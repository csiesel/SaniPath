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86AEA" w14:textId="596CD97E" w:rsidR="00803A89" w:rsidRDefault="00D01726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642F0" wp14:editId="363D05A7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E456C75" id="Straight Connector 1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4144" behindDoc="0" locked="0" layoutInCell="1" allowOverlap="1" wp14:anchorId="4F2E2CC8" wp14:editId="4966783A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FCD">
        <w:rPr>
          <w:rFonts w:ascii="Arial" w:hAnsi="Arial" w:cs="Arial"/>
          <w:b/>
          <w:sz w:val="40"/>
          <w:szCs w:val="40"/>
        </w:rPr>
        <w:t xml:space="preserve">Public Latrine </w:t>
      </w:r>
      <w:r w:rsidR="005F2960">
        <w:rPr>
          <w:rFonts w:ascii="Arial" w:hAnsi="Arial" w:cs="Arial"/>
          <w:b/>
          <w:sz w:val="40"/>
          <w:szCs w:val="40"/>
        </w:rPr>
        <w:t>Swabs</w:t>
      </w:r>
    </w:p>
    <w:p w14:paraId="61356DCB" w14:textId="0010319A" w:rsidR="007A285E" w:rsidRDefault="007A285E" w:rsidP="00D01726">
      <w:pPr>
        <w:ind w:left="2070"/>
        <w:contextualSpacing/>
        <w:rPr>
          <w:rFonts w:ascii="Arial" w:hAnsi="Arial" w:cs="Arial"/>
          <w:sz w:val="24"/>
          <w:szCs w:val="24"/>
        </w:rPr>
      </w:pPr>
      <w:r w:rsidRPr="00F00670">
        <w:rPr>
          <w:rFonts w:ascii="Arial" w:hAnsi="Arial" w:cs="Arial"/>
          <w:sz w:val="24"/>
          <w:szCs w:val="24"/>
        </w:rPr>
        <w:t>Environmental Sample Collection Form</w:t>
      </w:r>
    </w:p>
    <w:p w14:paraId="7F4934C7" w14:textId="77777777" w:rsidR="00D44560" w:rsidRDefault="00D44560" w:rsidP="00D44560">
      <w:pPr>
        <w:spacing w:line="48" w:lineRule="auto"/>
        <w:contextualSpacing/>
      </w:pPr>
    </w:p>
    <w:p w14:paraId="7BEB58BA" w14:textId="77777777" w:rsidR="00163010" w:rsidRDefault="00163010" w:rsidP="00D44560">
      <w:pPr>
        <w:spacing w:line="48" w:lineRule="auto"/>
        <w:contextualSpacing/>
      </w:pPr>
    </w:p>
    <w:p w14:paraId="2661556C" w14:textId="77777777" w:rsidR="00163010" w:rsidRDefault="00163010" w:rsidP="00D44560">
      <w:pPr>
        <w:spacing w:line="48" w:lineRule="auto"/>
        <w:contextualSpacing/>
      </w:pPr>
    </w:p>
    <w:p w14:paraId="5FF8D96F" w14:textId="77777777" w:rsidR="00163010" w:rsidRDefault="00163010" w:rsidP="00D44560">
      <w:pPr>
        <w:pBdr>
          <w:bottom w:val="single" w:sz="6" w:space="1" w:color="auto"/>
        </w:pBdr>
        <w:spacing w:line="48" w:lineRule="auto"/>
        <w:contextualSpacing/>
      </w:pPr>
    </w:p>
    <w:p w14:paraId="34862FDA" w14:textId="77777777" w:rsidR="009A2DC8" w:rsidRDefault="009A2DC8">
      <w:pPr>
        <w:contextualSpacing/>
        <w:rPr>
          <w:b/>
        </w:rPr>
      </w:pPr>
    </w:p>
    <w:p w14:paraId="1939294D" w14:textId="2E951F50" w:rsidR="00C147F5" w:rsidRDefault="00D521BD">
      <w:pPr>
        <w:contextualSpacing/>
        <w:sectPr w:rsidR="00C147F5" w:rsidSect="00693F6E">
          <w:footerReference w:type="default" r:id="rId8"/>
          <w:type w:val="continuous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82FDB7F" wp14:editId="795B0137">
                <wp:simplePos x="0" y="0"/>
                <wp:positionH relativeFrom="column">
                  <wp:posOffset>1335488</wp:posOffset>
                </wp:positionH>
                <wp:positionV relativeFrom="paragraph">
                  <wp:posOffset>121975</wp:posOffset>
                </wp:positionV>
                <wp:extent cx="1581150" cy="455930"/>
                <wp:effectExtent l="0" t="0" r="0" b="127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5930"/>
                          <a:chOff x="0" y="0"/>
                          <a:chExt cx="1581195" cy="457117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BB064" w14:textId="575F1B31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5CA31" w14:textId="77777777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Rounded Rectangle 212"/>
                        <wps:cNvSpPr/>
                        <wps:spPr>
                          <a:xfrm>
                            <a:off x="24186" y="49100"/>
                            <a:ext cx="1488604" cy="2391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C9B0D" w14:textId="3C95BDB9" w:rsidR="00244768" w:rsidRDefault="00244768" w:rsidP="00D521BD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FDB7F" id="Group 211" o:spid="_x0000_s1026" style="position:absolute;margin-left:105.15pt;margin-top:9.6pt;width:124.5pt;height:35.9pt;z-index:251652096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14:paraId="4F4BB064" w14:textId="575F1B31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28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14:paraId="77F5CA31" w14:textId="77777777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12" o:spid="_x0000_s1029" style="position:absolute;left:241;top:491;width:14886;height:2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2rbMMA&#10;AADcAAAADwAAAGRycy9kb3ducmV2LnhtbESPQYvCMBSE78L+h/CEvWlqV1ypRpFFYS8i1j14fDTP&#10;tNi8lCbW7r83guBxmJlvmOW6t7XoqPWVYwWTcQKCuHC6YqPg77QbzUH4gKyxdkwK/snDevUxWGKm&#10;3Z2P1OXBiAhhn6GCMoQmk9IXJVn0Y9cQR+/iWoshytZI3eI9wm0t0ySZSYsVx4USG/opqbjmN6tg&#10;Whvdbw7f+4N0XaO/zluzn22V+hz2mwWIQH14h1/tX60gnaT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2rbMMAAADcAAAADwAAAAAAAAAAAAAAAACYAgAAZHJzL2Rv&#10;d25yZXYueG1sUEsFBgAAAAAEAAQA9QAAAIgDAAAAAA==&#10;" filled="f" strokecolor="#d8d8d8 [2732]" strokeweight="1pt">
                  <v:stroke joinstyle="miter"/>
                  <v:textbox>
                    <w:txbxContent>
                      <w:p w14:paraId="190C9B0D" w14:textId="3C95BDB9" w:rsidR="00244768" w:rsidRDefault="00244768" w:rsidP="00D521BD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44560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89A8DD1" wp14:editId="29DF140F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109" name="Rounded Rectangle 109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DABF7" w14:textId="02221251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4B6F4" w14:textId="70254C5E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A8DD1" id="Group 108" o:spid="_x0000_s1030" style="position:absolute;margin-left:249.45pt;margin-top:9.95pt;width:119pt;height:35.7pt;z-index:251653120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">
                <v:roundrect id="Rounded Rectangle 109" o:spid="_x0000_s1031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OvMAA&#10;AADcAAAADwAAAGRycy9kb3ducmV2LnhtbERPS4vCMBC+C/6HMII3TX3gajWKLAp7EVn14HFoxrTY&#10;TEqTrfXfbwTB23x8z1ltWluKhmpfOFYwGiYgiDOnCzYKLuf9YA7CB2SNpWNS8CQPm3W3s8JUuwf/&#10;UnMKRsQQ9ikqyEOoUil9lpNFP3QVceRurrYYIqyN1DU+Yrgt5ThJZtJiwbEhx4q+c8rupz+rYFoa&#10;3W6PX4ejdE2lJ9edOcx2SvV77XYJIlAbPuK3+0fH+ckCX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XOvMAAAADcAAAADwAAAAAAAAAAAAAAAACYAgAAZHJzL2Rvd25y&#10;ZXYueG1sUEsFBgAAAAAEAAQA9QAAAIUDAAAAAA==&#10;" filled="f" strokecolor="#d8d8d8 [2732]" strokeweight="1pt">
                  <v:stroke joinstyle="miter"/>
                </v:roundrect>
                <v:shape id="Text Box 2" o:spid="_x0000_s1032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14:paraId="337DABF7" w14:textId="02221251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3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14:paraId="2DA4B6F4" w14:textId="70254C5E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56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B9D75F4" wp14:editId="33C2F1D1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17818EBF" id="Rounded Rectangle 15" o:spid="_x0000_s1026" style="position:absolute;margin-left:-.05pt;margin-top:13.1pt;width:1in;height:18.5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31pwIAALYFAAAOAAAAZHJzL2Uyb0RvYy54bWysVN9P2zAQfp+0/8Hy+0haKI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g3kd9a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D44560">
        <w:rPr>
          <w:b/>
        </w:rPr>
        <w:t>Sa</w:t>
      </w:r>
      <w:r w:rsidR="007A285E" w:rsidRPr="00C147F5">
        <w:rPr>
          <w:b/>
        </w:rPr>
        <w:t>mple ID</w:t>
      </w:r>
      <w:r w:rsidR="002135CB" w:rsidRPr="00C147F5">
        <w:rPr>
          <w:b/>
        </w:rPr>
        <w:t xml:space="preserve"> </w:t>
      </w:r>
      <w:r w:rsidR="00D44560">
        <w:rPr>
          <w:b/>
        </w:rPr>
        <w:tab/>
      </w:r>
      <w:r w:rsidR="00D44560">
        <w:rPr>
          <w:b/>
        </w:rPr>
        <w:tab/>
      </w:r>
      <w:r w:rsidR="00A87BAE">
        <w:rPr>
          <w:b/>
        </w:rPr>
        <w:t>Collection Date</w:t>
      </w:r>
      <w:r w:rsidR="00D44560">
        <w:rPr>
          <w:b/>
        </w:rPr>
        <w:tab/>
      </w:r>
      <w:r w:rsidR="00D44560">
        <w:rPr>
          <w:b/>
        </w:rPr>
        <w:tab/>
      </w:r>
      <w:r w:rsidR="00D44560">
        <w:rPr>
          <w:b/>
        </w:rPr>
        <w:tab/>
        <w:t>Collection Time</w:t>
      </w:r>
    </w:p>
    <w:p w14:paraId="68BA6491" w14:textId="77777777" w:rsidR="00163010" w:rsidRDefault="00163010">
      <w:pPr>
        <w:contextualSpacing/>
        <w:rPr>
          <w:i/>
        </w:rPr>
      </w:pPr>
    </w:p>
    <w:p w14:paraId="51B1086F" w14:textId="77777777" w:rsidR="00163010" w:rsidRDefault="00163010">
      <w:pPr>
        <w:pBdr>
          <w:bottom w:val="single" w:sz="6" w:space="1" w:color="auto"/>
        </w:pBdr>
        <w:contextualSpacing/>
        <w:rPr>
          <w:i/>
        </w:rPr>
      </w:pPr>
    </w:p>
    <w:p w14:paraId="6D4DF14C" w14:textId="77777777" w:rsidR="00693F6E" w:rsidRDefault="00693F6E">
      <w:pPr>
        <w:contextualSpacing/>
        <w:rPr>
          <w:b/>
        </w:rPr>
      </w:pPr>
    </w:p>
    <w:p w14:paraId="4BB8A110" w14:textId="2A0EA896" w:rsidR="00163010" w:rsidRDefault="00693F6E">
      <w:pPr>
        <w:contextualSpacing/>
        <w:rPr>
          <w:b/>
        </w:rPr>
      </w:pPr>
      <w:r>
        <w:rPr>
          <w:b/>
        </w:rPr>
        <w:t>Do you have a GPS device?</w:t>
      </w:r>
    </w:p>
    <w:p w14:paraId="6EE6DF3A" w14:textId="15E6B87D" w:rsidR="00693F6E" w:rsidRDefault="00693F6E">
      <w:pPr>
        <w:contextualSpacing/>
      </w:pPr>
      <w:r w:rsidRPr="00A87BAE">
        <w:sym w:font="Wingdings" w:char="F0A8"/>
      </w:r>
      <w:r>
        <w:t xml:space="preserve"> Yes</w:t>
      </w:r>
    </w:p>
    <w:p w14:paraId="6EC4FB39" w14:textId="71DAADE4" w:rsidR="00693F6E" w:rsidRPr="00693F6E" w:rsidRDefault="00693F6E">
      <w:pPr>
        <w:contextualSpacing/>
        <w:rPr>
          <w:b/>
        </w:rPr>
      </w:pPr>
      <w:r w:rsidRPr="00A87BAE">
        <w:sym w:font="Wingdings" w:char="F0A8"/>
      </w:r>
      <w:r>
        <w:t xml:space="preserve"> No</w:t>
      </w:r>
    </w:p>
    <w:p w14:paraId="2A7F40D4" w14:textId="77777777" w:rsidR="00693F6E" w:rsidRDefault="00693F6E">
      <w:pPr>
        <w:contextualSpacing/>
        <w:rPr>
          <w:i/>
        </w:rPr>
      </w:pPr>
    </w:p>
    <w:p w14:paraId="4700424C" w14:textId="77777777" w:rsidR="00D44560" w:rsidRDefault="00D44560">
      <w:pPr>
        <w:contextualSpacing/>
        <w:rPr>
          <w:i/>
        </w:rPr>
      </w:pPr>
      <w:r w:rsidRPr="00D44560">
        <w:rPr>
          <w:i/>
        </w:rPr>
        <w:t xml:space="preserve">If you have a GPS device, create a waypoint, record coordinates, and answer the following questions. </w:t>
      </w:r>
    </w:p>
    <w:p w14:paraId="031CDE1B" w14:textId="6FFC2982" w:rsidR="00D44560" w:rsidRPr="00D44560" w:rsidRDefault="00D44560">
      <w:pPr>
        <w:contextualSpacing/>
        <w:rPr>
          <w:b/>
        </w:rPr>
      </w:pPr>
      <w:r w:rsidRPr="00D44560">
        <w:rPr>
          <w:i/>
        </w:rPr>
        <w:t>If you do not have a GPS device, skip to neighborhood.</w:t>
      </w:r>
    </w:p>
    <w:p w14:paraId="1551CF85" w14:textId="77777777" w:rsidR="00D44560" w:rsidRDefault="00D44560" w:rsidP="00D44560">
      <w:pPr>
        <w:spacing w:line="48" w:lineRule="auto"/>
        <w:contextualSpacing/>
      </w:pPr>
    </w:p>
    <w:p w14:paraId="6405F9B2" w14:textId="09A9E391" w:rsidR="00F43F7F" w:rsidRDefault="00F405C7">
      <w:pPr>
        <w:contextualSpacing/>
        <w:rPr>
          <w:b/>
        </w:rPr>
        <w:sectPr w:rsidR="00F43F7F" w:rsidSect="00D44560">
          <w:type w:val="continuous"/>
          <w:pgSz w:w="12240" w:h="15840"/>
          <w:pgMar w:top="1440" w:right="1440" w:bottom="1440" w:left="1440" w:header="720" w:footer="720" w:gutter="0"/>
          <w:cols w:space="432"/>
          <w:docGrid w:linePitch="360"/>
        </w:sect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E96B60E" wp14:editId="1481259C">
                <wp:simplePos x="0" y="0"/>
                <wp:positionH relativeFrom="column">
                  <wp:posOffset>2628900</wp:posOffset>
                </wp:positionH>
                <wp:positionV relativeFrom="paragraph">
                  <wp:posOffset>164465</wp:posOffset>
                </wp:positionV>
                <wp:extent cx="1480820" cy="241300"/>
                <wp:effectExtent l="0" t="0" r="17780" b="381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CD7C5" w14:textId="06CE2C69" w:rsidR="00244768" w:rsidRDefault="00244768" w:rsidP="00F405C7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6B60E" id="Rounded Rectangle 17" o:spid="_x0000_s1034" style="position:absolute;margin-left:207pt;margin-top:12.95pt;width:116.6pt;height:1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" filled="f" strokecolor="#d8d8d8 [2732]" strokeweight="1pt">
                <v:stroke joinstyle="miter"/>
                <v:textbox>
                  <w:txbxContent>
                    <w:p w14:paraId="335CD7C5" w14:textId="06CE2C69" w:rsidR="00244768" w:rsidRDefault="00244768" w:rsidP="00F405C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B7CDF3E" wp14:editId="3035DA7E">
                <wp:simplePos x="0" y="0"/>
                <wp:positionH relativeFrom="column">
                  <wp:posOffset>1257300</wp:posOffset>
                </wp:positionH>
                <wp:positionV relativeFrom="paragraph">
                  <wp:posOffset>164465</wp:posOffset>
                </wp:positionV>
                <wp:extent cx="1021080" cy="221615"/>
                <wp:effectExtent l="0" t="0" r="20320" b="3238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216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422C168F" id="Rounded Rectangle 18" o:spid="_x0000_s1026" style="position:absolute;margin-left:99pt;margin-top:12.95pt;width:80.4pt;height:17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" filled="f" strokecolor="#d8d8d8 [2732]" strokeweight="1pt">
                <v:stroke joinstyle="miter"/>
              </v:roundrect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A917A2" wp14:editId="0CAC1E08">
                <wp:simplePos x="0" y="0"/>
                <wp:positionH relativeFrom="column">
                  <wp:posOffset>4457700</wp:posOffset>
                </wp:positionH>
                <wp:positionV relativeFrom="paragraph">
                  <wp:posOffset>164465</wp:posOffset>
                </wp:positionV>
                <wp:extent cx="1480820" cy="241300"/>
                <wp:effectExtent l="0" t="0" r="17780" b="381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F183E" w14:textId="77777777" w:rsidR="00244768" w:rsidRDefault="00244768" w:rsidP="00F405C7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917A2" id="Rounded Rectangle 8" o:spid="_x0000_s1035" style="position:absolute;margin-left:351pt;margin-top:12.95pt;width:116.6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" filled="f" strokecolor="#d8d8d8 [2732]" strokeweight="1pt">
                <v:stroke joinstyle="miter"/>
                <v:textbox>
                  <w:txbxContent>
                    <w:p w14:paraId="790F183E" w14:textId="77777777" w:rsidR="00244768" w:rsidRDefault="00244768" w:rsidP="00F405C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F43F7F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54F9045" wp14:editId="315B3EBA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914400" cy="241300"/>
                <wp:effectExtent l="0" t="0" r="19050" b="254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463A124B" id="Rounded Rectangle 16" o:spid="_x0000_s1026" style="position:absolute;margin-left:0;margin-top:13.45pt;width:1in;height:1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GPS Device ID</w:t>
      </w:r>
      <w:r>
        <w:rPr>
          <w:b/>
        </w:rPr>
        <w:tab/>
        <w:t xml:space="preserve">           Waypoint Label</w:t>
      </w:r>
      <w:r>
        <w:rPr>
          <w:b/>
        </w:rPr>
        <w:tab/>
        <w:t xml:space="preserve">           </w:t>
      </w:r>
      <w:r w:rsidR="007A285E" w:rsidRPr="00C147F5">
        <w:rPr>
          <w:b/>
        </w:rPr>
        <w:t xml:space="preserve">GPS </w:t>
      </w:r>
      <w:r w:rsidR="00244768" w:rsidRPr="00C147F5">
        <w:rPr>
          <w:b/>
        </w:rPr>
        <w:t>Latitude (N, S)</w:t>
      </w:r>
      <w:r>
        <w:rPr>
          <w:b/>
        </w:rPr>
        <w:tab/>
        <w:t xml:space="preserve">           </w:t>
      </w:r>
      <w:r w:rsidRPr="00C147F5">
        <w:rPr>
          <w:b/>
        </w:rPr>
        <w:t xml:space="preserve">GPS </w:t>
      </w:r>
      <w:r w:rsidR="00244768" w:rsidRPr="00C147F5">
        <w:rPr>
          <w:b/>
        </w:rPr>
        <w:t>Longitude (W, E)</w:t>
      </w:r>
      <w:r w:rsidR="00244768">
        <w:rPr>
          <w:b/>
        </w:rPr>
        <w:t xml:space="preserve"> </w:t>
      </w:r>
    </w:p>
    <w:p w14:paraId="7B26AC5A" w14:textId="77777777" w:rsidR="00163010" w:rsidRDefault="00163010">
      <w:pPr>
        <w:contextualSpacing/>
        <w:rPr>
          <w:b/>
        </w:rPr>
      </w:pPr>
    </w:p>
    <w:p w14:paraId="0256A535" w14:textId="77777777" w:rsidR="00163010" w:rsidRDefault="00163010">
      <w:pPr>
        <w:pBdr>
          <w:bottom w:val="single" w:sz="6" w:space="1" w:color="auto"/>
        </w:pBdr>
        <w:contextualSpacing/>
        <w:rPr>
          <w:b/>
        </w:rPr>
      </w:pPr>
    </w:p>
    <w:p w14:paraId="330E1865" w14:textId="77777777" w:rsidR="00163010" w:rsidRDefault="00163010">
      <w:pPr>
        <w:contextualSpacing/>
        <w:rPr>
          <w:b/>
        </w:rPr>
      </w:pPr>
    </w:p>
    <w:p w14:paraId="602D5F55" w14:textId="77777777" w:rsidR="00A8041A" w:rsidRPr="00B34AB3" w:rsidRDefault="00A8041A" w:rsidP="00A8041A">
      <w:pPr>
        <w:contextualSpacing/>
        <w:rPr>
          <w:b/>
          <w:highlight w:val="yellow"/>
        </w:rPr>
      </w:pPr>
      <w:r w:rsidRPr="00B34AB3">
        <w:rPr>
          <w:b/>
          <w:highlight w:val="yellow"/>
        </w:rPr>
        <w:t>Neighborhood</w:t>
      </w:r>
      <w:r>
        <w:rPr>
          <w:b/>
          <w:highlight w:val="yellow"/>
        </w:rPr>
        <w:tab/>
      </w:r>
    </w:p>
    <w:p w14:paraId="47AF3152" w14:textId="77777777" w:rsidR="00A8041A" w:rsidRPr="00B34AB3" w:rsidRDefault="00A8041A" w:rsidP="00A8041A">
      <w:pPr>
        <w:contextualSpacing/>
        <w:rPr>
          <w:highlight w:val="yellow"/>
        </w:rPr>
        <w:sectPr w:rsidR="00A8041A" w:rsidRPr="00B34AB3" w:rsidSect="008D6E24"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r>
        <w:rPr>
          <w:highlight w:val="yellow"/>
        </w:rPr>
        <w:tab/>
      </w:r>
      <w:r>
        <w:rPr>
          <w:highlight w:val="yellow"/>
        </w:rPr>
        <w:tab/>
      </w:r>
    </w:p>
    <w:p w14:paraId="2703F0C8" w14:textId="77777777" w:rsidR="00A8041A" w:rsidRPr="00B34AB3" w:rsidRDefault="00A8041A" w:rsidP="00A8041A">
      <w:pPr>
        <w:contextualSpacing/>
        <w:rPr>
          <w:highlight w:val="yellow"/>
        </w:rPr>
      </w:pPr>
      <w:r w:rsidRPr="00B34AB3">
        <w:rPr>
          <w:highlight w:val="yellow"/>
        </w:rPr>
        <w:sym w:font="Wingdings" w:char="F0A8"/>
      </w:r>
      <w:r w:rsidRPr="00B34AB3">
        <w:rPr>
          <w:highlight w:val="yellow"/>
        </w:rPr>
        <w:t xml:space="preserve"> </w:t>
      </w:r>
      <w:proofErr w:type="spellStart"/>
      <w:r w:rsidRPr="00B34AB3">
        <w:rPr>
          <w:highlight w:val="yellow"/>
        </w:rPr>
        <w:t>Peoplestown</w:t>
      </w:r>
      <w:proofErr w:type="spellEnd"/>
      <w:r w:rsidRPr="00B34AB3">
        <w:rPr>
          <w:highlight w:val="yellow"/>
        </w:rPr>
        <w:tab/>
        <w:t xml:space="preserve"> </w:t>
      </w:r>
    </w:p>
    <w:p w14:paraId="510C81B9" w14:textId="6A3F2C10" w:rsidR="00163010" w:rsidRDefault="00A8041A" w:rsidP="0073613C">
      <w:pPr>
        <w:pBdr>
          <w:bottom w:val="single" w:sz="6" w:space="1" w:color="auto"/>
        </w:pBdr>
        <w:contextualSpacing/>
        <w:rPr>
          <w:b/>
        </w:rPr>
      </w:pPr>
      <w:r w:rsidRPr="00B34AB3">
        <w:rPr>
          <w:highlight w:val="yellow"/>
        </w:rPr>
        <w:sym w:font="Wingdings" w:char="F0A8"/>
      </w:r>
      <w:r w:rsidRPr="00B34AB3">
        <w:rPr>
          <w:highlight w:val="yellow"/>
        </w:rPr>
        <w:t xml:space="preserve"> Neighborhood X</w:t>
      </w:r>
    </w:p>
    <w:p w14:paraId="7EF744F2" w14:textId="77777777" w:rsidR="005F2960" w:rsidRDefault="005F2960" w:rsidP="005F2960">
      <w:pPr>
        <w:contextualSpacing/>
        <w:rPr>
          <w:b/>
        </w:rPr>
      </w:pPr>
    </w:p>
    <w:p w14:paraId="6F1CEB87" w14:textId="61DD086A" w:rsidR="005F2960" w:rsidRPr="00397992" w:rsidDel="0012788E" w:rsidRDefault="005F2960" w:rsidP="005F2960">
      <w:pPr>
        <w:contextualSpacing/>
        <w:rPr>
          <w:del w:id="0" w:author="Green, Jamie" w:date="2016-10-25T17:00:00Z"/>
          <w:b/>
        </w:rPr>
        <w:sectPr w:rsidR="005F2960" w:rsidRPr="00397992" w:rsidDel="0012788E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del w:id="1" w:author="Green, Jamie" w:date="2016-10-25T17:00:00Z">
        <w:r w:rsidRPr="00397992" w:rsidDel="0012788E">
          <w:rPr>
            <w:b/>
          </w:rPr>
          <w:delText>Type of Toilet (select one; if other, please explain)</w:delText>
        </w:r>
      </w:del>
    </w:p>
    <w:p w14:paraId="7BEF115B" w14:textId="79F39BF2" w:rsidR="005F2960" w:rsidDel="0012788E" w:rsidRDefault="005F2960" w:rsidP="005F2960">
      <w:pPr>
        <w:contextualSpacing/>
        <w:rPr>
          <w:del w:id="2" w:author="Green, Jamie" w:date="2016-10-25T17:00:00Z"/>
        </w:rPr>
      </w:pPr>
      <w:del w:id="3" w:author="Green, Jamie" w:date="2016-10-25T17:00:00Z">
        <w:r w:rsidRPr="00397992" w:rsidDel="0012788E">
          <w:lastRenderedPageBreak/>
          <w:sym w:font="Wingdings" w:char="F0A8"/>
        </w:r>
        <w:r w:rsidRPr="00397992" w:rsidDel="0012788E">
          <w:delText xml:space="preserve"> Traditional     </w:delText>
        </w:r>
        <w:r w:rsidDel="0012788E">
          <w:tab/>
        </w:r>
        <w:r w:rsidDel="0012788E">
          <w:tab/>
        </w:r>
        <w:r w:rsidRPr="00397992" w:rsidDel="0012788E">
          <w:sym w:font="Wingdings" w:char="F0A8"/>
        </w:r>
        <w:r w:rsidRPr="00397992" w:rsidDel="0012788E">
          <w:delText xml:space="preserve"> VIP/KVIP       </w:delText>
        </w:r>
      </w:del>
    </w:p>
    <w:p w14:paraId="43847E5F" w14:textId="02E81C27" w:rsidR="005F2960" w:rsidRPr="00397992" w:rsidDel="0012788E" w:rsidRDefault="005F2960" w:rsidP="005F2960">
      <w:pPr>
        <w:contextualSpacing/>
        <w:rPr>
          <w:del w:id="4" w:author="Green, Jamie" w:date="2016-10-25T17:00:00Z"/>
        </w:rPr>
      </w:pPr>
      <w:del w:id="5" w:author="Green, Jamie" w:date="2016-10-25T17:00:00Z">
        <w:r w:rsidRPr="00397992" w:rsidDel="0012788E">
          <w:sym w:font="Wingdings" w:char="F0A8"/>
        </w:r>
        <w:r w:rsidRPr="00397992" w:rsidDel="0012788E">
          <w:delText xml:space="preserve"> Bucket/Pan      </w:delText>
        </w:r>
        <w:r w:rsidDel="0012788E">
          <w:tab/>
        </w:r>
        <w:r w:rsidDel="0012788E">
          <w:tab/>
        </w:r>
        <w:r w:rsidRPr="00397992" w:rsidDel="0012788E">
          <w:sym w:font="Wingdings" w:char="F0A8"/>
        </w:r>
        <w:r w:rsidRPr="00397992" w:rsidDel="0012788E">
          <w:delText xml:space="preserve"> Pour/Flush</w:delText>
        </w:r>
      </w:del>
    </w:p>
    <w:p w14:paraId="63A21E65" w14:textId="18A806DC" w:rsidR="005F2960" w:rsidDel="0012788E" w:rsidRDefault="005F2960" w:rsidP="005F2960">
      <w:pPr>
        <w:contextualSpacing/>
        <w:rPr>
          <w:del w:id="6" w:author="Green, Jamie" w:date="2016-10-25T17:00:00Z"/>
        </w:rPr>
      </w:pPr>
      <w:del w:id="7" w:author="Green, Jamie" w:date="2016-10-25T17:00:00Z">
        <w:r w:rsidRPr="00397992" w:rsidDel="0012788E">
          <w:sym w:font="Wingdings" w:char="F0A8"/>
        </w:r>
        <w:r w:rsidRPr="00397992" w:rsidDel="0012788E">
          <w:delText xml:space="preserve"> Flush      </w:delText>
        </w:r>
        <w:r w:rsidDel="0012788E">
          <w:tab/>
        </w:r>
        <w:r w:rsidDel="0012788E">
          <w:tab/>
        </w:r>
        <w:r w:rsidDel="0012788E">
          <w:tab/>
        </w:r>
        <w:r w:rsidRPr="00397992" w:rsidDel="0012788E">
          <w:sym w:font="Wingdings" w:char="F0A8"/>
        </w:r>
        <w:r w:rsidRPr="00397992" w:rsidDel="0012788E">
          <w:delText xml:space="preserve"> Mixed       </w:delText>
        </w:r>
      </w:del>
    </w:p>
    <w:p w14:paraId="4CF0E4BE" w14:textId="22230F65" w:rsidR="005F2960" w:rsidRPr="00397992" w:rsidDel="0012788E" w:rsidRDefault="005F2960" w:rsidP="005F2960">
      <w:pPr>
        <w:contextualSpacing/>
        <w:rPr>
          <w:del w:id="8" w:author="Green, Jamie" w:date="2016-10-25T17:00:00Z"/>
        </w:rPr>
        <w:sectPr w:rsidR="005F2960" w:rsidRPr="00397992" w:rsidDel="0012788E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del w:id="9" w:author="Green, Jamie" w:date="2016-10-25T17:00:00Z">
        <w:r w:rsidRPr="00397992" w:rsidDel="0012788E">
          <w:sym w:font="Wingdings" w:char="F0A8"/>
        </w:r>
        <w:r w:rsidRPr="00397992" w:rsidDel="0012788E">
          <w:delText xml:space="preserve"> Other: ___________________</w:delText>
        </w:r>
      </w:del>
    </w:p>
    <w:p w14:paraId="50842BE2" w14:textId="3612575E" w:rsidR="005F2960" w:rsidRPr="00397992" w:rsidRDefault="005F2960" w:rsidP="005F2960">
      <w:pPr>
        <w:contextualSpacing/>
        <w:rPr>
          <w:b/>
        </w:rPr>
      </w:pPr>
      <w:del w:id="10" w:author="Green, Jamie" w:date="2016-10-25T17:00:00Z">
        <w:r w:rsidRPr="00397992" w:rsidDel="0012788E">
          <w:rPr>
            <w:b/>
          </w:rPr>
          <w:lastRenderedPageBreak/>
          <w:delText xml:space="preserve"> </w:delText>
        </w:r>
      </w:del>
    </w:p>
    <w:p w14:paraId="7994554A" w14:textId="77777777" w:rsidR="005F2960" w:rsidRPr="00397992" w:rsidRDefault="005F2960" w:rsidP="005F2960">
      <w:pPr>
        <w:contextualSpacing/>
        <w:rPr>
          <w:b/>
        </w:rPr>
      </w:pPr>
      <w:r w:rsidRPr="00397992">
        <w:rPr>
          <w:b/>
        </w:rPr>
        <w:t xml:space="preserve">Number of Stalls </w:t>
      </w:r>
      <w:r w:rsidRPr="00397992">
        <w:rPr>
          <w:b/>
        </w:rPr>
        <w:tab/>
      </w:r>
      <w:r w:rsidRPr="00397992">
        <w:rPr>
          <w:b/>
        </w:rPr>
        <w:tab/>
      </w:r>
      <w:r w:rsidRPr="00397992">
        <w:rPr>
          <w:b/>
        </w:rPr>
        <w:tab/>
        <w:t xml:space="preserve">         Number of Stalls with Feces Visible on Walls and/or Slabs:</w:t>
      </w:r>
    </w:p>
    <w:p w14:paraId="4A98F011" w14:textId="77777777" w:rsidR="005F2960" w:rsidRPr="00397992" w:rsidRDefault="005F2960" w:rsidP="005F2960">
      <w:pPr>
        <w:contextualSpacing/>
        <w:rPr>
          <w:b/>
        </w:rPr>
        <w:sectPr w:rsidR="005F2960" w:rsidRPr="00397992" w:rsidSect="00AA63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97992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FD262" wp14:editId="3816D1F1">
                <wp:simplePos x="0" y="0"/>
                <wp:positionH relativeFrom="column">
                  <wp:posOffset>2583180</wp:posOffset>
                </wp:positionH>
                <wp:positionV relativeFrom="paragraph">
                  <wp:posOffset>51435</wp:posOffset>
                </wp:positionV>
                <wp:extent cx="2286000" cy="241300"/>
                <wp:effectExtent l="0" t="0" r="19050" b="2540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77DD807D" id="Rounded Rectangle 37" o:spid="_x0000_s1026" style="position:absolute;margin-left:203.4pt;margin-top:4.05pt;width:180pt;height:1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" filled="f" strokecolor="#d8d8d8 [2732]" strokeweight="1pt">
                <v:stroke joinstyle="miter"/>
              </v:roundrect>
            </w:pict>
          </mc:Fallback>
        </mc:AlternateContent>
      </w:r>
      <w:r w:rsidRPr="00397992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80EA4F" wp14:editId="12A9B7C9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2286000" cy="241300"/>
                <wp:effectExtent l="0" t="0" r="19050" b="254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6D610245" id="Rounded Rectangle 20" o:spid="_x0000_s1026" style="position:absolute;margin-left:0;margin-top:4.05pt;width:180pt;height:1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" filled="f" strokecolor="#d8d8d8 [2732]" strokeweight="1pt">
                <v:stroke joinstyle="miter"/>
              </v:roundrect>
            </w:pict>
          </mc:Fallback>
        </mc:AlternateContent>
      </w:r>
    </w:p>
    <w:p w14:paraId="683EA380" w14:textId="77777777" w:rsidR="005F2960" w:rsidRPr="00397992" w:rsidRDefault="005F2960" w:rsidP="005F2960">
      <w:pPr>
        <w:contextualSpacing/>
        <w:rPr>
          <w:b/>
        </w:rPr>
        <w:sectPr w:rsidR="005F2960" w:rsidRPr="00397992" w:rsidSect="00E36B2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61351D9" w14:textId="77777777" w:rsidR="005F2960" w:rsidRPr="00397992" w:rsidRDefault="005F2960" w:rsidP="005F2960">
      <w:pPr>
        <w:pBdr>
          <w:bottom w:val="single" w:sz="6" w:space="1" w:color="auto"/>
        </w:pBdr>
        <w:contextualSpacing/>
      </w:pPr>
    </w:p>
    <w:p w14:paraId="6E37BE55" w14:textId="6229375A" w:rsidR="005F2960" w:rsidRDefault="005F2960" w:rsidP="005F2960">
      <w:pPr>
        <w:pBdr>
          <w:bottom w:val="single" w:sz="6" w:space="1" w:color="auto"/>
        </w:pBdr>
        <w:contextualSpacing/>
        <w:rPr>
          <w:b/>
        </w:rPr>
      </w:pPr>
      <w:commentRangeStart w:id="11"/>
      <w:r w:rsidRPr="00397992">
        <w:rPr>
          <w:b/>
        </w:rPr>
        <w:t>Number of To</w:t>
      </w:r>
      <w:r>
        <w:rPr>
          <w:b/>
        </w:rPr>
        <w:t>ilet Users per Day:</w:t>
      </w:r>
      <w:commentRangeEnd w:id="11"/>
      <w:r w:rsidR="00A8041A">
        <w:rPr>
          <w:rStyle w:val="CommentReference"/>
        </w:rPr>
        <w:commentReference w:id="11"/>
      </w:r>
      <w:r>
        <w:rPr>
          <w:b/>
        </w:rPr>
        <w:tab/>
        <w:t xml:space="preserve">          H</w:t>
      </w:r>
      <w:r w:rsidRPr="00397992">
        <w:rPr>
          <w:b/>
        </w:rPr>
        <w:t>andwashing Station Present?</w:t>
      </w:r>
    </w:p>
    <w:p w14:paraId="523D0A6C" w14:textId="11E09A1A" w:rsidR="005F2960" w:rsidRDefault="005F2960" w:rsidP="005F2960">
      <w:pPr>
        <w:pBdr>
          <w:bottom w:val="single" w:sz="6" w:space="1" w:color="auto"/>
        </w:pBdr>
        <w:contextualSpacing/>
        <w:rPr>
          <w:b/>
        </w:rPr>
      </w:pPr>
      <w:r w:rsidRPr="00397992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FC60C1" wp14:editId="0813D56B">
                <wp:simplePos x="0" y="0"/>
                <wp:positionH relativeFrom="column">
                  <wp:posOffset>-635</wp:posOffset>
                </wp:positionH>
                <wp:positionV relativeFrom="paragraph">
                  <wp:posOffset>36195</wp:posOffset>
                </wp:positionV>
                <wp:extent cx="2286000" cy="241300"/>
                <wp:effectExtent l="0" t="0" r="19050" b="2540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6949FD4A" id="Rounded Rectangle 24" o:spid="_x0000_s1026" style="position:absolute;margin-left:-.05pt;margin-top:2.85pt;width:180pt;height:1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 w:rsidRPr="00397992">
        <w:sym w:font="Wingdings" w:char="F0A8"/>
      </w:r>
      <w:r>
        <w:t xml:space="preserve"> Yes</w:t>
      </w:r>
      <w:r>
        <w:tab/>
      </w:r>
      <w:r>
        <w:tab/>
      </w:r>
      <w:r w:rsidRPr="00397992">
        <w:sym w:font="Wingdings" w:char="F0A8"/>
      </w:r>
      <w:r>
        <w:t xml:space="preserve"> No</w:t>
      </w:r>
      <w:r w:rsidRPr="00397992">
        <w:t xml:space="preserve">      </w:t>
      </w:r>
      <w:bookmarkStart w:id="12" w:name="_GoBack"/>
      <w:bookmarkEnd w:id="12"/>
    </w:p>
    <w:p w14:paraId="0AC5A322" w14:textId="77777777" w:rsidR="005F2960" w:rsidRDefault="005F2960" w:rsidP="005F2960">
      <w:pPr>
        <w:pBdr>
          <w:bottom w:val="single" w:sz="6" w:space="1" w:color="auto"/>
        </w:pBdr>
        <w:contextualSpacing/>
        <w:rPr>
          <w:b/>
        </w:rPr>
      </w:pPr>
    </w:p>
    <w:p w14:paraId="6E255BF7" w14:textId="5681F266" w:rsidR="00163010" w:rsidRPr="005F2960" w:rsidRDefault="00163010" w:rsidP="005F2960">
      <w:pPr>
        <w:spacing w:line="48" w:lineRule="auto"/>
        <w:contextualSpacing/>
      </w:pPr>
    </w:p>
    <w:p w14:paraId="45939416" w14:textId="77777777" w:rsidR="00127011" w:rsidRDefault="00127011" w:rsidP="00163010">
      <w:pPr>
        <w:contextualSpacing/>
        <w:rPr>
          <w:b/>
        </w:rPr>
      </w:pPr>
    </w:p>
    <w:p w14:paraId="32F00FF7" w14:textId="3D8F82A4" w:rsidR="00163010" w:rsidRPr="0021385E" w:rsidRDefault="00163010" w:rsidP="00163010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7D2422" wp14:editId="54E00CB5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943600" cy="317500"/>
                <wp:effectExtent l="0" t="0" r="19050" b="254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175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57F59D81" id="Rounded Rectangle 14" o:spid="_x0000_s1026" style="position:absolute;margin-left:0;margin-top:17.15pt;width:468pt;height: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" filled="f" strokecolor="#d8d8d8 [2732]" strokeweight="1pt">
                <v:stroke joinstyle="miter"/>
              </v:roundrect>
            </w:pict>
          </mc:Fallback>
        </mc:AlternateContent>
      </w:r>
      <w:r w:rsidRPr="0021385E">
        <w:rPr>
          <w:b/>
        </w:rPr>
        <w:t xml:space="preserve">Names of all staff involved in collecting this </w:t>
      </w:r>
      <w:r>
        <w:rPr>
          <w:b/>
        </w:rPr>
        <w:t>sample</w:t>
      </w:r>
      <w:r w:rsidR="00127011">
        <w:rPr>
          <w:b/>
        </w:rPr>
        <w:t xml:space="preserve"> (separated by comma)</w:t>
      </w:r>
    </w:p>
    <w:p w14:paraId="3EA14FBF" w14:textId="77777777" w:rsidR="00163010" w:rsidRDefault="00163010" w:rsidP="00163010">
      <w:pPr>
        <w:contextualSpacing/>
      </w:pPr>
    </w:p>
    <w:p w14:paraId="03ECA4E6" w14:textId="77777777" w:rsidR="00163010" w:rsidRDefault="00163010">
      <w:pPr>
        <w:contextualSpacing/>
        <w:rPr>
          <w:b/>
        </w:rPr>
      </w:pPr>
    </w:p>
    <w:p w14:paraId="3863F106" w14:textId="51B56A08" w:rsidR="00163010" w:rsidRDefault="00163010">
      <w:pPr>
        <w:contextualSpacing/>
        <w:rPr>
          <w:b/>
        </w:rPr>
      </w:pPr>
    </w:p>
    <w:p w14:paraId="5D2EE028" w14:textId="61649B13" w:rsidR="00127011" w:rsidRDefault="00693F6E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01F8807" wp14:editId="2D76D959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5943600" cy="387350"/>
                <wp:effectExtent l="0" t="0" r="19050" b="127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8735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1F8E094B" id="Rounded Rectangle 19" o:spid="_x0000_s1026" style="position:absolute;margin-left:0;margin-top:11.3pt;width:468pt;height:30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" filled="f" strokecolor="#d8d8d8 [2732]" strokeweight="1pt">
                <v:stroke joinstyle="miter"/>
              </v:roundrect>
            </w:pict>
          </mc:Fallback>
        </mc:AlternateContent>
      </w:r>
      <w:r w:rsidR="00917622">
        <w:rPr>
          <w:b/>
        </w:rPr>
        <w:t>Notes</w:t>
      </w:r>
    </w:p>
    <w:p w14:paraId="6B9E20C2" w14:textId="26929365" w:rsidR="00127011" w:rsidRDefault="00127011">
      <w:pPr>
        <w:rPr>
          <w:b/>
        </w:rPr>
      </w:pPr>
    </w:p>
    <w:sectPr w:rsidR="00127011" w:rsidSect="00A8041A">
      <w:type w:val="continuous"/>
      <w:pgSz w:w="12240" w:h="15840"/>
      <w:pgMar w:top="990" w:right="1440" w:bottom="1440" w:left="1440" w:header="720" w:footer="432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reen, Jamie" w:date="2016-10-25T15:50:00Z" w:initials="GJ">
    <w:p w14:paraId="1A3E37E1" w14:textId="78AE7FC8" w:rsidR="00A8041A" w:rsidRDefault="00A8041A">
      <w:pPr>
        <w:pStyle w:val="CommentText"/>
      </w:pPr>
      <w:r>
        <w:rPr>
          <w:rStyle w:val="CommentReference"/>
        </w:rPr>
        <w:annotationRef/>
      </w:r>
      <w:r>
        <w:t>Make this question skip</w:t>
      </w:r>
      <w:r w:rsidR="0012788E">
        <w:t>p</w:t>
      </w:r>
      <w:r>
        <w:t>able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3E37E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FE1CF" w14:textId="77777777" w:rsidR="00211DCE" w:rsidRDefault="00211DCE" w:rsidP="0029131C">
      <w:pPr>
        <w:spacing w:after="0" w:line="240" w:lineRule="auto"/>
      </w:pPr>
      <w:r>
        <w:separator/>
      </w:r>
    </w:p>
  </w:endnote>
  <w:endnote w:type="continuationSeparator" w:id="0">
    <w:p w14:paraId="7812B2A4" w14:textId="77777777" w:rsidR="00211DCE" w:rsidRDefault="00211DCE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D82F4" w14:textId="2320B1BE" w:rsidR="00244768" w:rsidRDefault="00127011" w:rsidP="0029131C">
    <w:pPr>
      <w:pStyle w:val="Footer"/>
      <w:jc w:val="right"/>
    </w:pPr>
    <w:r>
      <w:t xml:space="preserve">Public Latrine </w:t>
    </w:r>
    <w:r w:rsidR="005F2960">
      <w:t>Swabs</w:t>
    </w:r>
    <w:r w:rsidR="00244768">
      <w:t xml:space="preserve"> | Sample</w:t>
    </w:r>
  </w:p>
  <w:p w14:paraId="6E9C83C4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4E3C3" w14:textId="77777777" w:rsidR="00211DCE" w:rsidRDefault="00211DCE" w:rsidP="0029131C">
      <w:pPr>
        <w:spacing w:after="0" w:line="240" w:lineRule="auto"/>
      </w:pPr>
      <w:r>
        <w:separator/>
      </w:r>
    </w:p>
  </w:footnote>
  <w:footnote w:type="continuationSeparator" w:id="0">
    <w:p w14:paraId="7BA6107A" w14:textId="77777777" w:rsidR="00211DCE" w:rsidRDefault="00211DCE" w:rsidP="0029131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en, Jamie">
    <w15:presenceInfo w15:providerId="AD" w15:userId="S-1-5-21-4279633407-28481931-2677731258-3861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8013F"/>
    <w:rsid w:val="00082A09"/>
    <w:rsid w:val="000A12E5"/>
    <w:rsid w:val="000B5020"/>
    <w:rsid w:val="00120FD0"/>
    <w:rsid w:val="00127011"/>
    <w:rsid w:val="0012788E"/>
    <w:rsid w:val="00162A21"/>
    <w:rsid w:val="00162EFB"/>
    <w:rsid w:val="00163010"/>
    <w:rsid w:val="0018029D"/>
    <w:rsid w:val="00183D10"/>
    <w:rsid w:val="00211DCE"/>
    <w:rsid w:val="002135CB"/>
    <w:rsid w:val="0021385E"/>
    <w:rsid w:val="00244768"/>
    <w:rsid w:val="00245EDC"/>
    <w:rsid w:val="0029131C"/>
    <w:rsid w:val="002B52D8"/>
    <w:rsid w:val="002F6878"/>
    <w:rsid w:val="00317625"/>
    <w:rsid w:val="0037577C"/>
    <w:rsid w:val="003E141E"/>
    <w:rsid w:val="003F504A"/>
    <w:rsid w:val="0045747E"/>
    <w:rsid w:val="004970CB"/>
    <w:rsid w:val="004A2F0C"/>
    <w:rsid w:val="005A52D6"/>
    <w:rsid w:val="005D4378"/>
    <w:rsid w:val="005E03A8"/>
    <w:rsid w:val="005F2960"/>
    <w:rsid w:val="00603B5E"/>
    <w:rsid w:val="006169F0"/>
    <w:rsid w:val="00635A48"/>
    <w:rsid w:val="0066680E"/>
    <w:rsid w:val="00693F6E"/>
    <w:rsid w:val="006D5546"/>
    <w:rsid w:val="00713DA6"/>
    <w:rsid w:val="0073613C"/>
    <w:rsid w:val="00742C36"/>
    <w:rsid w:val="00752D0F"/>
    <w:rsid w:val="007A285E"/>
    <w:rsid w:val="007D06FB"/>
    <w:rsid w:val="00803A89"/>
    <w:rsid w:val="00811AA6"/>
    <w:rsid w:val="00815161"/>
    <w:rsid w:val="008D6E24"/>
    <w:rsid w:val="008F38A2"/>
    <w:rsid w:val="008F7956"/>
    <w:rsid w:val="00912A60"/>
    <w:rsid w:val="00917622"/>
    <w:rsid w:val="00956604"/>
    <w:rsid w:val="00963114"/>
    <w:rsid w:val="00966444"/>
    <w:rsid w:val="009A2DC8"/>
    <w:rsid w:val="009A6E3B"/>
    <w:rsid w:val="009C0F2B"/>
    <w:rsid w:val="009C773C"/>
    <w:rsid w:val="009F2EE1"/>
    <w:rsid w:val="00A21E37"/>
    <w:rsid w:val="00A8041A"/>
    <w:rsid w:val="00A828A0"/>
    <w:rsid w:val="00A8307F"/>
    <w:rsid w:val="00A87BAE"/>
    <w:rsid w:val="00AE2737"/>
    <w:rsid w:val="00B06E9A"/>
    <w:rsid w:val="00B43222"/>
    <w:rsid w:val="00BA7362"/>
    <w:rsid w:val="00BE2881"/>
    <w:rsid w:val="00C147F5"/>
    <w:rsid w:val="00C42FCD"/>
    <w:rsid w:val="00CA5151"/>
    <w:rsid w:val="00D01726"/>
    <w:rsid w:val="00D20AA3"/>
    <w:rsid w:val="00D21A90"/>
    <w:rsid w:val="00D44560"/>
    <w:rsid w:val="00D521BD"/>
    <w:rsid w:val="00DA5E18"/>
    <w:rsid w:val="00E12ED3"/>
    <w:rsid w:val="00E306F7"/>
    <w:rsid w:val="00E71A6B"/>
    <w:rsid w:val="00EE7C8A"/>
    <w:rsid w:val="00F00670"/>
    <w:rsid w:val="00F3390D"/>
    <w:rsid w:val="00F405C7"/>
    <w:rsid w:val="00F43F7F"/>
    <w:rsid w:val="00F52511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FAD64C0"/>
  <w15:docId w15:val="{A8999E54-FACD-45D7-87E3-DF8318CE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127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8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F99BE-B3FA-41EF-8B8F-355E8F4DE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Green, Jamie</cp:lastModifiedBy>
  <cp:revision>2</cp:revision>
  <dcterms:created xsi:type="dcterms:W3CDTF">2016-10-25T21:36:00Z</dcterms:created>
  <dcterms:modified xsi:type="dcterms:W3CDTF">2016-10-25T21:36:00Z</dcterms:modified>
</cp:coreProperties>
</file>