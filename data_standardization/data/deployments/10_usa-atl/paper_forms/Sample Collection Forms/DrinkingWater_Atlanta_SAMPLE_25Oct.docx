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0686AEA" w14:textId="0E71A0C0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56F880D" id="Straight Connector 11" o:spid="_x0000_s1026" style="position:absolute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6464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9A3" w:rsidRPr="00C86A92">
        <w:rPr>
          <w:rFonts w:ascii="Arial" w:hAnsi="Arial" w:cs="Arial"/>
          <w:b/>
          <w:sz w:val="40"/>
          <w:szCs w:val="40"/>
        </w:rPr>
        <w:t xml:space="preserve">Drinking </w:t>
      </w:r>
      <w:r w:rsidR="007A285E" w:rsidRPr="00C86A92">
        <w:rPr>
          <w:rFonts w:ascii="Arial" w:hAnsi="Arial" w:cs="Arial"/>
          <w:b/>
          <w:sz w:val="40"/>
          <w:szCs w:val="40"/>
        </w:rPr>
        <w:t>Water</w:t>
      </w:r>
      <w:r w:rsidR="00691FF4">
        <w:rPr>
          <w:rFonts w:ascii="Arial" w:hAnsi="Arial" w:cs="Arial"/>
          <w:b/>
          <w:sz w:val="40"/>
          <w:szCs w:val="40"/>
        </w:rPr>
        <w:t>: Water Supply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1939294D" w14:textId="2E951F50" w:rsidR="00C147F5" w:rsidRDefault="00D521BD">
      <w:pPr>
        <w:contextualSpacing/>
        <w:sectPr w:rsidR="00C147F5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568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670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FDB945E" id="Rounded Rectangle 15" o:spid="_x0000_s1026" style="position:absolute;margin-left:-.05pt;margin-top:13.1pt;width:1in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68BA6491" w14:textId="77777777" w:rsidR="00163010" w:rsidRDefault="00163010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4BB8A110" w14:textId="2A0EA896" w:rsidR="00163010" w:rsidRDefault="00693F6E">
      <w:pPr>
        <w:contextualSpacing/>
        <w:rPr>
          <w:b/>
        </w:rPr>
      </w:pPr>
      <w:r>
        <w:rPr>
          <w:b/>
        </w:rPr>
        <w:t>Do you have a GPS device?</w:t>
      </w:r>
    </w:p>
    <w:p w14:paraId="6EE6DF3A" w14:textId="15E6B87D" w:rsidR="00693F6E" w:rsidRDefault="00693F6E">
      <w:pPr>
        <w:contextualSpacing/>
      </w:pPr>
      <w:r w:rsidRPr="00A87BAE">
        <w:sym w:font="Wingdings" w:char="F0A8"/>
      </w:r>
      <w:r>
        <w:t xml:space="preserve"> Yes</w:t>
      </w:r>
    </w:p>
    <w:p w14:paraId="6EC4FB39" w14:textId="71DAADE4" w:rsidR="00693F6E" w:rsidRPr="00693F6E" w:rsidRDefault="00693F6E">
      <w:pPr>
        <w:contextualSpacing/>
        <w:rPr>
          <w:b/>
        </w:rPr>
      </w:pPr>
      <w:r w:rsidRPr="00A87BAE">
        <w:sym w:font="Wingdings" w:char="F0A8"/>
      </w:r>
      <w:r>
        <w:t xml:space="preserve"> No</w:t>
      </w:r>
    </w:p>
    <w:p w14:paraId="2A7F40D4" w14:textId="77777777" w:rsidR="00693F6E" w:rsidRDefault="00693F6E">
      <w:pPr>
        <w:contextualSpacing/>
        <w:rPr>
          <w:i/>
        </w:rPr>
      </w:pPr>
    </w:p>
    <w:p w14:paraId="4700424C" w14:textId="77777777" w:rsidR="00D44560" w:rsidRDefault="00D44560">
      <w:pPr>
        <w:contextualSpacing/>
        <w:rPr>
          <w:i/>
        </w:rPr>
      </w:pPr>
      <w:r w:rsidRPr="00D44560">
        <w:rPr>
          <w:i/>
        </w:rPr>
        <w:t xml:space="preserve">If you have a GPS device, create a waypoint, record coordinates, and answer the following questions. </w:t>
      </w:r>
    </w:p>
    <w:p w14:paraId="031CDE1B" w14:textId="6FFC2982" w:rsidR="00D44560" w:rsidRPr="00D44560" w:rsidRDefault="00D44560">
      <w:pPr>
        <w:contextualSpacing/>
        <w:rPr>
          <w:b/>
        </w:rPr>
      </w:pPr>
      <w:r w:rsidRPr="00D44560">
        <w:rPr>
          <w:i/>
        </w:rPr>
        <w:t>If you do not have a GPS device, skip to neighborhood.</w:t>
      </w:r>
    </w:p>
    <w:p w14:paraId="1551CF85" w14:textId="77777777" w:rsidR="00D44560" w:rsidRDefault="00D44560" w:rsidP="00D44560">
      <w:pPr>
        <w:spacing w:line="48" w:lineRule="auto"/>
        <w:contextualSpacing/>
      </w:pPr>
    </w:p>
    <w:p w14:paraId="6405F9B2" w14:textId="09A9E391" w:rsidR="00F43F7F" w:rsidRDefault="00F405C7">
      <w:pPr>
        <w:contextualSpacing/>
        <w:rPr>
          <w:b/>
        </w:rPr>
        <w:sectPr w:rsidR="00F43F7F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59E5BE2" id="Rounded Rectangle 18" o:spid="_x0000_s1026" style="position:absolute;margin-left:99pt;margin-top:12.95pt;width:80.4pt;height:17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83F2AFB" id="Rounded Rectangle 16" o:spid="_x0000_s1026" style="position:absolute;margin-left:0;margin-top:13.45pt;width:1in;height:1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GPS Device ID</w:t>
      </w:r>
      <w:r>
        <w:rPr>
          <w:b/>
        </w:rPr>
        <w:tab/>
        <w:t xml:space="preserve">           Waypoint Label</w:t>
      </w:r>
      <w:r>
        <w:rPr>
          <w:b/>
        </w:rPr>
        <w:tab/>
        <w:t xml:space="preserve">           </w:t>
      </w:r>
      <w:r w:rsidR="007A285E" w:rsidRPr="00C147F5">
        <w:rPr>
          <w:b/>
        </w:rPr>
        <w:t xml:space="preserve">GPS </w:t>
      </w:r>
      <w:r w:rsidR="00244768" w:rsidRPr="00C147F5">
        <w:rPr>
          <w:b/>
        </w:rPr>
        <w:t>Latitude (N, S)</w:t>
      </w:r>
      <w:r>
        <w:rPr>
          <w:b/>
        </w:rPr>
        <w:tab/>
        <w:t xml:space="preserve">           </w:t>
      </w:r>
      <w:r w:rsidRPr="00C147F5">
        <w:rPr>
          <w:b/>
        </w:rPr>
        <w:t xml:space="preserve">GPS </w:t>
      </w:r>
      <w:r w:rsidR="00244768" w:rsidRPr="00C147F5">
        <w:rPr>
          <w:b/>
        </w:rPr>
        <w:t>Longitude (W, E)</w:t>
      </w:r>
      <w:r w:rsidR="00244768">
        <w:rPr>
          <w:b/>
        </w:rPr>
        <w:t xml:space="preserve"> </w:t>
      </w:r>
    </w:p>
    <w:p w14:paraId="7B26AC5A" w14:textId="77777777" w:rsidR="00163010" w:rsidRDefault="00163010">
      <w:pPr>
        <w:contextualSpacing/>
        <w:rPr>
          <w:b/>
        </w:rPr>
      </w:pPr>
    </w:p>
    <w:p w14:paraId="0256A535" w14:textId="77777777" w:rsidR="00163010" w:rsidRDefault="00163010">
      <w:pPr>
        <w:pBdr>
          <w:bottom w:val="single" w:sz="6" w:space="1" w:color="auto"/>
        </w:pBdr>
        <w:contextualSpacing/>
        <w:rPr>
          <w:b/>
        </w:rPr>
      </w:pPr>
    </w:p>
    <w:p w14:paraId="330E1865" w14:textId="77777777" w:rsidR="00163010" w:rsidRDefault="00163010">
      <w:pPr>
        <w:contextualSpacing/>
        <w:rPr>
          <w:b/>
        </w:rPr>
      </w:pPr>
    </w:p>
    <w:p w14:paraId="1051FD5D" w14:textId="15AEEE8F" w:rsidR="007A285E" w:rsidRPr="00C147F5" w:rsidRDefault="004970CB">
      <w:pPr>
        <w:contextualSpacing/>
        <w:rPr>
          <w:b/>
        </w:rPr>
      </w:pPr>
      <w:r w:rsidRPr="00C147F5">
        <w:rPr>
          <w:b/>
        </w:rPr>
        <w:t>Neighborhood</w:t>
      </w:r>
    </w:p>
    <w:p w14:paraId="347187EB" w14:textId="77777777" w:rsidR="002135CB" w:rsidRDefault="002135CB">
      <w:pPr>
        <w:contextualSpacing/>
        <w:sectPr w:rsidR="002135CB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5525B8" w14:textId="57D4D64F" w:rsidR="00F34CEC" w:rsidRPr="00F34CEC" w:rsidRDefault="00F34CEC" w:rsidP="00F34CEC">
      <w:pPr>
        <w:contextualSpacing/>
      </w:pPr>
      <w:r w:rsidRPr="00F34CEC">
        <w:sym w:font="Wingdings" w:char="F0A8"/>
      </w:r>
      <w:del w:id="1" w:author="Green, Jamie" w:date="2016-10-28T09:10:00Z">
        <w:r w:rsidRPr="00F34CEC" w:rsidDel="005E4D82">
          <w:delText xml:space="preserve"> </w:delText>
        </w:r>
      </w:del>
      <w:proofErr w:type="spellStart"/>
      <w:ins w:id="2" w:author="Green, Jamie" w:date="2016-10-28T09:10:00Z">
        <w:r w:rsidR="005E4D82">
          <w:t>Peoplestown</w:t>
        </w:r>
      </w:ins>
      <w:proofErr w:type="spellEnd"/>
      <w:del w:id="3" w:author="Green, Jamie" w:date="2016-10-28T09:10:00Z">
        <w:r w:rsidRPr="00F34CEC" w:rsidDel="005E4D82">
          <w:delText>Neighborhood A</w:delText>
        </w:r>
        <w:r w:rsidRPr="00F34CEC" w:rsidDel="005E4D82">
          <w:tab/>
        </w:r>
        <w:r w:rsidRPr="00F34CEC" w:rsidDel="005E4D82">
          <w:tab/>
        </w:r>
        <w:r w:rsidRPr="00F34CEC" w:rsidDel="005E4D82">
          <w:sym w:font="Wingdings" w:char="F0A8"/>
        </w:r>
        <w:r w:rsidRPr="00F34CEC" w:rsidDel="005E4D82">
          <w:delText xml:space="preserve"> Neighborhood C</w:delText>
        </w:r>
        <w:r w:rsidRPr="00F34CEC" w:rsidDel="005E4D82">
          <w:tab/>
        </w:r>
        <w:r w:rsidRPr="00F34CEC" w:rsidDel="005E4D82">
          <w:tab/>
        </w:r>
        <w:r w:rsidRPr="00F34CEC" w:rsidDel="005E4D82">
          <w:sym w:font="Wingdings" w:char="F0A8"/>
        </w:r>
        <w:r w:rsidRPr="00F34CEC" w:rsidDel="005E4D82">
          <w:delText xml:space="preserve"> Neighborhood E</w:delText>
        </w:r>
      </w:del>
      <w:r w:rsidRPr="00F34CEC">
        <w:t xml:space="preserve"> </w:t>
      </w:r>
    </w:p>
    <w:p w14:paraId="4794F97B" w14:textId="610E21E3" w:rsidR="00F34CEC" w:rsidRPr="00F34CEC" w:rsidRDefault="00F34CEC" w:rsidP="00F34CEC">
      <w:pPr>
        <w:contextualSpacing/>
      </w:pPr>
      <w:r w:rsidRPr="00F34CEC">
        <w:sym w:font="Wingdings" w:char="F0A8"/>
      </w:r>
      <w:r w:rsidRPr="00F34CEC">
        <w:t xml:space="preserve"> Neighborhood </w:t>
      </w:r>
      <w:ins w:id="4" w:author="Green, Jamie" w:date="2016-10-28T09:10:00Z">
        <w:r w:rsidR="005E4D82">
          <w:t>X</w:t>
        </w:r>
      </w:ins>
      <w:del w:id="5" w:author="Green, Jamie" w:date="2016-10-28T09:10:00Z">
        <w:r w:rsidRPr="00F34CEC" w:rsidDel="005E4D82">
          <w:delText>B</w:delText>
        </w:r>
      </w:del>
      <w:r w:rsidRPr="00F34CEC">
        <w:tab/>
      </w:r>
      <w:r w:rsidRPr="00F34CEC">
        <w:tab/>
      </w:r>
      <w:del w:id="6" w:author="Green, Jamie" w:date="2016-10-28T09:10:00Z">
        <w:r w:rsidRPr="00F34CEC" w:rsidDel="005E4D82">
          <w:sym w:font="Wingdings" w:char="F0A8"/>
        </w:r>
        <w:r w:rsidRPr="00F34CEC" w:rsidDel="005E4D82">
          <w:delText xml:space="preserve"> Neighborhood D</w:delText>
        </w:r>
      </w:del>
    </w:p>
    <w:p w14:paraId="510C81B9" w14:textId="77777777" w:rsidR="00163010" w:rsidDel="005E4D82" w:rsidRDefault="00163010" w:rsidP="0073613C">
      <w:pPr>
        <w:pBdr>
          <w:bottom w:val="single" w:sz="6" w:space="1" w:color="auto"/>
        </w:pBdr>
        <w:contextualSpacing/>
        <w:rPr>
          <w:del w:id="7" w:author="Green, Jamie" w:date="2016-10-28T09:10:00Z"/>
          <w:b/>
        </w:rPr>
      </w:pPr>
    </w:p>
    <w:p w14:paraId="628C6C36" w14:textId="77777777" w:rsidR="00A77FF2" w:rsidRPr="00C86A92" w:rsidDel="005E4D82" w:rsidRDefault="00A77FF2" w:rsidP="0073613C">
      <w:pPr>
        <w:contextualSpacing/>
        <w:rPr>
          <w:del w:id="8" w:author="Green, Jamie" w:date="2016-10-28T09:10:00Z"/>
        </w:rPr>
      </w:pPr>
    </w:p>
    <w:p w14:paraId="265F74E4" w14:textId="77777777" w:rsidR="0073613C" w:rsidRPr="00C86A92" w:rsidRDefault="0073613C" w:rsidP="0073613C">
      <w:pPr>
        <w:contextualSpacing/>
        <w:rPr>
          <w:b/>
        </w:rPr>
        <w:sectPr w:rsidR="0073613C" w:rsidRPr="00C86A92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ABF05F" w14:textId="1960F165" w:rsidR="0073613C" w:rsidDel="005E4D82" w:rsidRDefault="0073613C" w:rsidP="0073613C">
      <w:pPr>
        <w:contextualSpacing/>
        <w:rPr>
          <w:del w:id="9" w:author="Green, Jamie" w:date="2016-10-28T09:10:00Z"/>
          <w:b/>
        </w:rPr>
      </w:pPr>
      <w:del w:id="10" w:author="Green, Jamie" w:date="2016-10-28T09:10:00Z">
        <w:r w:rsidRPr="00C86A92" w:rsidDel="005E4D82">
          <w:rPr>
            <w:b/>
          </w:rPr>
          <w:delText>Is this water stored in a container?</w:delText>
        </w:r>
        <w:r w:rsidDel="005E4D82">
          <w:rPr>
            <w:b/>
          </w:rPr>
          <w:delText xml:space="preserve"> </w:delText>
        </w:r>
        <w:r w:rsidR="00163010" w:rsidDel="005E4D82">
          <w:rPr>
            <w:b/>
          </w:rPr>
          <w:tab/>
        </w:r>
        <w:r w:rsidR="00163010" w:rsidDel="005E4D82">
          <w:rPr>
            <w:b/>
          </w:rPr>
          <w:tab/>
        </w:r>
        <w:r w:rsidR="00163010" w:rsidDel="005E4D82">
          <w:rPr>
            <w:b/>
          </w:rPr>
          <w:tab/>
        </w:r>
        <w:r w:rsidDel="005E4D82">
          <w:rPr>
            <w:b/>
          </w:rPr>
          <w:delText>If yes, is the container covered?</w:delText>
        </w:r>
      </w:del>
    </w:p>
    <w:p w14:paraId="5D312C46" w14:textId="37196411" w:rsidR="0073613C" w:rsidDel="005E4D82" w:rsidRDefault="0073613C" w:rsidP="0073613C">
      <w:pPr>
        <w:contextualSpacing/>
        <w:rPr>
          <w:del w:id="11" w:author="Green, Jamie" w:date="2016-10-28T09:10:00Z"/>
        </w:rPr>
        <w:sectPr w:rsidR="0073613C" w:rsidDel="005E4D82" w:rsidSect="0016301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11C364" w14:textId="53FC300A" w:rsidR="00F405C7" w:rsidDel="005E4D82" w:rsidRDefault="0073613C" w:rsidP="0073613C">
      <w:pPr>
        <w:contextualSpacing/>
        <w:rPr>
          <w:del w:id="12" w:author="Green, Jamie" w:date="2016-10-28T09:10:00Z"/>
        </w:rPr>
      </w:pPr>
      <w:del w:id="13" w:author="Green, Jamie" w:date="2016-10-28T09:10:00Z">
        <w:r w:rsidRPr="00F405C7" w:rsidDel="005E4D82">
          <w:sym w:font="Wingdings" w:char="F0A8"/>
        </w:r>
        <w:r w:rsidRPr="00F405C7" w:rsidDel="005E4D82">
          <w:delText xml:space="preserve"> Yes     </w:delText>
        </w:r>
        <w:r w:rsidR="00F405C7" w:rsidDel="005E4D82">
          <w:tab/>
        </w:r>
        <w:r w:rsidR="00F405C7" w:rsidDel="005E4D82">
          <w:tab/>
        </w:r>
        <w:r w:rsidR="00F405C7" w:rsidDel="005E4D82">
          <w:tab/>
        </w:r>
        <w:r w:rsidR="00F405C7" w:rsidDel="005E4D82">
          <w:tab/>
        </w:r>
        <w:r w:rsidR="00F405C7" w:rsidDel="005E4D82">
          <w:tab/>
        </w:r>
        <w:r w:rsidR="00F405C7" w:rsidDel="005E4D82">
          <w:tab/>
        </w:r>
        <w:r w:rsidR="00F405C7" w:rsidRPr="00F405C7" w:rsidDel="005E4D82">
          <w:sym w:font="Wingdings" w:char="F0A8"/>
        </w:r>
        <w:r w:rsidR="00F405C7" w:rsidRPr="00F405C7" w:rsidDel="005E4D82">
          <w:delText xml:space="preserve"> Yes      </w:delText>
        </w:r>
        <w:r w:rsidRPr="00F405C7" w:rsidDel="005E4D82">
          <w:delText xml:space="preserve"> </w:delText>
        </w:r>
      </w:del>
    </w:p>
    <w:p w14:paraId="427C695F" w14:textId="6EAB40EB" w:rsidR="0073613C" w:rsidRPr="00F405C7" w:rsidRDefault="0073613C" w:rsidP="0073613C">
      <w:pPr>
        <w:contextualSpacing/>
      </w:pPr>
      <w:del w:id="14" w:author="Green, Jamie" w:date="2016-10-28T09:10:00Z">
        <w:r w:rsidRPr="00F405C7" w:rsidDel="005E4D82">
          <w:sym w:font="Wingdings" w:char="F0A8"/>
        </w:r>
        <w:r w:rsidRPr="00F405C7" w:rsidDel="005E4D82">
          <w:delText xml:space="preserve"> No     </w:delText>
        </w:r>
        <w:r w:rsidR="00F405C7" w:rsidDel="005E4D82">
          <w:tab/>
        </w:r>
        <w:r w:rsidR="00F405C7" w:rsidDel="005E4D82">
          <w:tab/>
        </w:r>
        <w:r w:rsidR="00F405C7" w:rsidDel="005E4D82">
          <w:tab/>
        </w:r>
        <w:r w:rsidR="00F405C7" w:rsidDel="005E4D82">
          <w:tab/>
        </w:r>
        <w:r w:rsidR="00F405C7" w:rsidDel="005E4D82">
          <w:tab/>
        </w:r>
        <w:r w:rsidR="00F405C7" w:rsidDel="005E4D82">
          <w:tab/>
        </w:r>
        <w:r w:rsidR="00F405C7" w:rsidRPr="00F405C7" w:rsidDel="005E4D82">
          <w:sym w:font="Wingdings" w:char="F0A8"/>
        </w:r>
        <w:r w:rsidR="00F405C7" w:rsidRPr="00F405C7" w:rsidDel="005E4D82">
          <w:delText xml:space="preserve"> No       </w:delText>
        </w:r>
        <w:r w:rsidR="00F405C7" w:rsidRPr="00F405C7" w:rsidDel="005E4D82">
          <w:tab/>
        </w:r>
        <w:r w:rsidRPr="00F405C7" w:rsidDel="005E4D82">
          <w:tab/>
        </w:r>
        <w:r w:rsidRPr="00F405C7" w:rsidDel="005E4D82">
          <w:tab/>
        </w:r>
        <w:r w:rsidRPr="00F405C7" w:rsidDel="005E4D82">
          <w:tab/>
        </w:r>
      </w:del>
      <w:r w:rsidRPr="00F405C7">
        <w:tab/>
      </w:r>
    </w:p>
    <w:p w14:paraId="39E34996" w14:textId="77777777" w:rsidR="0073613C" w:rsidRPr="00E36B24" w:rsidRDefault="0073613C" w:rsidP="0073613C">
      <w:pPr>
        <w:pBdr>
          <w:bottom w:val="single" w:sz="12" w:space="1" w:color="auto"/>
        </w:pBdr>
        <w:contextualSpacing/>
        <w:sectPr w:rsidR="0073613C" w:rsidRPr="00E36B24" w:rsidSect="0016301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44AF70" w14:textId="1689C412" w:rsidR="004E3608" w:rsidRDefault="004E3608" w:rsidP="009A2DC8">
      <w:pPr>
        <w:pBdr>
          <w:bottom w:val="single" w:sz="6" w:space="1" w:color="auto"/>
        </w:pBdr>
        <w:contextualSpacing/>
      </w:pPr>
    </w:p>
    <w:p w14:paraId="3F7FB7BF" w14:textId="14B8E144" w:rsidR="00163010" w:rsidRDefault="0073613C" w:rsidP="009A2DC8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2F00FF7" w14:textId="28EE4F2F" w:rsidR="00163010" w:rsidRPr="0021385E" w:rsidRDefault="00163010" w:rsidP="00163010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F5465C9" id="Rounded Rectangle 14" o:spid="_x0000_s1026" style="position:absolute;margin-left:0;margin-top:17.15pt;width:468pt;height: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Pr="0021385E">
        <w:rPr>
          <w:b/>
        </w:rPr>
        <w:t xml:space="preserve">Names of all staff involved in collecting this </w:t>
      </w:r>
      <w:r>
        <w:rPr>
          <w:b/>
        </w:rPr>
        <w:t>sample</w:t>
      </w:r>
      <w:r w:rsidR="00BA4B1E">
        <w:rPr>
          <w:b/>
        </w:rPr>
        <w:t xml:space="preserve"> (separated by comma)</w:t>
      </w:r>
    </w:p>
    <w:p w14:paraId="3EA14FBF" w14:textId="77777777" w:rsidR="00163010" w:rsidRDefault="00163010" w:rsidP="00163010">
      <w:pPr>
        <w:contextualSpacing/>
      </w:pPr>
    </w:p>
    <w:p w14:paraId="03ECA4E6" w14:textId="77777777" w:rsidR="00163010" w:rsidRDefault="00163010">
      <w:pPr>
        <w:contextualSpacing/>
        <w:rPr>
          <w:b/>
        </w:rPr>
      </w:pPr>
    </w:p>
    <w:p w14:paraId="2427A9B1" w14:textId="77777777" w:rsidR="004E3608" w:rsidRDefault="004E3608">
      <w:pPr>
        <w:contextualSpacing/>
        <w:rPr>
          <w:b/>
        </w:rPr>
      </w:pPr>
    </w:p>
    <w:p w14:paraId="5D2EE028" w14:textId="743F4024" w:rsidR="004E3608" w:rsidRDefault="004E3608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01F8807" wp14:editId="601BC37E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943600" cy="488950"/>
                <wp:effectExtent l="0" t="0" r="19050" b="254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889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F65AF" id="Rounded Rectangle 19" o:spid="_x0000_s1026" style="position:absolute;margin-left:0;margin-top:14.75pt;width:468pt;height:3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Notes</w:t>
      </w:r>
    </w:p>
    <w:p w14:paraId="7CFA6FAD" w14:textId="23BFE92A" w:rsidR="004E3608" w:rsidRDefault="004E3608">
      <w:pPr>
        <w:rPr>
          <w:b/>
        </w:rPr>
      </w:pPr>
    </w:p>
    <w:sectPr w:rsidR="004E3608" w:rsidSect="00301CB9">
      <w:type w:val="continuous"/>
      <w:pgSz w:w="12240" w:h="15840"/>
      <w:pgMar w:top="99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D9A65" w14:textId="77777777" w:rsidR="0002167A" w:rsidRDefault="0002167A" w:rsidP="0029131C">
      <w:pPr>
        <w:spacing w:after="0" w:line="240" w:lineRule="auto"/>
      </w:pPr>
      <w:r>
        <w:separator/>
      </w:r>
    </w:p>
  </w:endnote>
  <w:endnote w:type="continuationSeparator" w:id="0">
    <w:p w14:paraId="1C940EE8" w14:textId="77777777" w:rsidR="0002167A" w:rsidRDefault="0002167A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4AA8108A" w:rsidR="00244768" w:rsidRDefault="005C59A3" w:rsidP="0029131C">
    <w:pPr>
      <w:pStyle w:val="Footer"/>
      <w:jc w:val="right"/>
    </w:pPr>
    <w:r>
      <w:t>Drinking</w:t>
    </w:r>
    <w:r w:rsidR="00244768">
      <w:t xml:space="preserve"> Water</w:t>
    </w:r>
    <w:r w:rsidR="004E3608">
      <w:t>: Water Supply</w:t>
    </w:r>
    <w:r w:rsidR="00244768">
      <w:t xml:space="preserve"> | Sample</w:t>
    </w:r>
  </w:p>
  <w:p w14:paraId="6E9C83C4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2EDEC" w14:textId="77777777" w:rsidR="0002167A" w:rsidRDefault="0002167A" w:rsidP="0029131C">
      <w:pPr>
        <w:spacing w:after="0" w:line="240" w:lineRule="auto"/>
      </w:pPr>
      <w:r>
        <w:separator/>
      </w:r>
    </w:p>
  </w:footnote>
  <w:footnote w:type="continuationSeparator" w:id="0">
    <w:p w14:paraId="1108DDC1" w14:textId="77777777" w:rsidR="0002167A" w:rsidRDefault="0002167A" w:rsidP="0029131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en, Jamie">
    <w15:presenceInfo w15:providerId="AD" w15:userId="S-1-5-21-4279633407-28481931-2677731258-386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2167A"/>
    <w:rsid w:val="0008013F"/>
    <w:rsid w:val="000940E3"/>
    <w:rsid w:val="000B5020"/>
    <w:rsid w:val="00162A21"/>
    <w:rsid w:val="00162EFB"/>
    <w:rsid w:val="00163010"/>
    <w:rsid w:val="0018029D"/>
    <w:rsid w:val="00183D10"/>
    <w:rsid w:val="002135CB"/>
    <w:rsid w:val="0021385E"/>
    <w:rsid w:val="00234241"/>
    <w:rsid w:val="00244768"/>
    <w:rsid w:val="00245EDC"/>
    <w:rsid w:val="0029131C"/>
    <w:rsid w:val="00301CB9"/>
    <w:rsid w:val="00346603"/>
    <w:rsid w:val="0037577C"/>
    <w:rsid w:val="003E141E"/>
    <w:rsid w:val="003F504A"/>
    <w:rsid w:val="0045747E"/>
    <w:rsid w:val="004730ED"/>
    <w:rsid w:val="004970CB"/>
    <w:rsid w:val="004E3608"/>
    <w:rsid w:val="005C59A3"/>
    <w:rsid w:val="005D4378"/>
    <w:rsid w:val="005E03A8"/>
    <w:rsid w:val="005E4D82"/>
    <w:rsid w:val="00603B5E"/>
    <w:rsid w:val="006169F0"/>
    <w:rsid w:val="0066680E"/>
    <w:rsid w:val="00691FF4"/>
    <w:rsid w:val="00693F6E"/>
    <w:rsid w:val="006D5546"/>
    <w:rsid w:val="0073613C"/>
    <w:rsid w:val="00742C36"/>
    <w:rsid w:val="00752D0F"/>
    <w:rsid w:val="007A285E"/>
    <w:rsid w:val="007D06FB"/>
    <w:rsid w:val="00803A89"/>
    <w:rsid w:val="00811AA6"/>
    <w:rsid w:val="008D6E24"/>
    <w:rsid w:val="008F3858"/>
    <w:rsid w:val="008F38A2"/>
    <w:rsid w:val="008F7956"/>
    <w:rsid w:val="00912A60"/>
    <w:rsid w:val="00917622"/>
    <w:rsid w:val="00956604"/>
    <w:rsid w:val="00960D63"/>
    <w:rsid w:val="00963114"/>
    <w:rsid w:val="00966444"/>
    <w:rsid w:val="0096684A"/>
    <w:rsid w:val="00987424"/>
    <w:rsid w:val="009A2DC8"/>
    <w:rsid w:val="009D13EC"/>
    <w:rsid w:val="009F2EE1"/>
    <w:rsid w:val="00A21E37"/>
    <w:rsid w:val="00A51197"/>
    <w:rsid w:val="00A77FF2"/>
    <w:rsid w:val="00A828A0"/>
    <w:rsid w:val="00A8307F"/>
    <w:rsid w:val="00A87BAE"/>
    <w:rsid w:val="00AE4525"/>
    <w:rsid w:val="00B43222"/>
    <w:rsid w:val="00BA4B1E"/>
    <w:rsid w:val="00BA7362"/>
    <w:rsid w:val="00BE2881"/>
    <w:rsid w:val="00C147F5"/>
    <w:rsid w:val="00C86A92"/>
    <w:rsid w:val="00C90714"/>
    <w:rsid w:val="00CA5151"/>
    <w:rsid w:val="00CC7DF6"/>
    <w:rsid w:val="00D01726"/>
    <w:rsid w:val="00D20AA3"/>
    <w:rsid w:val="00D21A90"/>
    <w:rsid w:val="00D31BF5"/>
    <w:rsid w:val="00D44560"/>
    <w:rsid w:val="00D521BD"/>
    <w:rsid w:val="00DA5E18"/>
    <w:rsid w:val="00E12ED3"/>
    <w:rsid w:val="00E306F7"/>
    <w:rsid w:val="00EB3DB7"/>
    <w:rsid w:val="00EE7C8A"/>
    <w:rsid w:val="00F00670"/>
    <w:rsid w:val="00F3390D"/>
    <w:rsid w:val="00F34CEC"/>
    <w:rsid w:val="00F405C7"/>
    <w:rsid w:val="00F43F7F"/>
    <w:rsid w:val="00F52511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FAD64C0"/>
  <w15:docId w15:val="{8E2FDF3F-1F05-44EB-BD41-51E71AD5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FF4B-4E35-4274-A610-DB7A1D11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Kyndall White</cp:lastModifiedBy>
  <cp:revision>2</cp:revision>
  <dcterms:created xsi:type="dcterms:W3CDTF">2016-10-31T01:43:00Z</dcterms:created>
  <dcterms:modified xsi:type="dcterms:W3CDTF">2016-10-31T01:43:00Z</dcterms:modified>
</cp:coreProperties>
</file>