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1A0CC2B0" w:rsidR="00803A89" w:rsidRPr="00C136F3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0" w:author="JOEBEST" w:date="2016-09-23T06:34:00Z">
            <w:rPr>
              <w:rFonts w:ascii="Arial" w:hAnsi="Arial" w:cs="Arial"/>
              <w:b/>
              <w:sz w:val="40"/>
              <w:szCs w:val="40"/>
            </w:rPr>
          </w:rPrChange>
        </w:rPr>
      </w:pPr>
      <w:bookmarkStart w:id="1" w:name="_GoBack"/>
      <w:bookmarkEnd w:id="1"/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EB137" id="Straight Connector 11" o:spid="_x0000_s1026" style="position:absolute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390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2" w:author="JOEBEST" w:date="2016-09-23T07:07:00Z">
        <w:r w:rsidR="002E2EC3">
          <w:rPr>
            <w:rFonts w:ascii="Arial" w:hAnsi="Arial" w:cs="Arial"/>
            <w:b/>
            <w:sz w:val="40"/>
            <w:szCs w:val="40"/>
            <w:lang w:val="fr-FR"/>
          </w:rPr>
          <w:t xml:space="preserve">Eaux </w:t>
        </w:r>
        <w:proofErr w:type="spellStart"/>
        <w:r w:rsidR="002E2EC3">
          <w:rPr>
            <w:rFonts w:ascii="Arial" w:hAnsi="Arial" w:cs="Arial"/>
            <w:b/>
            <w:sz w:val="40"/>
            <w:szCs w:val="40"/>
            <w:lang w:val="fr-FR"/>
          </w:rPr>
          <w:t>Usées</w:t>
        </w:r>
      </w:ins>
      <w:r w:rsidR="0070478D" w:rsidRPr="00C136F3">
        <w:rPr>
          <w:rFonts w:ascii="Arial" w:hAnsi="Arial" w:cs="Arial"/>
          <w:b/>
          <w:sz w:val="40"/>
          <w:szCs w:val="40"/>
          <w:lang w:val="fr-FR"/>
          <w:rPrChange w:id="3" w:author="JOEBEST" w:date="2016-09-23T06:34:00Z">
            <w:rPr>
              <w:rFonts w:ascii="Arial" w:hAnsi="Arial" w:cs="Arial"/>
              <w:b/>
              <w:sz w:val="40"/>
              <w:szCs w:val="40"/>
            </w:rPr>
          </w:rPrChange>
        </w:rPr>
        <w:t>Drain</w:t>
      </w:r>
      <w:proofErr w:type="spellEnd"/>
      <w:r w:rsidR="00B43222" w:rsidRPr="00C136F3">
        <w:rPr>
          <w:rFonts w:ascii="Arial" w:hAnsi="Arial" w:cs="Arial"/>
          <w:b/>
          <w:sz w:val="40"/>
          <w:szCs w:val="40"/>
          <w:lang w:val="fr-FR"/>
          <w:rPrChange w:id="4" w:author="JOEBEST" w:date="2016-09-23T06:34:00Z">
            <w:rPr>
              <w:rFonts w:ascii="Arial" w:hAnsi="Arial" w:cs="Arial"/>
              <w:b/>
              <w:sz w:val="40"/>
              <w:szCs w:val="40"/>
            </w:rPr>
          </w:rPrChange>
        </w:rPr>
        <w:t xml:space="preserve"> </w:t>
      </w:r>
      <w:r w:rsidR="007A285E" w:rsidRPr="00C136F3">
        <w:rPr>
          <w:rFonts w:ascii="Arial" w:hAnsi="Arial" w:cs="Arial"/>
          <w:b/>
          <w:sz w:val="40"/>
          <w:szCs w:val="40"/>
          <w:lang w:val="fr-FR"/>
          <w:rPrChange w:id="5" w:author="JOEBEST" w:date="2016-09-23T06:34:00Z">
            <w:rPr>
              <w:rFonts w:ascii="Arial" w:hAnsi="Arial" w:cs="Arial"/>
              <w:b/>
              <w:sz w:val="40"/>
              <w:szCs w:val="40"/>
            </w:rPr>
          </w:rPrChange>
        </w:rPr>
        <w:t>Water</w:t>
      </w:r>
    </w:p>
    <w:p w14:paraId="61356DCB" w14:textId="58214050" w:rsidR="007A285E" w:rsidRPr="00E10E1D" w:rsidRDefault="00E10E1D" w:rsidP="00D01726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6" w:author="JOEBEST" w:date="2016-09-22T13:13:00Z">
            <w:rPr>
              <w:rFonts w:ascii="Arial" w:hAnsi="Arial" w:cs="Arial"/>
              <w:sz w:val="24"/>
              <w:szCs w:val="24"/>
            </w:rPr>
          </w:rPrChange>
        </w:rPr>
      </w:pPr>
      <w:ins w:id="7" w:author="JOEBEST" w:date="2016-09-22T13:13:00Z">
        <w:r w:rsidRPr="00E10E1D">
          <w:rPr>
            <w:rFonts w:ascii="Arial" w:hAnsi="Arial" w:cs="Arial"/>
            <w:sz w:val="24"/>
            <w:szCs w:val="24"/>
            <w:lang w:val="fr-FR"/>
            <w:rPrChange w:id="8" w:author="JOEBEST" w:date="2016-09-22T13:13:00Z">
              <w:rPr>
                <w:rFonts w:ascii="Arial" w:hAnsi="Arial" w:cs="Arial"/>
                <w:sz w:val="24"/>
                <w:szCs w:val="24"/>
              </w:rPr>
            </w:rPrChange>
          </w:rPr>
          <w:t xml:space="preserve">Fiche </w:t>
        </w:r>
      </w:ins>
      <w:ins w:id="9" w:author="JOEBEST" w:date="2016-09-22T14:09:00Z">
        <w:r w:rsidR="00F22EED">
          <w:rPr>
            <w:rFonts w:ascii="Arial" w:hAnsi="Arial" w:cs="Arial"/>
            <w:sz w:val="24"/>
            <w:szCs w:val="24"/>
            <w:lang w:val="fr-FR"/>
          </w:rPr>
          <w:t xml:space="preserve">d’Échantillon Environnemental </w:t>
        </w:r>
      </w:ins>
      <w:proofErr w:type="spellStart"/>
      <w:r w:rsidR="007A285E" w:rsidRPr="00E10E1D">
        <w:rPr>
          <w:rFonts w:ascii="Arial" w:hAnsi="Arial" w:cs="Arial"/>
          <w:sz w:val="24"/>
          <w:szCs w:val="24"/>
          <w:lang w:val="fr-FR"/>
          <w:rPrChange w:id="10" w:author="JOEBEST" w:date="2016-09-22T13:13:00Z">
            <w:rPr>
              <w:rFonts w:ascii="Arial" w:hAnsi="Arial" w:cs="Arial"/>
              <w:sz w:val="24"/>
              <w:szCs w:val="24"/>
            </w:rPr>
          </w:rPrChange>
        </w:rPr>
        <w:t>Environmental</w:t>
      </w:r>
      <w:proofErr w:type="spellEnd"/>
      <w:r w:rsidR="007A285E" w:rsidRPr="00E10E1D">
        <w:rPr>
          <w:rFonts w:ascii="Arial" w:hAnsi="Arial" w:cs="Arial"/>
          <w:sz w:val="24"/>
          <w:szCs w:val="24"/>
          <w:lang w:val="fr-FR"/>
          <w:rPrChange w:id="11" w:author="JOEBEST" w:date="2016-09-22T13:1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7A285E" w:rsidRPr="00E10E1D">
        <w:rPr>
          <w:rFonts w:ascii="Arial" w:hAnsi="Arial" w:cs="Arial"/>
          <w:sz w:val="24"/>
          <w:szCs w:val="24"/>
          <w:lang w:val="fr-FR"/>
          <w:rPrChange w:id="12" w:author="JOEBEST" w:date="2016-09-22T13:13:00Z">
            <w:rPr>
              <w:rFonts w:ascii="Arial" w:hAnsi="Arial" w:cs="Arial"/>
              <w:sz w:val="24"/>
              <w:szCs w:val="24"/>
            </w:rPr>
          </w:rPrChange>
        </w:rPr>
        <w:t>Sample</w:t>
      </w:r>
      <w:proofErr w:type="spellEnd"/>
      <w:r w:rsidR="007A285E" w:rsidRPr="00E10E1D">
        <w:rPr>
          <w:rFonts w:ascii="Arial" w:hAnsi="Arial" w:cs="Arial"/>
          <w:sz w:val="24"/>
          <w:szCs w:val="24"/>
          <w:lang w:val="fr-FR"/>
          <w:rPrChange w:id="13" w:author="JOEBEST" w:date="2016-09-22T13:13:00Z">
            <w:rPr>
              <w:rFonts w:ascii="Arial" w:hAnsi="Arial" w:cs="Arial"/>
              <w:sz w:val="24"/>
              <w:szCs w:val="24"/>
            </w:rPr>
          </w:rPrChange>
        </w:rPr>
        <w:t xml:space="preserve"> Collection </w:t>
      </w:r>
      <w:proofErr w:type="spellStart"/>
      <w:r w:rsidR="007A285E" w:rsidRPr="00E10E1D">
        <w:rPr>
          <w:rFonts w:ascii="Arial" w:hAnsi="Arial" w:cs="Arial"/>
          <w:sz w:val="24"/>
          <w:szCs w:val="24"/>
          <w:lang w:val="fr-FR"/>
          <w:rPrChange w:id="14" w:author="JOEBEST" w:date="2016-09-22T13:13:00Z">
            <w:rPr>
              <w:rFonts w:ascii="Arial" w:hAnsi="Arial" w:cs="Arial"/>
              <w:sz w:val="24"/>
              <w:szCs w:val="24"/>
            </w:rPr>
          </w:rPrChange>
        </w:rPr>
        <w:t>Form</w:t>
      </w:r>
      <w:proofErr w:type="spellEnd"/>
    </w:p>
    <w:p w14:paraId="7F4934C7" w14:textId="77777777" w:rsidR="00D44560" w:rsidRPr="00E10E1D" w:rsidRDefault="00D44560" w:rsidP="00D44560">
      <w:pPr>
        <w:spacing w:line="48" w:lineRule="auto"/>
        <w:contextualSpacing/>
        <w:rPr>
          <w:lang w:val="fr-FR"/>
          <w:rPrChange w:id="15" w:author="JOEBEST" w:date="2016-09-22T13:13:00Z">
            <w:rPr/>
          </w:rPrChange>
        </w:rPr>
      </w:pPr>
    </w:p>
    <w:p w14:paraId="7BEB58BA" w14:textId="77777777" w:rsidR="00163010" w:rsidRPr="00E10E1D" w:rsidRDefault="00163010" w:rsidP="00D44560">
      <w:pPr>
        <w:spacing w:line="48" w:lineRule="auto"/>
        <w:contextualSpacing/>
        <w:rPr>
          <w:lang w:val="fr-FR"/>
          <w:rPrChange w:id="16" w:author="JOEBEST" w:date="2016-09-22T13:13:00Z">
            <w:rPr/>
          </w:rPrChange>
        </w:rPr>
      </w:pPr>
    </w:p>
    <w:p w14:paraId="2661556C" w14:textId="77777777" w:rsidR="00163010" w:rsidRPr="00E10E1D" w:rsidRDefault="00163010" w:rsidP="00D44560">
      <w:pPr>
        <w:spacing w:line="48" w:lineRule="auto"/>
        <w:contextualSpacing/>
        <w:rPr>
          <w:lang w:val="fr-FR"/>
          <w:rPrChange w:id="17" w:author="JOEBEST" w:date="2016-09-22T13:13:00Z">
            <w:rPr/>
          </w:rPrChange>
        </w:rPr>
      </w:pPr>
    </w:p>
    <w:p w14:paraId="5FF8D96F" w14:textId="77777777" w:rsidR="00163010" w:rsidRPr="00E10E1D" w:rsidRDefault="00163010" w:rsidP="00D44560">
      <w:pPr>
        <w:pBdr>
          <w:bottom w:val="single" w:sz="6" w:space="1" w:color="auto"/>
        </w:pBdr>
        <w:spacing w:line="48" w:lineRule="auto"/>
        <w:contextualSpacing/>
        <w:rPr>
          <w:lang w:val="fr-FR"/>
          <w:rPrChange w:id="18" w:author="JOEBEST" w:date="2016-09-22T13:13:00Z">
            <w:rPr/>
          </w:rPrChange>
        </w:rPr>
      </w:pPr>
    </w:p>
    <w:p w14:paraId="34862FDA" w14:textId="77777777" w:rsidR="009A2DC8" w:rsidRPr="00E10E1D" w:rsidRDefault="009A2DC8">
      <w:pPr>
        <w:contextualSpacing/>
        <w:rPr>
          <w:b/>
          <w:lang w:val="fr-FR"/>
          <w:rPrChange w:id="19" w:author="JOEBEST" w:date="2016-09-22T13:13:00Z">
            <w:rPr>
              <w:b/>
            </w:rPr>
          </w:rPrChange>
        </w:rPr>
      </w:pPr>
    </w:p>
    <w:p w14:paraId="1939294D" w14:textId="34385977" w:rsidR="00C147F5" w:rsidRPr="00525994" w:rsidRDefault="00525994">
      <w:pPr>
        <w:contextualSpacing/>
        <w:rPr>
          <w:lang w:val="fr-FR"/>
          <w:rPrChange w:id="20" w:author="JOEBEST" w:date="2016-09-22T14:11:00Z">
            <w:rPr/>
          </w:rPrChange>
        </w:rPr>
        <w:sectPr w:rsidR="00C147F5" w:rsidRPr="00525994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ins w:id="23" w:author="JOEBEST" w:date="2016-09-22T14:10:00Z">
        <w:r w:rsidRPr="0038338E">
          <w:rPr>
            <w:b/>
            <w:lang w:val="fr-FR"/>
          </w:rPr>
          <w:t>Code d’Identification d’échantillon</w:t>
        </w:r>
        <w:r w:rsidRPr="00525994">
          <w:rPr>
            <w:noProof/>
            <w:lang w:val="fr-FR"/>
            <w:rPrChange w:id="24" w:author="JOEBEST" w:date="2016-09-22T14:11:00Z">
              <w:rPr>
                <w:noProof/>
              </w:rPr>
            </w:rPrChange>
          </w:rPr>
          <w:t xml:space="preserve"> </w:t>
        </w:r>
      </w:ins>
      <w:r w:rsidR="00D521BD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82FDB7F" wp14:editId="7DC801D5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363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89A8DD1" wp14:editId="7CFB471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465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9D75F4" wp14:editId="4EE2D07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789BA" id="Rounded Rectangle 15" o:spid="_x0000_s1026" style="position:absolute;margin-left:-.05pt;margin-top:13.1pt;width:1in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D44560" w:rsidRPr="00525994">
        <w:rPr>
          <w:b/>
          <w:lang w:val="fr-FR"/>
          <w:rPrChange w:id="25" w:author="JOEBEST" w:date="2016-09-22T14:11:00Z">
            <w:rPr>
              <w:b/>
            </w:rPr>
          </w:rPrChange>
        </w:rPr>
        <w:t>Sa</w:t>
      </w:r>
      <w:r w:rsidR="007A285E" w:rsidRPr="00525994">
        <w:rPr>
          <w:b/>
          <w:lang w:val="fr-FR"/>
          <w:rPrChange w:id="26" w:author="JOEBEST" w:date="2016-09-22T14:11:00Z">
            <w:rPr>
              <w:b/>
            </w:rPr>
          </w:rPrChange>
        </w:rPr>
        <w:t>mple</w:t>
      </w:r>
      <w:proofErr w:type="spellEnd"/>
      <w:r w:rsidR="007A285E" w:rsidRPr="00525994">
        <w:rPr>
          <w:b/>
          <w:lang w:val="fr-FR"/>
          <w:rPrChange w:id="27" w:author="JOEBEST" w:date="2016-09-22T14:11:00Z">
            <w:rPr>
              <w:b/>
            </w:rPr>
          </w:rPrChange>
        </w:rPr>
        <w:t xml:space="preserve"> ID</w:t>
      </w:r>
      <w:r w:rsidR="002135CB" w:rsidRPr="00525994">
        <w:rPr>
          <w:b/>
          <w:lang w:val="fr-FR"/>
          <w:rPrChange w:id="28" w:author="JOEBEST" w:date="2016-09-22T14:11:00Z">
            <w:rPr>
              <w:b/>
            </w:rPr>
          </w:rPrChange>
        </w:rPr>
        <w:t xml:space="preserve"> </w:t>
      </w:r>
      <w:r w:rsidR="00D44560" w:rsidRPr="00525994">
        <w:rPr>
          <w:b/>
          <w:lang w:val="fr-FR"/>
          <w:rPrChange w:id="29" w:author="JOEBEST" w:date="2016-09-22T14:11:00Z">
            <w:rPr>
              <w:b/>
            </w:rPr>
          </w:rPrChange>
        </w:rPr>
        <w:tab/>
      </w:r>
      <w:r w:rsidR="00D44560" w:rsidRPr="00525994">
        <w:rPr>
          <w:b/>
          <w:lang w:val="fr-FR"/>
          <w:rPrChange w:id="30" w:author="JOEBEST" w:date="2016-09-22T14:11:00Z">
            <w:rPr>
              <w:b/>
            </w:rPr>
          </w:rPrChange>
        </w:rPr>
        <w:tab/>
      </w:r>
      <w:ins w:id="31" w:author="JOEBEST" w:date="2016-09-22T14:11:00Z">
        <w:r w:rsidRPr="0038338E">
          <w:rPr>
            <w:b/>
            <w:lang w:val="fr-FR"/>
          </w:rPr>
          <w:t>Date de Collection</w:t>
        </w:r>
        <w:r w:rsidRPr="0032724C">
          <w:rPr>
            <w:b/>
            <w:lang w:val="fr-FR"/>
          </w:rPr>
          <w:t xml:space="preserve"> </w:t>
        </w:r>
      </w:ins>
      <w:proofErr w:type="spellStart"/>
      <w:r w:rsidR="00A87BAE" w:rsidRPr="00525994">
        <w:rPr>
          <w:b/>
          <w:lang w:val="fr-FR"/>
          <w:rPrChange w:id="32" w:author="JOEBEST" w:date="2016-09-22T14:11:00Z">
            <w:rPr>
              <w:b/>
            </w:rPr>
          </w:rPrChange>
        </w:rPr>
        <w:t>Collection</w:t>
      </w:r>
      <w:proofErr w:type="spellEnd"/>
      <w:r w:rsidR="00A87BAE" w:rsidRPr="00525994">
        <w:rPr>
          <w:b/>
          <w:lang w:val="fr-FR"/>
          <w:rPrChange w:id="33" w:author="JOEBEST" w:date="2016-09-22T14:11:00Z">
            <w:rPr>
              <w:b/>
            </w:rPr>
          </w:rPrChange>
        </w:rPr>
        <w:t xml:space="preserve"> Date</w:t>
      </w:r>
      <w:r w:rsidR="00D44560" w:rsidRPr="00525994">
        <w:rPr>
          <w:b/>
          <w:lang w:val="fr-FR"/>
          <w:rPrChange w:id="34" w:author="JOEBEST" w:date="2016-09-22T14:11:00Z">
            <w:rPr>
              <w:b/>
            </w:rPr>
          </w:rPrChange>
        </w:rPr>
        <w:tab/>
      </w:r>
      <w:r w:rsidR="00D44560" w:rsidRPr="00525994">
        <w:rPr>
          <w:b/>
          <w:lang w:val="fr-FR"/>
          <w:rPrChange w:id="35" w:author="JOEBEST" w:date="2016-09-22T14:11:00Z">
            <w:rPr>
              <w:b/>
            </w:rPr>
          </w:rPrChange>
        </w:rPr>
        <w:tab/>
      </w:r>
      <w:r w:rsidR="00D44560" w:rsidRPr="00525994">
        <w:rPr>
          <w:b/>
          <w:lang w:val="fr-FR"/>
          <w:rPrChange w:id="36" w:author="JOEBEST" w:date="2016-09-22T14:11:00Z">
            <w:rPr>
              <w:b/>
            </w:rPr>
          </w:rPrChange>
        </w:rPr>
        <w:tab/>
      </w:r>
      <w:ins w:id="37" w:author="JOEBEST" w:date="2016-09-22T14:11:00Z">
        <w:r w:rsidRPr="0038338E">
          <w:rPr>
            <w:b/>
            <w:lang w:val="fr-FR"/>
          </w:rPr>
          <w:t xml:space="preserve">Heure de </w:t>
        </w:r>
        <w:proofErr w:type="spellStart"/>
        <w:r w:rsidRPr="0038338E">
          <w:rPr>
            <w:b/>
            <w:lang w:val="fr-FR"/>
          </w:rPr>
          <w:t>Collection</w:t>
        </w:r>
      </w:ins>
      <w:r w:rsidR="00D44560" w:rsidRPr="00525994">
        <w:rPr>
          <w:b/>
          <w:lang w:val="fr-FR"/>
          <w:rPrChange w:id="38" w:author="JOEBEST" w:date="2016-09-22T14:11:00Z">
            <w:rPr>
              <w:b/>
            </w:rPr>
          </w:rPrChange>
        </w:rPr>
        <w:t>Collection</w:t>
      </w:r>
      <w:proofErr w:type="spellEnd"/>
      <w:r w:rsidR="00D44560" w:rsidRPr="00525994">
        <w:rPr>
          <w:b/>
          <w:lang w:val="fr-FR"/>
          <w:rPrChange w:id="39" w:author="JOEBEST" w:date="2016-09-22T14:11:00Z">
            <w:rPr>
              <w:b/>
            </w:rPr>
          </w:rPrChange>
        </w:rPr>
        <w:t xml:space="preserve"> Time</w:t>
      </w:r>
    </w:p>
    <w:p w14:paraId="68BA6491" w14:textId="77777777" w:rsidR="00163010" w:rsidRPr="00525994" w:rsidRDefault="00163010">
      <w:pPr>
        <w:contextualSpacing/>
        <w:rPr>
          <w:i/>
          <w:lang w:val="fr-FR"/>
          <w:rPrChange w:id="40" w:author="JOEBEST" w:date="2016-09-22T14:11:00Z">
            <w:rPr>
              <w:i/>
            </w:rPr>
          </w:rPrChange>
        </w:rPr>
      </w:pPr>
    </w:p>
    <w:p w14:paraId="51B1086F" w14:textId="77777777" w:rsidR="00163010" w:rsidRPr="00525994" w:rsidRDefault="00163010">
      <w:pPr>
        <w:pBdr>
          <w:bottom w:val="single" w:sz="6" w:space="1" w:color="auto"/>
        </w:pBdr>
        <w:contextualSpacing/>
        <w:rPr>
          <w:i/>
          <w:lang w:val="fr-FR"/>
          <w:rPrChange w:id="41" w:author="JOEBEST" w:date="2016-09-22T14:11:00Z">
            <w:rPr>
              <w:i/>
            </w:rPr>
          </w:rPrChange>
        </w:rPr>
      </w:pPr>
    </w:p>
    <w:p w14:paraId="6D4DF14C" w14:textId="77777777" w:rsidR="00693F6E" w:rsidRPr="00525994" w:rsidRDefault="00693F6E">
      <w:pPr>
        <w:contextualSpacing/>
        <w:rPr>
          <w:b/>
          <w:lang w:val="fr-FR"/>
          <w:rPrChange w:id="42" w:author="JOEBEST" w:date="2016-09-22T14:11:00Z">
            <w:rPr>
              <w:b/>
            </w:rPr>
          </w:rPrChange>
        </w:rPr>
      </w:pPr>
    </w:p>
    <w:p w14:paraId="4BB8A110" w14:textId="0088E1B7" w:rsidR="00163010" w:rsidRPr="00525994" w:rsidRDefault="00525994">
      <w:pPr>
        <w:contextualSpacing/>
        <w:rPr>
          <w:b/>
          <w:lang w:val="fr-FR"/>
          <w:rPrChange w:id="43" w:author="JOEBEST" w:date="2016-09-22T14:12:00Z">
            <w:rPr>
              <w:b/>
            </w:rPr>
          </w:rPrChange>
        </w:rPr>
      </w:pPr>
      <w:ins w:id="44" w:author="JOEBEST" w:date="2016-09-22T14:12:00Z">
        <w:r>
          <w:rPr>
            <w:b/>
            <w:lang w:val="fr-FR"/>
          </w:rPr>
          <w:t>Vous avez un dispositif</w:t>
        </w:r>
        <w:r w:rsidRPr="0038338E">
          <w:rPr>
            <w:b/>
            <w:lang w:val="fr-FR"/>
          </w:rPr>
          <w:t xml:space="preserve"> GPS </w:t>
        </w:r>
        <w:proofErr w:type="gramStart"/>
        <w:r w:rsidRPr="0038338E">
          <w:rPr>
            <w:b/>
            <w:lang w:val="fr-FR"/>
          </w:rPr>
          <w:t>?</w:t>
        </w:r>
      </w:ins>
      <w:r w:rsidR="00693F6E" w:rsidRPr="00525994">
        <w:rPr>
          <w:b/>
          <w:lang w:val="fr-FR"/>
          <w:rPrChange w:id="45" w:author="JOEBEST" w:date="2016-09-22T14:12:00Z">
            <w:rPr>
              <w:b/>
            </w:rPr>
          </w:rPrChange>
        </w:rPr>
        <w:t>Do</w:t>
      </w:r>
      <w:proofErr w:type="gramEnd"/>
      <w:r w:rsidR="00693F6E" w:rsidRPr="00525994">
        <w:rPr>
          <w:b/>
          <w:lang w:val="fr-FR"/>
          <w:rPrChange w:id="46" w:author="JOEBEST" w:date="2016-09-22T14:12:00Z">
            <w:rPr>
              <w:b/>
            </w:rPr>
          </w:rPrChange>
        </w:rPr>
        <w:t xml:space="preserve"> </w:t>
      </w:r>
      <w:proofErr w:type="spellStart"/>
      <w:r w:rsidR="00693F6E" w:rsidRPr="00525994">
        <w:rPr>
          <w:b/>
          <w:lang w:val="fr-FR"/>
          <w:rPrChange w:id="47" w:author="JOEBEST" w:date="2016-09-22T14:12:00Z">
            <w:rPr>
              <w:b/>
            </w:rPr>
          </w:rPrChange>
        </w:rPr>
        <w:t>you</w:t>
      </w:r>
      <w:proofErr w:type="spellEnd"/>
      <w:r w:rsidR="00693F6E" w:rsidRPr="00525994">
        <w:rPr>
          <w:b/>
          <w:lang w:val="fr-FR"/>
          <w:rPrChange w:id="48" w:author="JOEBEST" w:date="2016-09-22T14:12:00Z">
            <w:rPr>
              <w:b/>
            </w:rPr>
          </w:rPrChange>
        </w:rPr>
        <w:t xml:space="preserve"> have a GPS </w:t>
      </w:r>
      <w:proofErr w:type="spellStart"/>
      <w:r w:rsidR="00693F6E" w:rsidRPr="00525994">
        <w:rPr>
          <w:b/>
          <w:lang w:val="fr-FR"/>
          <w:rPrChange w:id="49" w:author="JOEBEST" w:date="2016-09-22T14:12:00Z">
            <w:rPr>
              <w:b/>
            </w:rPr>
          </w:rPrChange>
        </w:rPr>
        <w:t>device</w:t>
      </w:r>
      <w:proofErr w:type="spellEnd"/>
      <w:r w:rsidR="00693F6E" w:rsidRPr="00525994">
        <w:rPr>
          <w:b/>
          <w:lang w:val="fr-FR"/>
          <w:rPrChange w:id="50" w:author="JOEBEST" w:date="2016-09-22T14:12:00Z">
            <w:rPr>
              <w:b/>
            </w:rPr>
          </w:rPrChange>
        </w:rPr>
        <w:t>?</w:t>
      </w:r>
    </w:p>
    <w:p w14:paraId="6EE6DF3A" w14:textId="1E47D8C3" w:rsidR="00693F6E" w:rsidRPr="00383384" w:rsidRDefault="00693F6E">
      <w:pPr>
        <w:contextualSpacing/>
        <w:rPr>
          <w:lang w:val="fr-FR"/>
          <w:rPrChange w:id="51" w:author="JOEBEST" w:date="2016-09-22T14:18:00Z">
            <w:rPr/>
          </w:rPrChange>
        </w:rPr>
      </w:pPr>
      <w:r w:rsidRPr="00A87BAE">
        <w:sym w:font="Wingdings" w:char="F0A8"/>
      </w:r>
      <w:r w:rsidRPr="00383384">
        <w:rPr>
          <w:lang w:val="fr-FR"/>
          <w:rPrChange w:id="52" w:author="JOEBEST" w:date="2016-09-22T14:18:00Z">
            <w:rPr/>
          </w:rPrChange>
        </w:rPr>
        <w:t xml:space="preserve"> </w:t>
      </w:r>
      <w:ins w:id="53" w:author="JOEBEST" w:date="2016-09-22T14:12:00Z">
        <w:r w:rsidR="00525994" w:rsidRPr="00383384">
          <w:rPr>
            <w:lang w:val="fr-FR"/>
            <w:rPrChange w:id="54" w:author="JOEBEST" w:date="2016-09-22T14:18:00Z">
              <w:rPr/>
            </w:rPrChange>
          </w:rPr>
          <w:t xml:space="preserve">Oui </w:t>
        </w:r>
      </w:ins>
      <w:proofErr w:type="spellStart"/>
      <w:r w:rsidRPr="00383384">
        <w:rPr>
          <w:lang w:val="fr-FR"/>
          <w:rPrChange w:id="55" w:author="JOEBEST" w:date="2016-09-22T14:18:00Z">
            <w:rPr/>
          </w:rPrChange>
        </w:rPr>
        <w:t>Yes</w:t>
      </w:r>
      <w:proofErr w:type="spellEnd"/>
    </w:p>
    <w:p w14:paraId="6EC4FB39" w14:textId="45537BEB" w:rsidR="00693F6E" w:rsidRPr="00383384" w:rsidRDefault="00693F6E">
      <w:pPr>
        <w:contextualSpacing/>
        <w:rPr>
          <w:b/>
          <w:lang w:val="fr-FR"/>
          <w:rPrChange w:id="56" w:author="JOEBEST" w:date="2016-09-22T14:18:00Z">
            <w:rPr>
              <w:b/>
            </w:rPr>
          </w:rPrChange>
        </w:rPr>
      </w:pPr>
      <w:r w:rsidRPr="00A87BAE">
        <w:sym w:font="Wingdings" w:char="F0A8"/>
      </w:r>
      <w:ins w:id="57" w:author="JOEBEST" w:date="2016-09-22T14:12:00Z">
        <w:r w:rsidR="00525994" w:rsidRPr="00383384">
          <w:rPr>
            <w:lang w:val="fr-FR"/>
            <w:rPrChange w:id="58" w:author="JOEBEST" w:date="2016-09-22T14:18:00Z">
              <w:rPr/>
            </w:rPrChange>
          </w:rPr>
          <w:t xml:space="preserve">Non </w:t>
        </w:r>
      </w:ins>
      <w:r w:rsidRPr="00383384">
        <w:rPr>
          <w:lang w:val="fr-FR"/>
          <w:rPrChange w:id="59" w:author="JOEBEST" w:date="2016-09-22T14:18:00Z">
            <w:rPr/>
          </w:rPrChange>
        </w:rPr>
        <w:t xml:space="preserve"> No</w:t>
      </w:r>
    </w:p>
    <w:p w14:paraId="2A7F40D4" w14:textId="77777777" w:rsidR="00693F6E" w:rsidRPr="00383384" w:rsidRDefault="00693F6E">
      <w:pPr>
        <w:contextualSpacing/>
        <w:rPr>
          <w:i/>
          <w:lang w:val="fr-FR"/>
          <w:rPrChange w:id="60" w:author="JOEBEST" w:date="2016-09-22T14:18:00Z">
            <w:rPr>
              <w:i/>
            </w:rPr>
          </w:rPrChange>
        </w:rPr>
      </w:pPr>
    </w:p>
    <w:p w14:paraId="4700424C" w14:textId="42AF6DF8" w:rsidR="00D44560" w:rsidRPr="00383384" w:rsidRDefault="00383384">
      <w:pPr>
        <w:contextualSpacing/>
        <w:rPr>
          <w:i/>
          <w:lang w:val="fr-FR"/>
          <w:rPrChange w:id="61" w:author="JOEBEST" w:date="2016-09-22T14:18:00Z">
            <w:rPr>
              <w:i/>
            </w:rPr>
          </w:rPrChange>
        </w:rPr>
      </w:pPr>
      <w:ins w:id="62" w:author="JOEBEST" w:date="2016-09-22T14:18:00Z">
        <w:r>
          <w:rPr>
            <w:i/>
            <w:lang w:val="fr-FR"/>
          </w:rPr>
          <w:t>Si vous avez un dispositif</w:t>
        </w:r>
        <w:r w:rsidRPr="0038338E">
          <w:rPr>
            <w:i/>
            <w:lang w:val="fr-FR"/>
          </w:rPr>
          <w:t xml:space="preserve"> GPS, </w:t>
        </w:r>
        <w:proofErr w:type="spellStart"/>
        <w:r w:rsidRPr="00C67646">
          <w:rPr>
            <w:i/>
            <w:lang w:val="fr-FR"/>
          </w:rPr>
          <w:t>creez</w:t>
        </w:r>
        <w:proofErr w:type="spellEnd"/>
        <w:r w:rsidRPr="00C67646">
          <w:rPr>
            <w:i/>
            <w:lang w:val="fr-FR"/>
          </w:rPr>
          <w:t xml:space="preserve"> un point de cheminement</w:t>
        </w:r>
        <w:r>
          <w:rPr>
            <w:i/>
            <w:lang w:val="fr-FR"/>
          </w:rPr>
          <w:t xml:space="preserve"> </w:t>
        </w:r>
      </w:ins>
      <w:r w:rsidR="00D44560" w:rsidRPr="00383384">
        <w:rPr>
          <w:i/>
          <w:lang w:val="fr-FR"/>
          <w:rPrChange w:id="63" w:author="JOEBEST" w:date="2016-09-22T14:18:00Z">
            <w:rPr>
              <w:i/>
            </w:rPr>
          </w:rPrChange>
        </w:rPr>
        <w:t xml:space="preserve">If </w:t>
      </w:r>
      <w:proofErr w:type="spellStart"/>
      <w:r w:rsidR="00D44560" w:rsidRPr="00383384">
        <w:rPr>
          <w:i/>
          <w:lang w:val="fr-FR"/>
          <w:rPrChange w:id="64" w:author="JOEBEST" w:date="2016-09-22T14:18:00Z">
            <w:rPr>
              <w:i/>
            </w:rPr>
          </w:rPrChange>
        </w:rPr>
        <w:t>you</w:t>
      </w:r>
      <w:proofErr w:type="spellEnd"/>
      <w:r w:rsidR="00D44560" w:rsidRPr="00383384">
        <w:rPr>
          <w:i/>
          <w:lang w:val="fr-FR"/>
          <w:rPrChange w:id="65" w:author="JOEBEST" w:date="2016-09-22T14:18:00Z">
            <w:rPr>
              <w:i/>
            </w:rPr>
          </w:rPrChange>
        </w:rPr>
        <w:t xml:space="preserve"> have a GPS </w:t>
      </w:r>
      <w:proofErr w:type="spellStart"/>
      <w:r w:rsidR="00D44560" w:rsidRPr="00383384">
        <w:rPr>
          <w:i/>
          <w:lang w:val="fr-FR"/>
          <w:rPrChange w:id="66" w:author="JOEBEST" w:date="2016-09-22T14:18:00Z">
            <w:rPr>
              <w:i/>
            </w:rPr>
          </w:rPrChange>
        </w:rPr>
        <w:t>device</w:t>
      </w:r>
      <w:proofErr w:type="spellEnd"/>
      <w:r w:rsidR="00D44560" w:rsidRPr="00383384">
        <w:rPr>
          <w:i/>
          <w:lang w:val="fr-FR"/>
          <w:rPrChange w:id="67" w:author="JOEBEST" w:date="2016-09-22T14:18:00Z">
            <w:rPr>
              <w:i/>
            </w:rPr>
          </w:rPrChange>
        </w:rPr>
        <w:t xml:space="preserve">, </w:t>
      </w:r>
      <w:ins w:id="68" w:author="JOEBEST" w:date="2016-09-22T14:18:00Z">
        <w:r w:rsidRPr="0038338E">
          <w:rPr>
            <w:i/>
            <w:lang w:val="fr-FR"/>
          </w:rPr>
          <w:t xml:space="preserve">enregistrez les coordonnées </w:t>
        </w:r>
      </w:ins>
      <w:proofErr w:type="spellStart"/>
      <w:r w:rsidR="00D44560" w:rsidRPr="00383384">
        <w:rPr>
          <w:i/>
          <w:lang w:val="fr-FR"/>
          <w:rPrChange w:id="69" w:author="JOEBEST" w:date="2016-09-22T14:18:00Z">
            <w:rPr>
              <w:i/>
            </w:rPr>
          </w:rPrChange>
        </w:rPr>
        <w:t>create</w:t>
      </w:r>
      <w:proofErr w:type="spellEnd"/>
      <w:r w:rsidR="00D44560" w:rsidRPr="00383384">
        <w:rPr>
          <w:i/>
          <w:lang w:val="fr-FR"/>
          <w:rPrChange w:id="70" w:author="JOEBEST" w:date="2016-09-22T14:18:00Z">
            <w:rPr>
              <w:i/>
            </w:rPr>
          </w:rPrChange>
        </w:rPr>
        <w:t xml:space="preserve"> a </w:t>
      </w:r>
      <w:proofErr w:type="spellStart"/>
      <w:r w:rsidR="00D44560" w:rsidRPr="00383384">
        <w:rPr>
          <w:i/>
          <w:lang w:val="fr-FR"/>
          <w:rPrChange w:id="71" w:author="JOEBEST" w:date="2016-09-22T14:18:00Z">
            <w:rPr>
              <w:i/>
            </w:rPr>
          </w:rPrChange>
        </w:rPr>
        <w:t>waypoint</w:t>
      </w:r>
      <w:proofErr w:type="spellEnd"/>
      <w:r w:rsidR="00D44560" w:rsidRPr="00383384">
        <w:rPr>
          <w:i/>
          <w:lang w:val="fr-FR"/>
          <w:rPrChange w:id="72" w:author="JOEBEST" w:date="2016-09-22T14:18:00Z">
            <w:rPr>
              <w:i/>
            </w:rPr>
          </w:rPrChange>
        </w:rPr>
        <w:t xml:space="preserve">, record </w:t>
      </w:r>
      <w:proofErr w:type="spellStart"/>
      <w:r w:rsidR="00D44560" w:rsidRPr="00383384">
        <w:rPr>
          <w:i/>
          <w:lang w:val="fr-FR"/>
          <w:rPrChange w:id="73" w:author="JOEBEST" w:date="2016-09-22T14:18:00Z">
            <w:rPr>
              <w:i/>
            </w:rPr>
          </w:rPrChange>
        </w:rPr>
        <w:t>coordinates</w:t>
      </w:r>
      <w:proofErr w:type="spellEnd"/>
      <w:r w:rsidR="00D44560" w:rsidRPr="00383384">
        <w:rPr>
          <w:i/>
          <w:lang w:val="fr-FR"/>
          <w:rPrChange w:id="74" w:author="JOEBEST" w:date="2016-09-22T14:18:00Z">
            <w:rPr>
              <w:i/>
            </w:rPr>
          </w:rPrChange>
        </w:rPr>
        <w:t xml:space="preserve">, </w:t>
      </w:r>
      <w:ins w:id="75" w:author="JOEBEST" w:date="2016-09-22T14:18:00Z">
        <w:r w:rsidRPr="0038338E">
          <w:rPr>
            <w:i/>
            <w:lang w:val="fr-FR"/>
          </w:rPr>
          <w:t xml:space="preserve">et </w:t>
        </w:r>
        <w:proofErr w:type="spellStart"/>
        <w:r w:rsidRPr="0038338E">
          <w:rPr>
            <w:i/>
            <w:lang w:val="fr-FR"/>
          </w:rPr>
          <w:t>repondez</w:t>
        </w:r>
        <w:proofErr w:type="spellEnd"/>
        <w:r w:rsidRPr="0038338E">
          <w:rPr>
            <w:i/>
            <w:lang w:val="fr-FR"/>
          </w:rPr>
          <w:t xml:space="preserve"> aux questions suivantes</w:t>
        </w:r>
        <w:r w:rsidRPr="00167AA1">
          <w:rPr>
            <w:i/>
            <w:lang w:val="fr-FR"/>
          </w:rPr>
          <w:t xml:space="preserve"> </w:t>
        </w:r>
      </w:ins>
      <w:r w:rsidR="00D44560" w:rsidRPr="00383384">
        <w:rPr>
          <w:i/>
          <w:lang w:val="fr-FR"/>
          <w:rPrChange w:id="76" w:author="JOEBEST" w:date="2016-09-22T14:18:00Z">
            <w:rPr>
              <w:i/>
            </w:rPr>
          </w:rPrChange>
        </w:rPr>
        <w:t xml:space="preserve">and </w:t>
      </w:r>
      <w:proofErr w:type="spellStart"/>
      <w:r w:rsidR="00D44560" w:rsidRPr="00383384">
        <w:rPr>
          <w:i/>
          <w:lang w:val="fr-FR"/>
          <w:rPrChange w:id="77" w:author="JOEBEST" w:date="2016-09-22T14:18:00Z">
            <w:rPr>
              <w:i/>
            </w:rPr>
          </w:rPrChange>
        </w:rPr>
        <w:t>answer</w:t>
      </w:r>
      <w:proofErr w:type="spellEnd"/>
      <w:r w:rsidR="00D44560" w:rsidRPr="00383384">
        <w:rPr>
          <w:i/>
          <w:lang w:val="fr-FR"/>
          <w:rPrChange w:id="78" w:author="JOEBEST" w:date="2016-09-22T14:18:00Z">
            <w:rPr>
              <w:i/>
            </w:rPr>
          </w:rPrChange>
        </w:rPr>
        <w:t xml:space="preserve"> the </w:t>
      </w:r>
      <w:proofErr w:type="spellStart"/>
      <w:r w:rsidR="00D44560" w:rsidRPr="00383384">
        <w:rPr>
          <w:i/>
          <w:lang w:val="fr-FR"/>
          <w:rPrChange w:id="79" w:author="JOEBEST" w:date="2016-09-22T14:18:00Z">
            <w:rPr>
              <w:i/>
            </w:rPr>
          </w:rPrChange>
        </w:rPr>
        <w:t>following</w:t>
      </w:r>
      <w:proofErr w:type="spellEnd"/>
      <w:r w:rsidR="00D44560" w:rsidRPr="00383384">
        <w:rPr>
          <w:i/>
          <w:lang w:val="fr-FR"/>
          <w:rPrChange w:id="80" w:author="JOEBEST" w:date="2016-09-22T14:18:00Z">
            <w:rPr>
              <w:i/>
            </w:rPr>
          </w:rPrChange>
        </w:rPr>
        <w:t xml:space="preserve"> questions. </w:t>
      </w:r>
    </w:p>
    <w:p w14:paraId="031CDE1B" w14:textId="74F9C8B8" w:rsidR="00D44560" w:rsidRPr="00BB0D43" w:rsidRDefault="00BB0D43">
      <w:pPr>
        <w:contextualSpacing/>
        <w:rPr>
          <w:b/>
          <w:lang w:val="fr-FR"/>
          <w:rPrChange w:id="81" w:author="JOEBEST" w:date="2016-09-22T14:19:00Z">
            <w:rPr>
              <w:b/>
            </w:rPr>
          </w:rPrChange>
        </w:rPr>
      </w:pPr>
      <w:ins w:id="82" w:author="JOEBEST" w:date="2016-09-22T14:19:00Z">
        <w:r w:rsidRPr="0038338E">
          <w:rPr>
            <w:i/>
            <w:lang w:val="fr-FR"/>
          </w:rPr>
          <w:t>Si vous n’avez pas de dispositif GPS, sau</w:t>
        </w:r>
        <w:r w:rsidR="001A6CB3">
          <w:rPr>
            <w:i/>
            <w:lang w:val="fr-FR"/>
          </w:rPr>
          <w:t xml:space="preserve">tez aux questions sur </w:t>
        </w:r>
      </w:ins>
      <w:proofErr w:type="spellStart"/>
      <w:ins w:id="83" w:author="JOEBEST" w:date="2016-09-28T12:46:00Z">
        <w:r w:rsidR="001A6CB3">
          <w:rPr>
            <w:i/>
            <w:lang w:val="fr-FR"/>
          </w:rPr>
          <w:t>quartier</w:t>
        </w:r>
      </w:ins>
      <w:r w:rsidR="00D44560" w:rsidRPr="00BB0D43">
        <w:rPr>
          <w:i/>
          <w:lang w:val="fr-FR"/>
          <w:rPrChange w:id="84" w:author="JOEBEST" w:date="2016-09-22T14:19:00Z">
            <w:rPr>
              <w:i/>
            </w:rPr>
          </w:rPrChange>
        </w:rPr>
        <w:t>If</w:t>
      </w:r>
      <w:proofErr w:type="spellEnd"/>
      <w:r w:rsidR="00D44560" w:rsidRPr="00BB0D43">
        <w:rPr>
          <w:i/>
          <w:lang w:val="fr-FR"/>
          <w:rPrChange w:id="85" w:author="JOEBEST" w:date="2016-09-22T14:19:00Z">
            <w:rPr>
              <w:i/>
            </w:rPr>
          </w:rPrChange>
        </w:rPr>
        <w:t xml:space="preserve"> </w:t>
      </w:r>
      <w:proofErr w:type="spellStart"/>
      <w:r w:rsidR="00D44560" w:rsidRPr="00BB0D43">
        <w:rPr>
          <w:i/>
          <w:lang w:val="fr-FR"/>
          <w:rPrChange w:id="86" w:author="JOEBEST" w:date="2016-09-22T14:19:00Z">
            <w:rPr>
              <w:i/>
            </w:rPr>
          </w:rPrChange>
        </w:rPr>
        <w:t>you</w:t>
      </w:r>
      <w:proofErr w:type="spellEnd"/>
      <w:r w:rsidR="00D44560" w:rsidRPr="00BB0D43">
        <w:rPr>
          <w:i/>
          <w:lang w:val="fr-FR"/>
          <w:rPrChange w:id="87" w:author="JOEBEST" w:date="2016-09-22T14:19:00Z">
            <w:rPr>
              <w:i/>
            </w:rPr>
          </w:rPrChange>
        </w:rPr>
        <w:t xml:space="preserve"> do not have a GPS </w:t>
      </w:r>
      <w:proofErr w:type="spellStart"/>
      <w:r w:rsidR="00D44560" w:rsidRPr="00BB0D43">
        <w:rPr>
          <w:i/>
          <w:lang w:val="fr-FR"/>
          <w:rPrChange w:id="88" w:author="JOEBEST" w:date="2016-09-22T14:19:00Z">
            <w:rPr>
              <w:i/>
            </w:rPr>
          </w:rPrChange>
        </w:rPr>
        <w:t>device</w:t>
      </w:r>
      <w:proofErr w:type="spellEnd"/>
      <w:r w:rsidR="00D44560" w:rsidRPr="00BB0D43">
        <w:rPr>
          <w:i/>
          <w:lang w:val="fr-FR"/>
          <w:rPrChange w:id="89" w:author="JOEBEST" w:date="2016-09-22T14:19:00Z">
            <w:rPr>
              <w:i/>
            </w:rPr>
          </w:rPrChange>
        </w:rPr>
        <w:t xml:space="preserve">, skip to </w:t>
      </w:r>
      <w:proofErr w:type="spellStart"/>
      <w:r w:rsidR="00D44560" w:rsidRPr="00BB0D43">
        <w:rPr>
          <w:i/>
          <w:lang w:val="fr-FR"/>
          <w:rPrChange w:id="90" w:author="JOEBEST" w:date="2016-09-22T14:19:00Z">
            <w:rPr>
              <w:i/>
            </w:rPr>
          </w:rPrChange>
        </w:rPr>
        <w:t>neighborhood</w:t>
      </w:r>
      <w:proofErr w:type="spellEnd"/>
      <w:r w:rsidR="00D44560" w:rsidRPr="00BB0D43">
        <w:rPr>
          <w:i/>
          <w:lang w:val="fr-FR"/>
          <w:rPrChange w:id="91" w:author="JOEBEST" w:date="2016-09-22T14:19:00Z">
            <w:rPr>
              <w:i/>
            </w:rPr>
          </w:rPrChange>
        </w:rPr>
        <w:t>.</w:t>
      </w:r>
    </w:p>
    <w:p w14:paraId="1551CF85" w14:textId="77777777" w:rsidR="00D44560" w:rsidRPr="00BB0D43" w:rsidRDefault="00D44560" w:rsidP="00D44560">
      <w:pPr>
        <w:spacing w:line="48" w:lineRule="auto"/>
        <w:contextualSpacing/>
        <w:rPr>
          <w:lang w:val="fr-FR"/>
          <w:rPrChange w:id="92" w:author="JOEBEST" w:date="2016-09-22T14:19:00Z">
            <w:rPr/>
          </w:rPrChange>
        </w:rPr>
      </w:pPr>
    </w:p>
    <w:p w14:paraId="039448DD" w14:textId="77777777" w:rsidR="00E47904" w:rsidRDefault="00BB0D43" w:rsidP="00E47904">
      <w:pPr>
        <w:contextualSpacing/>
        <w:rPr>
          <w:ins w:id="93" w:author="JOEBEST" w:date="2016-09-22T14:23:00Z"/>
          <w:b/>
          <w:lang w:val="fr-FR"/>
        </w:rPr>
      </w:pPr>
      <w:ins w:id="94" w:author="JOEBEST" w:date="2016-09-22T14:19:00Z">
        <w:r w:rsidRPr="0038338E">
          <w:rPr>
            <w:b/>
            <w:lang w:val="fr-FR"/>
          </w:rPr>
          <w:t>Code d’Identification de Dispositif  GPS</w:t>
        </w:r>
        <w:r w:rsidRPr="0032724C">
          <w:rPr>
            <w:b/>
            <w:noProof/>
            <w:lang w:val="fr-FR"/>
          </w:rPr>
          <w:t xml:space="preserve"> </w:t>
        </w:r>
      </w:ins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B60E" wp14:editId="6E6424FE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7CDF3E" wp14:editId="12EC1438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22402" id="Rounded Rectangle 18" o:spid="_x0000_s1026" style="position:absolute;margin-left:99pt;margin-top:12.95pt;width:80.4pt;height:1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EA917A2" wp14:editId="05D06A36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4F9045" wp14:editId="27874022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43E56" id="Rounded Rectangle 16" o:spid="_x0000_s1026" style="position:absolute;margin-left:0;margin-top:13.45pt;width:1in;height:1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F405C7" w:rsidRPr="00BB0D43">
        <w:rPr>
          <w:b/>
          <w:lang w:val="fr-FR"/>
          <w:rPrChange w:id="95" w:author="JOEBEST" w:date="2016-09-22T14:19:00Z">
            <w:rPr>
              <w:b/>
            </w:rPr>
          </w:rPrChange>
        </w:rPr>
        <w:t>GPS</w:t>
      </w:r>
      <w:proofErr w:type="spellEnd"/>
      <w:r w:rsidR="00F405C7" w:rsidRPr="00BB0D43">
        <w:rPr>
          <w:b/>
          <w:lang w:val="fr-FR"/>
          <w:rPrChange w:id="96" w:author="JOEBEST" w:date="2016-09-22T14:19:00Z">
            <w:rPr>
              <w:b/>
            </w:rPr>
          </w:rPrChange>
        </w:rPr>
        <w:t xml:space="preserve"> </w:t>
      </w:r>
      <w:proofErr w:type="spellStart"/>
      <w:r w:rsidR="00F405C7" w:rsidRPr="00BB0D43">
        <w:rPr>
          <w:b/>
          <w:lang w:val="fr-FR"/>
          <w:rPrChange w:id="97" w:author="JOEBEST" w:date="2016-09-22T14:19:00Z">
            <w:rPr>
              <w:b/>
            </w:rPr>
          </w:rPrChange>
        </w:rPr>
        <w:t>Device</w:t>
      </w:r>
      <w:proofErr w:type="spellEnd"/>
      <w:r w:rsidR="00F405C7" w:rsidRPr="00BB0D43">
        <w:rPr>
          <w:b/>
          <w:lang w:val="fr-FR"/>
          <w:rPrChange w:id="98" w:author="JOEBEST" w:date="2016-09-22T14:19:00Z">
            <w:rPr>
              <w:b/>
            </w:rPr>
          </w:rPrChange>
        </w:rPr>
        <w:t xml:space="preserve"> ID</w:t>
      </w:r>
      <w:r w:rsidR="00F405C7" w:rsidRPr="00BB0D43">
        <w:rPr>
          <w:b/>
          <w:lang w:val="fr-FR"/>
          <w:rPrChange w:id="99" w:author="JOEBEST" w:date="2016-09-22T14:19:00Z">
            <w:rPr>
              <w:b/>
            </w:rPr>
          </w:rPrChange>
        </w:rPr>
        <w:tab/>
        <w:t xml:space="preserve">          </w:t>
      </w:r>
      <w:ins w:id="100" w:author="JOEBEST" w:date="2016-09-22T14:21:00Z">
        <w:r w:rsidR="00755C6D" w:rsidRPr="0032724C">
          <w:rPr>
            <w:b/>
            <w:lang w:val="fr-FR"/>
          </w:rPr>
          <w:t xml:space="preserve">           </w:t>
        </w:r>
        <w:r w:rsidR="00755C6D">
          <w:rPr>
            <w:b/>
            <w:lang w:val="fr-FR"/>
          </w:rPr>
          <w:t>Label de Point de Cheminement</w:t>
        </w:r>
      </w:ins>
      <w:r w:rsidR="00F405C7" w:rsidRPr="00BB0D43">
        <w:rPr>
          <w:b/>
          <w:lang w:val="fr-FR"/>
          <w:rPrChange w:id="101" w:author="JOEBEST" w:date="2016-09-22T14:19:00Z">
            <w:rPr>
              <w:b/>
            </w:rPr>
          </w:rPrChange>
        </w:rPr>
        <w:t xml:space="preserve"> </w:t>
      </w:r>
      <w:proofErr w:type="spellStart"/>
      <w:r w:rsidR="00F405C7" w:rsidRPr="00BB0D43">
        <w:rPr>
          <w:b/>
          <w:lang w:val="fr-FR"/>
          <w:rPrChange w:id="102" w:author="JOEBEST" w:date="2016-09-22T14:19:00Z">
            <w:rPr>
              <w:b/>
            </w:rPr>
          </w:rPrChange>
        </w:rPr>
        <w:t>Waypoint</w:t>
      </w:r>
      <w:proofErr w:type="spellEnd"/>
      <w:r w:rsidR="00F405C7" w:rsidRPr="00BB0D43">
        <w:rPr>
          <w:b/>
          <w:lang w:val="fr-FR"/>
          <w:rPrChange w:id="103" w:author="JOEBEST" w:date="2016-09-22T14:19:00Z">
            <w:rPr>
              <w:b/>
            </w:rPr>
          </w:rPrChange>
        </w:rPr>
        <w:t xml:space="preserve"> Label</w:t>
      </w:r>
      <w:r w:rsidR="00F405C7" w:rsidRPr="00BB0D43">
        <w:rPr>
          <w:b/>
          <w:lang w:val="fr-FR"/>
          <w:rPrChange w:id="104" w:author="JOEBEST" w:date="2016-09-22T14:19:00Z">
            <w:rPr>
              <w:b/>
            </w:rPr>
          </w:rPrChange>
        </w:rPr>
        <w:tab/>
        <w:t xml:space="preserve">          </w:t>
      </w:r>
      <w:ins w:id="105" w:author="JOEBEST" w:date="2016-09-22T14:22:00Z">
        <w:r w:rsidR="00755C6D">
          <w:rPr>
            <w:b/>
            <w:lang w:val="fr-FR"/>
          </w:rPr>
          <w:t xml:space="preserve">Latitude de </w:t>
        </w:r>
        <w:proofErr w:type="gramStart"/>
        <w:r w:rsidR="00755C6D">
          <w:rPr>
            <w:b/>
            <w:lang w:val="fr-FR"/>
          </w:rPr>
          <w:t>GPS(</w:t>
        </w:r>
        <w:proofErr w:type="gramEnd"/>
        <w:r w:rsidR="00755C6D">
          <w:rPr>
            <w:b/>
            <w:lang w:val="fr-FR"/>
          </w:rPr>
          <w:t>Nord, Sud)</w:t>
        </w:r>
      </w:ins>
      <w:r w:rsidR="00F405C7" w:rsidRPr="00BB0D43">
        <w:rPr>
          <w:b/>
          <w:lang w:val="fr-FR"/>
          <w:rPrChange w:id="106" w:author="JOEBEST" w:date="2016-09-22T14:19:00Z">
            <w:rPr>
              <w:b/>
            </w:rPr>
          </w:rPrChange>
        </w:rPr>
        <w:t xml:space="preserve"> </w:t>
      </w:r>
      <w:r w:rsidR="007A285E" w:rsidRPr="00BB0D43">
        <w:rPr>
          <w:b/>
          <w:lang w:val="fr-FR"/>
          <w:rPrChange w:id="107" w:author="JOEBEST" w:date="2016-09-22T14:19:00Z">
            <w:rPr>
              <w:b/>
            </w:rPr>
          </w:rPrChange>
        </w:rPr>
        <w:t xml:space="preserve">GPS </w:t>
      </w:r>
      <w:r w:rsidR="00244768" w:rsidRPr="00BB0D43">
        <w:rPr>
          <w:b/>
          <w:lang w:val="fr-FR"/>
          <w:rPrChange w:id="108" w:author="JOEBEST" w:date="2016-09-22T14:19:00Z">
            <w:rPr>
              <w:b/>
            </w:rPr>
          </w:rPrChange>
        </w:rPr>
        <w:t>Latitude (N, S)</w:t>
      </w:r>
      <w:r w:rsidR="00F405C7" w:rsidRPr="00BB0D43">
        <w:rPr>
          <w:b/>
          <w:lang w:val="fr-FR"/>
          <w:rPrChange w:id="109" w:author="JOEBEST" w:date="2016-09-22T14:19:00Z">
            <w:rPr>
              <w:b/>
            </w:rPr>
          </w:rPrChange>
        </w:rPr>
        <w:tab/>
        <w:t xml:space="preserve">        </w:t>
      </w:r>
      <w:ins w:id="110" w:author="JOEBEST" w:date="2016-09-22T14:23:00Z">
        <w:r w:rsidR="00E47904">
          <w:rPr>
            <w:b/>
            <w:lang w:val="fr-FR"/>
          </w:rPr>
          <w:t>Longitude de GPS  (</w:t>
        </w:r>
      </w:ins>
    </w:p>
    <w:p w14:paraId="6405F9B2" w14:textId="6ABBE800" w:rsidR="00F43F7F" w:rsidRPr="00BB0D43" w:rsidRDefault="00E47904" w:rsidP="00E47904">
      <w:pPr>
        <w:contextualSpacing/>
        <w:rPr>
          <w:b/>
          <w:lang w:val="fr-FR"/>
          <w:rPrChange w:id="111" w:author="JOEBEST" w:date="2016-09-22T14:19:00Z">
            <w:rPr>
              <w:b/>
            </w:rPr>
          </w:rPrChange>
        </w:rPr>
        <w:sectPr w:rsidR="00F43F7F" w:rsidRPr="00BB0D43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ins w:id="112" w:author="JOEBEST" w:date="2016-09-22T14:23:00Z">
        <w:r>
          <w:rPr>
            <w:b/>
            <w:lang w:val="fr-FR"/>
          </w:rPr>
          <w:t>Ouest, Est)</w:t>
        </w:r>
      </w:ins>
      <w:r w:rsidR="00F405C7" w:rsidRPr="00BB0D43">
        <w:rPr>
          <w:b/>
          <w:lang w:val="fr-FR"/>
          <w:rPrChange w:id="113" w:author="JOEBEST" w:date="2016-09-22T14:19:00Z">
            <w:rPr>
              <w:b/>
            </w:rPr>
          </w:rPrChange>
        </w:rPr>
        <w:t xml:space="preserve">   GPS </w:t>
      </w:r>
      <w:r w:rsidR="00244768" w:rsidRPr="00BB0D43">
        <w:rPr>
          <w:b/>
          <w:lang w:val="fr-FR"/>
          <w:rPrChange w:id="114" w:author="JOEBEST" w:date="2016-09-22T14:19:00Z">
            <w:rPr>
              <w:b/>
            </w:rPr>
          </w:rPrChange>
        </w:rPr>
        <w:t xml:space="preserve">Longitude (W, E) </w:t>
      </w:r>
    </w:p>
    <w:p w14:paraId="7B26AC5A" w14:textId="77777777" w:rsidR="00163010" w:rsidRPr="00BB0D43" w:rsidRDefault="00163010">
      <w:pPr>
        <w:contextualSpacing/>
        <w:rPr>
          <w:b/>
          <w:lang w:val="fr-FR"/>
          <w:rPrChange w:id="115" w:author="JOEBEST" w:date="2016-09-22T14:19:00Z">
            <w:rPr>
              <w:b/>
            </w:rPr>
          </w:rPrChange>
        </w:rPr>
      </w:pPr>
    </w:p>
    <w:p w14:paraId="0256A535" w14:textId="77777777" w:rsidR="00163010" w:rsidRPr="00BB0D43" w:rsidRDefault="00163010">
      <w:pPr>
        <w:pBdr>
          <w:bottom w:val="single" w:sz="6" w:space="1" w:color="auto"/>
        </w:pBdr>
        <w:contextualSpacing/>
        <w:rPr>
          <w:b/>
          <w:lang w:val="fr-FR"/>
          <w:rPrChange w:id="116" w:author="JOEBEST" w:date="2016-09-22T14:19:00Z">
            <w:rPr>
              <w:b/>
            </w:rPr>
          </w:rPrChange>
        </w:rPr>
      </w:pPr>
    </w:p>
    <w:p w14:paraId="330E1865" w14:textId="77777777" w:rsidR="00163010" w:rsidRPr="00BB0D43" w:rsidRDefault="00163010">
      <w:pPr>
        <w:contextualSpacing/>
        <w:rPr>
          <w:b/>
          <w:lang w:val="fr-FR"/>
          <w:rPrChange w:id="117" w:author="JOEBEST" w:date="2016-09-22T14:19:00Z">
            <w:rPr>
              <w:b/>
            </w:rPr>
          </w:rPrChange>
        </w:rPr>
      </w:pPr>
    </w:p>
    <w:p w14:paraId="60A3E277" w14:textId="25CAC716" w:rsidR="007D228A" w:rsidRPr="00C147F5" w:rsidRDefault="004C7AE8" w:rsidP="007D228A">
      <w:pPr>
        <w:contextualSpacing/>
        <w:rPr>
          <w:b/>
        </w:rPr>
      </w:pPr>
      <w:ins w:id="118" w:author="JOEBEST" w:date="2016-09-28T12:46:00Z">
        <w:r>
          <w:rPr>
            <w:b/>
          </w:rPr>
          <w:t xml:space="preserve">Quartier </w:t>
        </w:r>
      </w:ins>
      <w:r w:rsidR="007D228A" w:rsidRPr="00C147F5">
        <w:rPr>
          <w:b/>
        </w:rPr>
        <w:t>Neighborhood</w:t>
      </w:r>
    </w:p>
    <w:p w14:paraId="0A33D5BC" w14:textId="77777777" w:rsidR="007D228A" w:rsidRDefault="007D228A" w:rsidP="007D228A">
      <w:pPr>
        <w:contextualSpacing/>
        <w:sectPr w:rsidR="007D228A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019B535C" w14:textId="4D615D4A" w:rsidR="007D228A" w:rsidRDefault="007D228A" w:rsidP="007D228A">
      <w:pPr>
        <w:contextualSpacing/>
      </w:pPr>
      <w:r w:rsidRPr="00A87BAE">
        <w:lastRenderedPageBreak/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3ED99D87" w14:textId="0C1D5EB9" w:rsidR="007D228A" w:rsidRDefault="007D228A" w:rsidP="007D228A">
      <w:pPr>
        <w:pBdr>
          <w:bottom w:val="single" w:sz="6" w:space="1" w:color="auto"/>
        </w:pBdr>
        <w:contextualSpacing/>
      </w:pPr>
      <w:r w:rsidRPr="00A87BAE"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510C81B9" w14:textId="77777777" w:rsidR="00163010" w:rsidRDefault="00163010" w:rsidP="0073613C">
      <w:pPr>
        <w:pBdr>
          <w:bottom w:val="single" w:sz="6" w:space="1" w:color="auto"/>
        </w:pBdr>
        <w:contextualSpacing/>
        <w:rPr>
          <w:b/>
        </w:rPr>
      </w:pPr>
    </w:p>
    <w:p w14:paraId="71C4FDCB" w14:textId="53E513CC" w:rsidR="00163010" w:rsidRDefault="00163010" w:rsidP="0073613C">
      <w:pPr>
        <w:contextualSpacing/>
        <w:rPr>
          <w:b/>
        </w:rPr>
      </w:pPr>
    </w:p>
    <w:p w14:paraId="479C09D6" w14:textId="6F445E9F" w:rsidR="007D228A" w:rsidRPr="00CA2928" w:rsidRDefault="00C136F3" w:rsidP="007D228A">
      <w:pPr>
        <w:contextualSpacing/>
        <w:rPr>
          <w:b/>
          <w:lang w:val="fr-FR"/>
          <w:rPrChange w:id="119" w:author="JOEBEST" w:date="2016-09-28T12:49:00Z">
            <w:rPr>
              <w:b/>
            </w:rPr>
          </w:rPrChange>
        </w:rPr>
      </w:pPr>
      <w:ins w:id="120" w:author="JOEBEST" w:date="2016-09-23T06:34:00Z">
        <w:r w:rsidRPr="00CA2928">
          <w:rPr>
            <w:b/>
            <w:lang w:val="fr-FR"/>
            <w:rPrChange w:id="121" w:author="JOEBEST" w:date="2016-09-28T12:49:00Z">
              <w:rPr>
                <w:b/>
              </w:rPr>
            </w:rPrChange>
          </w:rPr>
          <w:t xml:space="preserve">Niveau </w:t>
        </w:r>
        <w:proofErr w:type="gramStart"/>
        <w:r w:rsidRPr="00CA2928">
          <w:rPr>
            <w:b/>
            <w:lang w:val="fr-FR"/>
            <w:rPrChange w:id="122" w:author="JOEBEST" w:date="2016-09-28T12:49:00Z">
              <w:rPr>
                <w:b/>
              </w:rPr>
            </w:rPrChange>
          </w:rPr>
          <w:t>d’ Eau</w:t>
        </w:r>
      </w:ins>
      <w:proofErr w:type="gramEnd"/>
      <w:ins w:id="123" w:author="JOEBEST" w:date="2016-09-28T12:47:00Z">
        <w:r w:rsidR="004C7AE8" w:rsidRPr="00CA2928">
          <w:rPr>
            <w:b/>
            <w:lang w:val="fr-FR"/>
            <w:rPrChange w:id="124" w:author="JOEBEST" w:date="2016-09-28T12:49:00Z">
              <w:rPr>
                <w:b/>
              </w:rPr>
            </w:rPrChange>
          </w:rPr>
          <w:t xml:space="preserve"> </w:t>
        </w:r>
      </w:ins>
      <w:r w:rsidR="007D228A" w:rsidRPr="00CA2928">
        <w:rPr>
          <w:b/>
          <w:lang w:val="fr-FR"/>
          <w:rPrChange w:id="125" w:author="JOEBEST" w:date="2016-09-28T12:49:00Z">
            <w:rPr>
              <w:b/>
            </w:rPr>
          </w:rPrChange>
        </w:rPr>
        <w:t xml:space="preserve">Water </w:t>
      </w:r>
      <w:proofErr w:type="spellStart"/>
      <w:r w:rsidR="007D228A" w:rsidRPr="00CA2928">
        <w:rPr>
          <w:b/>
          <w:lang w:val="fr-FR"/>
          <w:rPrChange w:id="126" w:author="JOEBEST" w:date="2016-09-28T12:49:00Z">
            <w:rPr>
              <w:b/>
            </w:rPr>
          </w:rPrChange>
        </w:rPr>
        <w:t>Level</w:t>
      </w:r>
      <w:proofErr w:type="spellEnd"/>
      <w:r w:rsidR="007D228A" w:rsidRPr="00CA2928">
        <w:rPr>
          <w:b/>
          <w:lang w:val="fr-FR"/>
          <w:rPrChange w:id="127" w:author="JOEBEST" w:date="2016-09-28T12:49:00Z">
            <w:rPr>
              <w:b/>
            </w:rPr>
          </w:rPrChange>
        </w:rPr>
        <w:tab/>
      </w:r>
      <w:r w:rsidR="007D228A" w:rsidRPr="00CA2928">
        <w:rPr>
          <w:b/>
          <w:lang w:val="fr-FR"/>
          <w:rPrChange w:id="128" w:author="JOEBEST" w:date="2016-09-28T12:49:00Z">
            <w:rPr>
              <w:b/>
            </w:rPr>
          </w:rPrChange>
        </w:rPr>
        <w:tab/>
      </w:r>
      <w:r w:rsidR="007D228A" w:rsidRPr="00CA2928">
        <w:rPr>
          <w:b/>
          <w:lang w:val="fr-FR"/>
          <w:rPrChange w:id="129" w:author="JOEBEST" w:date="2016-09-28T12:49:00Z">
            <w:rPr>
              <w:b/>
            </w:rPr>
          </w:rPrChange>
        </w:rPr>
        <w:tab/>
      </w:r>
      <w:r w:rsidR="007D228A" w:rsidRPr="00CA2928">
        <w:rPr>
          <w:b/>
          <w:lang w:val="fr-FR"/>
          <w:rPrChange w:id="130" w:author="JOEBEST" w:date="2016-09-28T12:49:00Z">
            <w:rPr>
              <w:b/>
            </w:rPr>
          </w:rPrChange>
        </w:rPr>
        <w:tab/>
      </w:r>
      <w:r w:rsidR="007D228A" w:rsidRPr="00CA2928">
        <w:rPr>
          <w:b/>
          <w:lang w:val="fr-FR"/>
          <w:rPrChange w:id="131" w:author="JOEBEST" w:date="2016-09-28T12:49:00Z">
            <w:rPr>
              <w:b/>
            </w:rPr>
          </w:rPrChange>
        </w:rPr>
        <w:tab/>
      </w:r>
      <w:r w:rsidR="007D228A" w:rsidRPr="00CA2928">
        <w:rPr>
          <w:b/>
          <w:lang w:val="fr-FR"/>
          <w:rPrChange w:id="132" w:author="JOEBEST" w:date="2016-09-28T12:49:00Z">
            <w:rPr>
              <w:b/>
            </w:rPr>
          </w:rPrChange>
        </w:rPr>
        <w:tab/>
        <w:t xml:space="preserve">     </w:t>
      </w:r>
    </w:p>
    <w:p w14:paraId="2566B302" w14:textId="33F272BE" w:rsidR="007D228A" w:rsidRDefault="007D228A" w:rsidP="007D228A">
      <w:pPr>
        <w:contextualSpacing/>
      </w:pPr>
      <w:r w:rsidRPr="00B03D30">
        <w:sym w:font="Wingdings" w:char="F0A8"/>
      </w:r>
      <w:ins w:id="133" w:author="JOEBEST" w:date="2016-09-23T07:17:00Z">
        <w:r w:rsidR="0088045B">
          <w:t>Bas</w:t>
        </w:r>
      </w:ins>
      <w:r>
        <w:t xml:space="preserve"> </w:t>
      </w:r>
      <w:ins w:id="134" w:author="JOEBEST" w:date="2016-09-23T07:28:00Z">
        <w:r w:rsidR="006E2FF3">
          <w:t>(</w:t>
        </w:r>
      </w:ins>
      <w:ins w:id="135" w:author="JOEBEST" w:date="2016-09-23T07:22:00Z">
        <w:r w:rsidR="0088045B" w:rsidRPr="00B03D30">
          <w:t>~</w:t>
        </w:r>
        <w:r w:rsidR="0088045B">
          <w:t>1/4</w:t>
        </w:r>
      </w:ins>
      <w:ins w:id="136" w:author="JOEBEST" w:date="2016-09-23T07:23:00Z">
        <w:r w:rsidR="0088045B">
          <w:t xml:space="preserve">ème </w:t>
        </w:r>
        <w:proofErr w:type="spellStart"/>
        <w:r w:rsidR="0088045B">
          <w:t>Plein</w:t>
        </w:r>
      </w:ins>
      <w:proofErr w:type="spellEnd"/>
      <w:ins w:id="137" w:author="JOEBEST" w:date="2016-09-23T07:28:00Z">
        <w:r w:rsidR="006E2FF3">
          <w:t xml:space="preserve">) </w:t>
        </w:r>
      </w:ins>
      <w:r w:rsidR="003B2848" w:rsidRPr="00B03D30">
        <w:t>Low (~1/4</w:t>
      </w:r>
      <w:r w:rsidR="003B2848" w:rsidRPr="00B03D30">
        <w:rPr>
          <w:vertAlign w:val="superscript"/>
        </w:rPr>
        <w:t>th</w:t>
      </w:r>
      <w:r w:rsidR="003B2848" w:rsidRPr="00B03D30">
        <w:t xml:space="preserve"> full)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</w:t>
      </w:r>
      <w:ins w:id="138" w:author="JOEBEST" w:date="2016-09-23T07:21:00Z">
        <w:r w:rsidR="0088045B">
          <w:t xml:space="preserve">Haut </w:t>
        </w:r>
      </w:ins>
      <w:ins w:id="139" w:author="JOEBEST" w:date="2016-09-23T07:28:00Z">
        <w:r w:rsidR="006E2FF3">
          <w:t>(</w:t>
        </w:r>
      </w:ins>
      <w:ins w:id="140" w:author="JOEBEST" w:date="2016-09-23T07:25:00Z">
        <w:r w:rsidR="0088045B">
          <w:t xml:space="preserve">¾ </w:t>
        </w:r>
        <w:proofErr w:type="spellStart"/>
        <w:r w:rsidR="0088045B">
          <w:t>ème</w:t>
        </w:r>
        <w:proofErr w:type="spellEnd"/>
        <w:r w:rsidR="0088045B" w:rsidRPr="00B03D30">
          <w:t xml:space="preserve"> </w:t>
        </w:r>
        <w:r w:rsidR="0088045B">
          <w:t xml:space="preserve">+ </w:t>
        </w:r>
      </w:ins>
      <w:proofErr w:type="spellStart"/>
      <w:ins w:id="141" w:author="JOEBEST" w:date="2016-09-23T07:27:00Z">
        <w:r w:rsidR="006E2FF3">
          <w:t>Plein</w:t>
        </w:r>
      </w:ins>
      <w:proofErr w:type="spellEnd"/>
      <w:proofErr w:type="gramStart"/>
      <w:ins w:id="142" w:author="JOEBEST" w:date="2016-09-23T07:28:00Z">
        <w:r w:rsidR="006E2FF3">
          <w:t>)</w:t>
        </w:r>
      </w:ins>
      <w:r w:rsidR="003B2848" w:rsidRPr="00B03D30">
        <w:t>High</w:t>
      </w:r>
      <w:proofErr w:type="gramEnd"/>
      <w:r w:rsidR="003B2848" w:rsidRPr="00B03D30">
        <w:t xml:space="preserve"> (3/4</w:t>
      </w:r>
      <w:r w:rsidR="003B2848" w:rsidRPr="00B03D30">
        <w:rPr>
          <w:vertAlign w:val="superscript"/>
        </w:rPr>
        <w:t>th</w:t>
      </w:r>
      <w:r w:rsidR="003B2848" w:rsidRPr="00B03D30">
        <w:t>+ full)</w:t>
      </w:r>
    </w:p>
    <w:p w14:paraId="4B52F536" w14:textId="0EC7EAC7" w:rsidR="007D228A" w:rsidRPr="00C0650F" w:rsidRDefault="007D228A" w:rsidP="007D228A">
      <w:pPr>
        <w:contextualSpacing/>
        <w:rPr>
          <w:b/>
          <w:lang w:val="fr-FR"/>
          <w:rPrChange w:id="143" w:author="JOEBEST" w:date="2016-09-25T10:20:00Z">
            <w:rPr>
              <w:b/>
            </w:rPr>
          </w:rPrChange>
        </w:rPr>
      </w:pPr>
      <w:r w:rsidRPr="00B03D30">
        <w:sym w:font="Wingdings" w:char="F0A8"/>
      </w:r>
      <w:r w:rsidRPr="00C0650F">
        <w:rPr>
          <w:lang w:val="fr-FR"/>
          <w:rPrChange w:id="144" w:author="JOEBEST" w:date="2016-09-25T10:20:00Z">
            <w:rPr/>
          </w:rPrChange>
        </w:rPr>
        <w:t xml:space="preserve"> </w:t>
      </w:r>
      <w:ins w:id="145" w:author="JOEBEST" w:date="2016-09-23T07:21:00Z">
        <w:r w:rsidR="0088045B" w:rsidRPr="00C0650F">
          <w:rPr>
            <w:lang w:val="fr-FR"/>
            <w:rPrChange w:id="146" w:author="JOEBEST" w:date="2016-09-25T10:20:00Z">
              <w:rPr/>
            </w:rPrChange>
          </w:rPr>
          <w:t>Moyen</w:t>
        </w:r>
      </w:ins>
      <w:ins w:id="147" w:author="JOEBEST" w:date="2016-09-23T07:28:00Z">
        <w:r w:rsidR="006E2FF3" w:rsidRPr="00C0650F">
          <w:rPr>
            <w:lang w:val="fr-FR"/>
            <w:rPrChange w:id="148" w:author="JOEBEST" w:date="2016-09-25T10:20:00Z">
              <w:rPr/>
            </w:rPrChange>
          </w:rPr>
          <w:t xml:space="preserve"> </w:t>
        </w:r>
        <w:proofErr w:type="gramStart"/>
        <w:r w:rsidR="006E2FF3" w:rsidRPr="00C0650F">
          <w:rPr>
            <w:lang w:val="fr-FR"/>
            <w:rPrChange w:id="149" w:author="JOEBEST" w:date="2016-09-25T10:20:00Z">
              <w:rPr/>
            </w:rPrChange>
          </w:rPr>
          <w:t>(</w:t>
        </w:r>
      </w:ins>
      <w:ins w:id="150" w:author="JOEBEST" w:date="2016-09-23T07:27:00Z">
        <w:r w:rsidR="006E2FF3" w:rsidRPr="00C0650F">
          <w:rPr>
            <w:lang w:val="fr-FR"/>
            <w:rPrChange w:id="151" w:author="JOEBEST" w:date="2016-09-25T10:20:00Z">
              <w:rPr/>
            </w:rPrChange>
          </w:rPr>
          <w:t xml:space="preserve"> ~</w:t>
        </w:r>
        <w:proofErr w:type="gramEnd"/>
        <w:r w:rsidR="006E2FF3" w:rsidRPr="00C0650F">
          <w:rPr>
            <w:lang w:val="fr-FR"/>
            <w:rPrChange w:id="152" w:author="JOEBEST" w:date="2016-09-25T10:20:00Z">
              <w:rPr/>
            </w:rPrChange>
          </w:rPr>
          <w:t>1/2</w:t>
        </w:r>
      </w:ins>
      <w:ins w:id="153" w:author="JOEBEST" w:date="2016-09-23T07:28:00Z">
        <w:r w:rsidR="006E2FF3" w:rsidRPr="00C0650F">
          <w:rPr>
            <w:lang w:val="fr-FR"/>
            <w:rPrChange w:id="154" w:author="JOEBEST" w:date="2016-09-25T10:20:00Z">
              <w:rPr/>
            </w:rPrChange>
          </w:rPr>
          <w:t xml:space="preserve"> Plein)</w:t>
        </w:r>
      </w:ins>
      <w:r w:rsidR="003B2848" w:rsidRPr="00C0650F">
        <w:rPr>
          <w:lang w:val="fr-FR"/>
          <w:rPrChange w:id="155" w:author="JOEBEST" w:date="2016-09-25T10:20:00Z">
            <w:rPr/>
          </w:rPrChange>
        </w:rPr>
        <w:t>Medium (~1/2 full)</w:t>
      </w:r>
      <w:r w:rsidRPr="00C0650F">
        <w:rPr>
          <w:lang w:val="fr-FR"/>
          <w:rPrChange w:id="156" w:author="JOEBEST" w:date="2016-09-25T10:20:00Z">
            <w:rPr/>
          </w:rPrChange>
        </w:rPr>
        <w:tab/>
      </w:r>
      <w:r w:rsidRPr="00C0650F">
        <w:rPr>
          <w:lang w:val="fr-FR"/>
          <w:rPrChange w:id="157" w:author="JOEBEST" w:date="2016-09-25T10:20:00Z">
            <w:rPr/>
          </w:rPrChange>
        </w:rPr>
        <w:tab/>
      </w:r>
      <w:r w:rsidRPr="00C0650F">
        <w:rPr>
          <w:lang w:val="fr-FR"/>
          <w:rPrChange w:id="158" w:author="JOEBEST" w:date="2016-09-25T10:20:00Z">
            <w:rPr/>
          </w:rPrChange>
        </w:rPr>
        <w:tab/>
      </w:r>
    </w:p>
    <w:p w14:paraId="4895EF4F" w14:textId="77777777" w:rsidR="007D228A" w:rsidRPr="00C0650F" w:rsidRDefault="007D228A" w:rsidP="007D228A">
      <w:pPr>
        <w:spacing w:line="48" w:lineRule="auto"/>
        <w:contextualSpacing/>
        <w:rPr>
          <w:lang w:val="fr-FR"/>
          <w:rPrChange w:id="159" w:author="JOEBEST" w:date="2016-09-25T10:20:00Z">
            <w:rPr/>
          </w:rPrChange>
        </w:rPr>
      </w:pPr>
    </w:p>
    <w:p w14:paraId="3B0A899C" w14:textId="77777777" w:rsidR="007D228A" w:rsidRPr="00C0650F" w:rsidRDefault="007D228A" w:rsidP="007D228A">
      <w:pPr>
        <w:contextualSpacing/>
        <w:rPr>
          <w:b/>
          <w:lang w:val="fr-FR"/>
          <w:rPrChange w:id="160" w:author="JOEBEST" w:date="2016-09-25T10:20:00Z">
            <w:rPr>
              <w:b/>
            </w:rPr>
          </w:rPrChange>
        </w:rPr>
      </w:pPr>
    </w:p>
    <w:p w14:paraId="1E4DEC55" w14:textId="5D285FCD" w:rsidR="007D228A" w:rsidRPr="00A17943" w:rsidRDefault="00A17943" w:rsidP="007D228A">
      <w:pPr>
        <w:contextualSpacing/>
        <w:rPr>
          <w:b/>
          <w:lang w:val="fr-FR"/>
          <w:rPrChange w:id="161" w:author="JOEBEST" w:date="2016-09-23T06:52:00Z">
            <w:rPr>
              <w:b/>
            </w:rPr>
          </w:rPrChange>
        </w:rPr>
      </w:pPr>
      <w:ins w:id="162" w:author="JOEBEST" w:date="2016-09-23T06:52:00Z">
        <w:r>
          <w:rPr>
            <w:b/>
            <w:lang w:val="fr-FR"/>
          </w:rPr>
          <w:t>É</w:t>
        </w:r>
      </w:ins>
      <w:ins w:id="163" w:author="JOEBEST" w:date="2016-09-23T06:50:00Z">
        <w:r w:rsidR="005551B6" w:rsidRPr="005551B6">
          <w:rPr>
            <w:b/>
            <w:lang w:val="fr-FR"/>
            <w:rPrChange w:id="164" w:author="JOEBEST" w:date="2016-09-23T06:51:00Z">
              <w:rPr>
                <w:b/>
              </w:rPr>
            </w:rPrChange>
          </w:rPr>
          <w:t>coulement</w:t>
        </w:r>
        <w:r w:rsidR="005551B6" w:rsidRPr="00A17943">
          <w:rPr>
            <w:b/>
            <w:lang w:val="fr-FR"/>
            <w:rPrChange w:id="165" w:author="JOEBEST" w:date="2016-09-23T06:52:00Z">
              <w:rPr>
                <w:b/>
              </w:rPr>
            </w:rPrChange>
          </w:rPr>
          <w:t xml:space="preserve"> de l’Eau</w:t>
        </w:r>
      </w:ins>
      <w:ins w:id="166" w:author="JOEBEST" w:date="2016-09-23T06:51:00Z">
        <w:r w:rsidR="005551B6" w:rsidRPr="00A17943">
          <w:rPr>
            <w:b/>
            <w:lang w:val="fr-FR"/>
            <w:rPrChange w:id="167" w:author="JOEBEST" w:date="2016-09-23T06:52:00Z">
              <w:rPr>
                <w:b/>
              </w:rPr>
            </w:rPrChange>
          </w:rPr>
          <w:t xml:space="preserve"> </w:t>
        </w:r>
      </w:ins>
      <w:r w:rsidR="007D228A" w:rsidRPr="00A17943">
        <w:rPr>
          <w:b/>
          <w:lang w:val="fr-FR"/>
          <w:rPrChange w:id="168" w:author="JOEBEST" w:date="2016-09-23T06:52:00Z">
            <w:rPr>
              <w:b/>
            </w:rPr>
          </w:rPrChange>
        </w:rPr>
        <w:t>Water Flow</w:t>
      </w:r>
      <w:r w:rsidR="007D228A" w:rsidRPr="00A17943">
        <w:rPr>
          <w:b/>
          <w:lang w:val="fr-FR"/>
          <w:rPrChange w:id="169" w:author="JOEBEST" w:date="2016-09-23T06:52:00Z">
            <w:rPr>
              <w:b/>
            </w:rPr>
          </w:rPrChange>
        </w:rPr>
        <w:tab/>
      </w:r>
      <w:r w:rsidR="007D228A" w:rsidRPr="00A17943">
        <w:rPr>
          <w:b/>
          <w:lang w:val="fr-FR"/>
          <w:rPrChange w:id="170" w:author="JOEBEST" w:date="2016-09-23T06:52:00Z">
            <w:rPr>
              <w:b/>
            </w:rPr>
          </w:rPrChange>
        </w:rPr>
        <w:tab/>
      </w:r>
      <w:r w:rsidR="007D228A" w:rsidRPr="00A17943">
        <w:rPr>
          <w:b/>
          <w:lang w:val="fr-FR"/>
          <w:rPrChange w:id="171" w:author="JOEBEST" w:date="2016-09-23T06:52:00Z">
            <w:rPr>
              <w:b/>
            </w:rPr>
          </w:rPrChange>
        </w:rPr>
        <w:tab/>
        <w:t xml:space="preserve">     </w:t>
      </w:r>
    </w:p>
    <w:p w14:paraId="54F158E3" w14:textId="329DDE30" w:rsidR="007D228A" w:rsidRDefault="007D228A" w:rsidP="007D228A">
      <w:pPr>
        <w:contextualSpacing/>
      </w:pPr>
      <w:r w:rsidRPr="00B03D30">
        <w:sym w:font="Wingdings" w:char="F0A8"/>
      </w:r>
      <w:r w:rsidRPr="00B03D30">
        <w:t xml:space="preserve"> </w:t>
      </w:r>
      <w:proofErr w:type="spellStart"/>
      <w:ins w:id="172" w:author="JOEBEST" w:date="2016-09-23T06:57:00Z">
        <w:r w:rsidR="00A17943">
          <w:t>Fluide</w:t>
        </w:r>
        <w:proofErr w:type="spellEnd"/>
        <w:r w:rsidR="00A17943">
          <w:t>/</w:t>
        </w:r>
      </w:ins>
      <w:proofErr w:type="spellStart"/>
      <w:ins w:id="173" w:author="JOEBEST" w:date="2016-09-23T07:00:00Z">
        <w:r w:rsidR="00AE4CD8">
          <w:t>Mo</w:t>
        </w:r>
      </w:ins>
      <w:ins w:id="174" w:author="JOEBEST" w:date="2016-09-23T07:01:00Z">
        <w:r w:rsidR="00F54F8E">
          <w:t>bile</w:t>
        </w:r>
      </w:ins>
      <w:r w:rsidRPr="00B03D30">
        <w:t>Flowing</w:t>
      </w:r>
      <w:proofErr w:type="spellEnd"/>
      <w:r w:rsidRPr="00B03D30">
        <w:t xml:space="preserve">/Moving      </w:t>
      </w:r>
    </w:p>
    <w:p w14:paraId="2E70375F" w14:textId="67AB56DD" w:rsidR="007D228A" w:rsidRPr="00B03D30" w:rsidRDefault="007D228A" w:rsidP="007D228A">
      <w:pPr>
        <w:contextualSpacing/>
      </w:pPr>
      <w:r w:rsidRPr="00B03D30">
        <w:sym w:font="Wingdings" w:char="F0A8"/>
      </w:r>
      <w:r w:rsidRPr="00B03D30">
        <w:t xml:space="preserve"> </w:t>
      </w:r>
      <w:ins w:id="175" w:author="JOEBEST" w:date="2016-09-23T06:54:00Z">
        <w:r w:rsidR="00A17943">
          <w:t>Stagnant</w:t>
        </w:r>
      </w:ins>
      <w:ins w:id="176" w:author="JOEBEST" w:date="2016-09-23T06:55:00Z">
        <w:r w:rsidR="00A17943">
          <w:t xml:space="preserve"> </w:t>
        </w:r>
      </w:ins>
      <w:proofErr w:type="spellStart"/>
      <w:r w:rsidRPr="00B03D30">
        <w:t>Stagnant</w:t>
      </w:r>
      <w:proofErr w:type="spellEnd"/>
    </w:p>
    <w:p w14:paraId="2208FDB9" w14:textId="77777777" w:rsidR="007D228A" w:rsidRPr="00B03D30" w:rsidRDefault="007D228A" w:rsidP="007D228A">
      <w:pPr>
        <w:spacing w:line="48" w:lineRule="auto"/>
        <w:contextualSpacing/>
      </w:pPr>
    </w:p>
    <w:p w14:paraId="4DFA5D40" w14:textId="77777777" w:rsidR="007D228A" w:rsidRPr="00B03D30" w:rsidRDefault="007D228A" w:rsidP="007D228A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t xml:space="preserve"> </w:t>
      </w:r>
    </w:p>
    <w:p w14:paraId="18D83F30" w14:textId="1949CA70" w:rsidR="007D228A" w:rsidRPr="00C0650F" w:rsidRDefault="00746D41" w:rsidP="007D228A">
      <w:pPr>
        <w:contextualSpacing/>
        <w:rPr>
          <w:b/>
          <w:lang w:val="fr-FR"/>
          <w:rPrChange w:id="177" w:author="JOEBEST" w:date="2016-09-25T10:20:00Z">
            <w:rPr>
              <w:b/>
            </w:rPr>
          </w:rPrChange>
        </w:rPr>
      </w:pPr>
      <w:ins w:id="178" w:author="JOEBEST" w:date="2016-09-23T07:09:00Z">
        <w:r w:rsidRPr="00C0650F">
          <w:rPr>
            <w:b/>
            <w:lang w:val="fr-FR"/>
            <w:rPrChange w:id="179" w:author="JOEBEST" w:date="2016-09-25T10:20:00Z">
              <w:rPr>
                <w:b/>
              </w:rPr>
            </w:rPrChange>
          </w:rPr>
          <w:t xml:space="preserve">Dimension de Drain </w:t>
        </w:r>
      </w:ins>
      <w:proofErr w:type="spellStart"/>
      <w:r w:rsidR="007D228A" w:rsidRPr="00C0650F">
        <w:rPr>
          <w:b/>
          <w:lang w:val="fr-FR"/>
          <w:rPrChange w:id="180" w:author="JOEBEST" w:date="2016-09-25T10:20:00Z">
            <w:rPr>
              <w:b/>
            </w:rPr>
          </w:rPrChange>
        </w:rPr>
        <w:t>Drain</w:t>
      </w:r>
      <w:proofErr w:type="spellEnd"/>
      <w:r w:rsidR="007D228A" w:rsidRPr="00C0650F">
        <w:rPr>
          <w:b/>
          <w:lang w:val="fr-FR"/>
          <w:rPrChange w:id="181" w:author="JOEBEST" w:date="2016-09-25T10:20:00Z">
            <w:rPr>
              <w:b/>
            </w:rPr>
          </w:rPrChange>
        </w:rPr>
        <w:t xml:space="preserve"> Size</w:t>
      </w:r>
      <w:r w:rsidR="007D228A" w:rsidRPr="00C0650F">
        <w:rPr>
          <w:b/>
          <w:lang w:val="fr-FR"/>
          <w:rPrChange w:id="182" w:author="JOEBEST" w:date="2016-09-25T10:20:00Z">
            <w:rPr>
              <w:b/>
            </w:rPr>
          </w:rPrChange>
        </w:rPr>
        <w:tab/>
      </w:r>
      <w:r w:rsidR="007D228A" w:rsidRPr="00C0650F">
        <w:rPr>
          <w:b/>
          <w:lang w:val="fr-FR"/>
          <w:rPrChange w:id="183" w:author="JOEBEST" w:date="2016-09-25T10:20:00Z">
            <w:rPr>
              <w:b/>
            </w:rPr>
          </w:rPrChange>
        </w:rPr>
        <w:tab/>
      </w:r>
      <w:r w:rsidR="007D228A" w:rsidRPr="00C0650F">
        <w:rPr>
          <w:b/>
          <w:lang w:val="fr-FR"/>
          <w:rPrChange w:id="184" w:author="JOEBEST" w:date="2016-09-25T10:20:00Z">
            <w:rPr>
              <w:b/>
            </w:rPr>
          </w:rPrChange>
        </w:rPr>
        <w:tab/>
      </w:r>
      <w:r w:rsidR="007D228A" w:rsidRPr="00C0650F">
        <w:rPr>
          <w:b/>
          <w:lang w:val="fr-FR"/>
          <w:rPrChange w:id="185" w:author="JOEBEST" w:date="2016-09-25T10:20:00Z">
            <w:rPr>
              <w:b/>
            </w:rPr>
          </w:rPrChange>
        </w:rPr>
        <w:tab/>
      </w:r>
      <w:r w:rsidR="007D228A" w:rsidRPr="00C0650F">
        <w:rPr>
          <w:b/>
          <w:lang w:val="fr-FR"/>
          <w:rPrChange w:id="186" w:author="JOEBEST" w:date="2016-09-25T10:20:00Z">
            <w:rPr>
              <w:b/>
            </w:rPr>
          </w:rPrChange>
        </w:rPr>
        <w:tab/>
      </w:r>
      <w:r w:rsidR="007D228A" w:rsidRPr="00C0650F">
        <w:rPr>
          <w:b/>
          <w:lang w:val="fr-FR"/>
          <w:rPrChange w:id="187" w:author="JOEBEST" w:date="2016-09-25T10:20:00Z">
            <w:rPr>
              <w:b/>
            </w:rPr>
          </w:rPrChange>
        </w:rPr>
        <w:tab/>
        <w:t xml:space="preserve">     </w:t>
      </w:r>
    </w:p>
    <w:p w14:paraId="76755A0F" w14:textId="7229B74D" w:rsidR="007D228A" w:rsidRPr="001A6CB3" w:rsidRDefault="007D228A" w:rsidP="007D228A">
      <w:pPr>
        <w:contextualSpacing/>
        <w:rPr>
          <w:lang w:val="fr-FR"/>
          <w:rPrChange w:id="188" w:author="JOEBEST" w:date="2016-09-28T12:46:00Z">
            <w:rPr/>
          </w:rPrChange>
        </w:rPr>
      </w:pPr>
      <w:r w:rsidRPr="00B03D30">
        <w:sym w:font="Wingdings" w:char="F0A8"/>
      </w:r>
      <w:r w:rsidRPr="001A6CB3">
        <w:rPr>
          <w:lang w:val="fr-FR"/>
          <w:rPrChange w:id="189" w:author="JOEBEST" w:date="2016-09-28T12:46:00Z">
            <w:rPr/>
          </w:rPrChange>
        </w:rPr>
        <w:t xml:space="preserve"> </w:t>
      </w:r>
      <w:ins w:id="190" w:author="JOEBEST" w:date="2016-09-23T07:30:00Z">
        <w:r w:rsidR="008E417A" w:rsidRPr="001A6CB3">
          <w:rPr>
            <w:lang w:val="fr-FR"/>
            <w:rPrChange w:id="191" w:author="JOEBEST" w:date="2016-09-28T12:46:00Z">
              <w:rPr/>
            </w:rPrChange>
          </w:rPr>
          <w:t>Petit (&lt;0,5</w:t>
        </w:r>
      </w:ins>
      <w:ins w:id="192" w:author="JOEBEST" w:date="2016-09-23T07:35:00Z">
        <w:r w:rsidR="009C7001" w:rsidRPr="001A6CB3">
          <w:rPr>
            <w:lang w:val="fr-FR"/>
            <w:rPrChange w:id="193" w:author="JOEBEST" w:date="2016-09-28T12:46:00Z">
              <w:rPr/>
            </w:rPrChange>
          </w:rPr>
          <w:t xml:space="preserve"> </w:t>
        </w:r>
      </w:ins>
      <w:ins w:id="194" w:author="JOEBEST" w:date="2016-09-23T07:36:00Z">
        <w:r w:rsidR="006B1B0A" w:rsidRPr="001A6CB3">
          <w:rPr>
            <w:lang w:val="fr-FR"/>
            <w:rPrChange w:id="195" w:author="JOEBEST" w:date="2016-09-28T12:46:00Z">
              <w:rPr/>
            </w:rPrChange>
          </w:rPr>
          <w:t>m</w:t>
        </w:r>
      </w:ins>
      <w:ins w:id="196" w:author="JOEBEST" w:date="2016-09-23T07:37:00Z">
        <w:r w:rsidR="006B1B0A" w:rsidRPr="001A6CB3">
          <w:rPr>
            <w:lang w:val="fr-FR"/>
            <w:rPrChange w:id="197" w:author="JOEBEST" w:date="2016-09-28T12:46:00Z">
              <w:rPr/>
            </w:rPrChange>
          </w:rPr>
          <w:t>è</w:t>
        </w:r>
      </w:ins>
      <w:ins w:id="198" w:author="JOEBEST" w:date="2016-09-23T07:36:00Z">
        <w:r w:rsidR="006B1B0A" w:rsidRPr="001A6CB3">
          <w:rPr>
            <w:lang w:val="fr-FR"/>
            <w:rPrChange w:id="199" w:author="JOEBEST" w:date="2016-09-28T12:46:00Z">
              <w:rPr/>
            </w:rPrChange>
          </w:rPr>
          <w:t xml:space="preserve">tres </w:t>
        </w:r>
      </w:ins>
      <w:ins w:id="200" w:author="JOEBEST" w:date="2016-09-23T07:35:00Z">
        <w:r w:rsidR="009C7001" w:rsidRPr="001A6CB3">
          <w:rPr>
            <w:lang w:val="fr-FR"/>
            <w:rPrChange w:id="201" w:author="JOEBEST" w:date="2016-09-28T12:46:00Z">
              <w:rPr/>
            </w:rPrChange>
          </w:rPr>
          <w:t>de large</w:t>
        </w:r>
        <w:proofErr w:type="gramStart"/>
        <w:r w:rsidR="009C7001" w:rsidRPr="001A6CB3">
          <w:rPr>
            <w:lang w:val="fr-FR"/>
            <w:rPrChange w:id="202" w:author="JOEBEST" w:date="2016-09-28T12:46:00Z">
              <w:rPr/>
            </w:rPrChange>
          </w:rPr>
          <w:t>)</w:t>
        </w:r>
      </w:ins>
      <w:r w:rsidRPr="001A6CB3">
        <w:rPr>
          <w:lang w:val="fr-FR"/>
          <w:rPrChange w:id="203" w:author="JOEBEST" w:date="2016-09-28T12:46:00Z">
            <w:rPr/>
          </w:rPrChange>
        </w:rPr>
        <w:t>Small</w:t>
      </w:r>
      <w:proofErr w:type="gramEnd"/>
      <w:r w:rsidRPr="001A6CB3">
        <w:rPr>
          <w:lang w:val="fr-FR"/>
          <w:rPrChange w:id="204" w:author="JOEBEST" w:date="2016-09-28T12:46:00Z">
            <w:rPr/>
          </w:rPrChange>
        </w:rPr>
        <w:t xml:space="preserve"> (&lt;0.5 </w:t>
      </w:r>
      <w:proofErr w:type="spellStart"/>
      <w:r w:rsidRPr="001A6CB3">
        <w:rPr>
          <w:lang w:val="fr-FR"/>
          <w:rPrChange w:id="205" w:author="JOEBEST" w:date="2016-09-28T12:46:00Z">
            <w:rPr/>
          </w:rPrChange>
        </w:rPr>
        <w:t>meters</w:t>
      </w:r>
      <w:proofErr w:type="spellEnd"/>
      <w:r w:rsidRPr="001A6CB3">
        <w:rPr>
          <w:lang w:val="fr-FR"/>
          <w:rPrChange w:id="206" w:author="JOEBEST" w:date="2016-09-28T12:46:00Z">
            <w:rPr/>
          </w:rPrChange>
        </w:rPr>
        <w:t xml:space="preserve"> </w:t>
      </w:r>
      <w:proofErr w:type="spellStart"/>
      <w:r w:rsidRPr="001A6CB3">
        <w:rPr>
          <w:lang w:val="fr-FR"/>
          <w:rPrChange w:id="207" w:author="JOEBEST" w:date="2016-09-28T12:46:00Z">
            <w:rPr/>
          </w:rPrChange>
        </w:rPr>
        <w:t>wide</w:t>
      </w:r>
      <w:proofErr w:type="spellEnd"/>
      <w:r w:rsidRPr="001A6CB3">
        <w:rPr>
          <w:lang w:val="fr-FR"/>
          <w:rPrChange w:id="208" w:author="JOEBEST" w:date="2016-09-28T12:46:00Z">
            <w:rPr/>
          </w:rPrChange>
        </w:rPr>
        <w:t>)</w:t>
      </w:r>
      <w:r w:rsidRPr="001A6CB3">
        <w:rPr>
          <w:lang w:val="fr-FR"/>
          <w:rPrChange w:id="209" w:author="JOEBEST" w:date="2016-09-28T12:46:00Z">
            <w:rPr/>
          </w:rPrChange>
        </w:rPr>
        <w:tab/>
      </w:r>
      <w:r w:rsidRPr="001A6CB3">
        <w:rPr>
          <w:lang w:val="fr-FR"/>
          <w:rPrChange w:id="210" w:author="JOEBEST" w:date="2016-09-28T12:46:00Z">
            <w:rPr/>
          </w:rPrChange>
        </w:rPr>
        <w:tab/>
      </w:r>
      <w:r w:rsidRPr="00B03D30">
        <w:sym w:font="Wingdings" w:char="F0A8"/>
      </w:r>
      <w:r w:rsidRPr="001A6CB3">
        <w:rPr>
          <w:lang w:val="fr-FR"/>
          <w:rPrChange w:id="211" w:author="JOEBEST" w:date="2016-09-28T12:46:00Z">
            <w:rPr/>
          </w:rPrChange>
        </w:rPr>
        <w:t xml:space="preserve"> </w:t>
      </w:r>
      <w:ins w:id="212" w:author="JOEBEST" w:date="2016-09-23T07:36:00Z">
        <w:r w:rsidR="000E6773" w:rsidRPr="001A6CB3">
          <w:rPr>
            <w:lang w:val="fr-FR"/>
            <w:rPrChange w:id="213" w:author="JOEBEST" w:date="2016-09-28T12:46:00Z">
              <w:rPr/>
            </w:rPrChange>
          </w:rPr>
          <w:t>Grand</w:t>
        </w:r>
        <w:r w:rsidR="006B1B0A" w:rsidRPr="001A6CB3">
          <w:rPr>
            <w:lang w:val="fr-FR"/>
            <w:rPrChange w:id="214" w:author="JOEBEST" w:date="2016-09-28T12:46:00Z">
              <w:rPr/>
            </w:rPrChange>
          </w:rPr>
          <w:t xml:space="preserve"> (1-3</w:t>
        </w:r>
      </w:ins>
      <w:ins w:id="215" w:author="JOEBEST" w:date="2016-09-23T07:37:00Z">
        <w:r w:rsidR="006B1B0A" w:rsidRPr="001A6CB3">
          <w:rPr>
            <w:lang w:val="fr-FR"/>
            <w:rPrChange w:id="216" w:author="JOEBEST" w:date="2016-09-28T12:46:00Z">
              <w:rPr/>
            </w:rPrChange>
          </w:rPr>
          <w:t xml:space="preserve"> mètres de large)</w:t>
        </w:r>
      </w:ins>
      <w:r w:rsidRPr="001A6CB3">
        <w:rPr>
          <w:lang w:val="fr-FR"/>
          <w:rPrChange w:id="217" w:author="JOEBEST" w:date="2016-09-28T12:46:00Z">
            <w:rPr/>
          </w:rPrChange>
        </w:rPr>
        <w:t xml:space="preserve">Large (1-3 </w:t>
      </w:r>
      <w:proofErr w:type="spellStart"/>
      <w:r w:rsidRPr="001A6CB3">
        <w:rPr>
          <w:lang w:val="fr-FR"/>
          <w:rPrChange w:id="218" w:author="JOEBEST" w:date="2016-09-28T12:46:00Z">
            <w:rPr/>
          </w:rPrChange>
        </w:rPr>
        <w:t>meters</w:t>
      </w:r>
      <w:proofErr w:type="spellEnd"/>
      <w:r w:rsidRPr="001A6CB3">
        <w:rPr>
          <w:lang w:val="fr-FR"/>
          <w:rPrChange w:id="219" w:author="JOEBEST" w:date="2016-09-28T12:46:00Z">
            <w:rPr/>
          </w:rPrChange>
        </w:rPr>
        <w:t xml:space="preserve"> </w:t>
      </w:r>
      <w:proofErr w:type="spellStart"/>
      <w:r w:rsidRPr="001A6CB3">
        <w:rPr>
          <w:lang w:val="fr-FR"/>
          <w:rPrChange w:id="220" w:author="JOEBEST" w:date="2016-09-28T12:46:00Z">
            <w:rPr/>
          </w:rPrChange>
        </w:rPr>
        <w:t>wide</w:t>
      </w:r>
      <w:proofErr w:type="spellEnd"/>
      <w:r w:rsidRPr="001A6CB3">
        <w:rPr>
          <w:lang w:val="fr-FR"/>
          <w:rPrChange w:id="221" w:author="JOEBEST" w:date="2016-09-28T12:46:00Z">
            <w:rPr/>
          </w:rPrChange>
        </w:rPr>
        <w:t xml:space="preserve">)      </w:t>
      </w:r>
    </w:p>
    <w:p w14:paraId="2173D501" w14:textId="427DF7B1" w:rsidR="007D228A" w:rsidRPr="001A6CB3" w:rsidRDefault="007D228A" w:rsidP="007D228A">
      <w:pPr>
        <w:contextualSpacing/>
        <w:rPr>
          <w:b/>
          <w:lang w:val="fr-FR"/>
          <w:rPrChange w:id="222" w:author="JOEBEST" w:date="2016-09-28T12:46:00Z">
            <w:rPr>
              <w:b/>
            </w:rPr>
          </w:rPrChange>
        </w:rPr>
      </w:pPr>
      <w:r w:rsidRPr="00B03D30">
        <w:sym w:font="Wingdings" w:char="F0A8"/>
      </w:r>
      <w:r w:rsidRPr="001A6CB3">
        <w:rPr>
          <w:lang w:val="fr-FR"/>
          <w:rPrChange w:id="223" w:author="JOEBEST" w:date="2016-09-28T12:46:00Z">
            <w:rPr/>
          </w:rPrChange>
        </w:rPr>
        <w:t xml:space="preserve"> </w:t>
      </w:r>
      <w:proofErr w:type="gramStart"/>
      <w:ins w:id="224" w:author="JOEBEST" w:date="2016-09-23T07:37:00Z">
        <w:r w:rsidR="006B1B0A" w:rsidRPr="001A6CB3">
          <w:rPr>
            <w:lang w:val="fr-FR"/>
            <w:rPrChange w:id="225" w:author="JOEBEST" w:date="2016-09-28T12:46:00Z">
              <w:rPr/>
            </w:rPrChange>
          </w:rPr>
          <w:t>Moyen(</w:t>
        </w:r>
        <w:proofErr w:type="gramEnd"/>
        <w:r w:rsidR="006B1B0A" w:rsidRPr="001A6CB3">
          <w:rPr>
            <w:lang w:val="fr-FR"/>
            <w:rPrChange w:id="226" w:author="JOEBEST" w:date="2016-09-28T12:46:00Z">
              <w:rPr/>
            </w:rPrChange>
          </w:rPr>
          <w:t xml:space="preserve">0,5-1 </w:t>
        </w:r>
      </w:ins>
      <w:ins w:id="227" w:author="JOEBEST" w:date="2016-09-23T07:38:00Z">
        <w:r w:rsidR="006B1B0A" w:rsidRPr="001A6CB3">
          <w:rPr>
            <w:lang w:val="fr-FR"/>
            <w:rPrChange w:id="228" w:author="JOEBEST" w:date="2016-09-28T12:46:00Z">
              <w:rPr/>
            </w:rPrChange>
          </w:rPr>
          <w:t>mètres de large)</w:t>
        </w:r>
      </w:ins>
      <w:r w:rsidRPr="001A6CB3">
        <w:rPr>
          <w:lang w:val="fr-FR"/>
          <w:rPrChange w:id="229" w:author="JOEBEST" w:date="2016-09-28T12:46:00Z">
            <w:rPr/>
          </w:rPrChange>
        </w:rPr>
        <w:t xml:space="preserve">Medium (0.5-1 </w:t>
      </w:r>
      <w:proofErr w:type="spellStart"/>
      <w:r w:rsidRPr="001A6CB3">
        <w:rPr>
          <w:lang w:val="fr-FR"/>
          <w:rPrChange w:id="230" w:author="JOEBEST" w:date="2016-09-28T12:46:00Z">
            <w:rPr/>
          </w:rPrChange>
        </w:rPr>
        <w:t>meters</w:t>
      </w:r>
      <w:proofErr w:type="spellEnd"/>
      <w:r w:rsidRPr="001A6CB3">
        <w:rPr>
          <w:lang w:val="fr-FR"/>
          <w:rPrChange w:id="231" w:author="JOEBEST" w:date="2016-09-28T12:46:00Z">
            <w:rPr/>
          </w:rPrChange>
        </w:rPr>
        <w:t xml:space="preserve"> </w:t>
      </w:r>
      <w:proofErr w:type="spellStart"/>
      <w:r w:rsidRPr="001A6CB3">
        <w:rPr>
          <w:lang w:val="fr-FR"/>
          <w:rPrChange w:id="232" w:author="JOEBEST" w:date="2016-09-28T12:46:00Z">
            <w:rPr/>
          </w:rPrChange>
        </w:rPr>
        <w:t>wide</w:t>
      </w:r>
      <w:proofErr w:type="spellEnd"/>
      <w:r w:rsidRPr="001A6CB3">
        <w:rPr>
          <w:lang w:val="fr-FR"/>
          <w:rPrChange w:id="233" w:author="JOEBEST" w:date="2016-09-28T12:46:00Z">
            <w:rPr/>
          </w:rPrChange>
        </w:rPr>
        <w:t xml:space="preserve">)      </w:t>
      </w:r>
      <w:r w:rsidRPr="001A6CB3">
        <w:rPr>
          <w:lang w:val="fr-FR"/>
          <w:rPrChange w:id="234" w:author="JOEBEST" w:date="2016-09-28T12:46:00Z">
            <w:rPr/>
          </w:rPrChange>
        </w:rPr>
        <w:tab/>
      </w:r>
      <w:r w:rsidRPr="00B03D30">
        <w:sym w:font="Wingdings" w:char="F0A8"/>
      </w:r>
      <w:del w:id="235" w:author="JOEBEST" w:date="2016-09-23T07:44:00Z">
        <w:r w:rsidRPr="001A6CB3" w:rsidDel="002367CE">
          <w:rPr>
            <w:lang w:val="fr-FR"/>
            <w:rPrChange w:id="236" w:author="JOEBEST" w:date="2016-09-28T12:46:00Z">
              <w:rPr/>
            </w:rPrChange>
          </w:rPr>
          <w:delText xml:space="preserve"> </w:delText>
        </w:r>
      </w:del>
      <w:ins w:id="237" w:author="JOEBEST" w:date="2016-09-23T07:44:00Z">
        <w:r w:rsidR="002367CE" w:rsidRPr="001A6CB3">
          <w:rPr>
            <w:lang w:val="fr-FR"/>
            <w:rPrChange w:id="238" w:author="JOEBEST" w:date="2016-09-28T12:46:00Z">
              <w:rPr/>
            </w:rPrChange>
          </w:rPr>
          <w:t>Tr</w:t>
        </w:r>
      </w:ins>
      <w:ins w:id="239" w:author="JOEBEST" w:date="2016-09-23T07:45:00Z">
        <w:r w:rsidR="002367CE" w:rsidRPr="001A6CB3">
          <w:rPr>
            <w:lang w:val="fr-FR"/>
            <w:rPrChange w:id="240" w:author="JOEBEST" w:date="2016-09-28T12:46:00Z">
              <w:rPr/>
            </w:rPrChange>
          </w:rPr>
          <w:t xml:space="preserve">ès Grand (&gt;3 mètres de large) </w:t>
        </w:r>
      </w:ins>
      <w:ins w:id="241" w:author="JOEBEST" w:date="2016-09-23T07:42:00Z">
        <w:r w:rsidR="002367CE" w:rsidRPr="001A6CB3">
          <w:rPr>
            <w:lang w:val="fr-FR"/>
            <w:rPrChange w:id="242" w:author="JOEBEST" w:date="2016-09-28T12:46:00Z">
              <w:rPr/>
            </w:rPrChange>
          </w:rPr>
          <w:t xml:space="preserve"> </w:t>
        </w:r>
      </w:ins>
      <w:r w:rsidRPr="001A6CB3">
        <w:rPr>
          <w:lang w:val="fr-FR"/>
          <w:rPrChange w:id="243" w:author="JOEBEST" w:date="2016-09-28T12:46:00Z">
            <w:rPr/>
          </w:rPrChange>
        </w:rPr>
        <w:t xml:space="preserve">Extra Large (&gt;3 </w:t>
      </w:r>
      <w:proofErr w:type="spellStart"/>
      <w:r w:rsidRPr="001A6CB3">
        <w:rPr>
          <w:lang w:val="fr-FR"/>
          <w:rPrChange w:id="244" w:author="JOEBEST" w:date="2016-09-28T12:46:00Z">
            <w:rPr/>
          </w:rPrChange>
        </w:rPr>
        <w:t>meters</w:t>
      </w:r>
      <w:proofErr w:type="spellEnd"/>
      <w:r w:rsidRPr="001A6CB3">
        <w:rPr>
          <w:lang w:val="fr-FR"/>
          <w:rPrChange w:id="245" w:author="JOEBEST" w:date="2016-09-28T12:46:00Z">
            <w:rPr/>
          </w:rPrChange>
        </w:rPr>
        <w:t xml:space="preserve"> </w:t>
      </w:r>
      <w:proofErr w:type="spellStart"/>
      <w:r w:rsidRPr="001A6CB3">
        <w:rPr>
          <w:lang w:val="fr-FR"/>
          <w:rPrChange w:id="246" w:author="JOEBEST" w:date="2016-09-28T12:46:00Z">
            <w:rPr/>
          </w:rPrChange>
        </w:rPr>
        <w:t>wide</w:t>
      </w:r>
      <w:proofErr w:type="spellEnd"/>
      <w:r w:rsidRPr="001A6CB3">
        <w:rPr>
          <w:lang w:val="fr-FR"/>
          <w:rPrChange w:id="247" w:author="JOEBEST" w:date="2016-09-28T12:46:00Z">
            <w:rPr/>
          </w:rPrChange>
        </w:rPr>
        <w:t>)</w:t>
      </w:r>
    </w:p>
    <w:p w14:paraId="73BF4F71" w14:textId="77777777" w:rsidR="007D228A" w:rsidRPr="001A6CB3" w:rsidRDefault="007D228A" w:rsidP="007D228A">
      <w:pPr>
        <w:contextualSpacing/>
        <w:rPr>
          <w:b/>
          <w:lang w:val="fr-FR"/>
          <w:rPrChange w:id="248" w:author="JOEBEST" w:date="2016-09-28T12:46:00Z">
            <w:rPr>
              <w:b/>
            </w:rPr>
          </w:rPrChange>
        </w:rPr>
      </w:pPr>
    </w:p>
    <w:p w14:paraId="75940F13" w14:textId="77777777" w:rsidR="002367CE" w:rsidRPr="001A6CB3" w:rsidRDefault="002367CE" w:rsidP="007D228A">
      <w:pPr>
        <w:contextualSpacing/>
        <w:rPr>
          <w:ins w:id="249" w:author="JOEBEST" w:date="2016-09-23T07:46:00Z"/>
          <w:b/>
          <w:lang w:val="fr-FR"/>
          <w:rPrChange w:id="250" w:author="JOEBEST" w:date="2016-09-28T12:46:00Z">
            <w:rPr>
              <w:ins w:id="251" w:author="JOEBEST" w:date="2016-09-23T07:46:00Z"/>
              <w:b/>
            </w:rPr>
          </w:rPrChange>
        </w:rPr>
      </w:pPr>
    </w:p>
    <w:p w14:paraId="4C133A92" w14:textId="77777777" w:rsidR="002367CE" w:rsidRPr="001A6CB3" w:rsidRDefault="002367CE" w:rsidP="007D228A">
      <w:pPr>
        <w:contextualSpacing/>
        <w:rPr>
          <w:ins w:id="252" w:author="JOEBEST" w:date="2016-09-23T07:46:00Z"/>
          <w:b/>
          <w:lang w:val="fr-FR"/>
          <w:rPrChange w:id="253" w:author="JOEBEST" w:date="2016-09-28T12:46:00Z">
            <w:rPr>
              <w:ins w:id="254" w:author="JOEBEST" w:date="2016-09-23T07:46:00Z"/>
              <w:b/>
            </w:rPr>
          </w:rPrChange>
        </w:rPr>
      </w:pPr>
    </w:p>
    <w:p w14:paraId="7B996EFE" w14:textId="68326E32" w:rsidR="007D228A" w:rsidRPr="00C0650F" w:rsidRDefault="00C0650F" w:rsidP="007D228A">
      <w:pPr>
        <w:contextualSpacing/>
        <w:rPr>
          <w:b/>
          <w:lang w:val="fr-FR"/>
          <w:rPrChange w:id="255" w:author="JOEBEST" w:date="2016-09-25T10:20:00Z">
            <w:rPr>
              <w:b/>
            </w:rPr>
          </w:rPrChange>
        </w:rPr>
      </w:pPr>
      <w:ins w:id="256" w:author="JOEBEST" w:date="2016-09-23T08:41:00Z">
        <w:r w:rsidRPr="00C0650F">
          <w:rPr>
            <w:b/>
            <w:lang w:val="fr-FR"/>
            <w:rPrChange w:id="257" w:author="JOEBEST" w:date="2016-09-25T10:20:00Z">
              <w:rPr>
                <w:b/>
              </w:rPr>
            </w:rPrChange>
          </w:rPr>
          <w:lastRenderedPageBreak/>
          <w:t xml:space="preserve">Principal Type De Doublure </w:t>
        </w:r>
      </w:ins>
      <w:ins w:id="258" w:author="JOEBEST" w:date="2016-09-25T10:20:00Z">
        <w:r w:rsidRPr="00C0650F">
          <w:rPr>
            <w:b/>
            <w:lang w:val="fr-FR"/>
            <w:rPrChange w:id="259" w:author="JOEBEST" w:date="2016-09-25T10:20:00Z">
              <w:rPr>
                <w:b/>
              </w:rPr>
            </w:rPrChange>
          </w:rPr>
          <w:t>d</w:t>
        </w:r>
      </w:ins>
      <w:ins w:id="260" w:author="JOEBEST" w:date="2016-09-23T08:41:00Z">
        <w:r w:rsidR="003722A0" w:rsidRPr="00C0650F">
          <w:rPr>
            <w:b/>
            <w:lang w:val="fr-FR"/>
            <w:rPrChange w:id="261" w:author="JOEBEST" w:date="2016-09-25T10:20:00Z">
              <w:rPr>
                <w:b/>
              </w:rPr>
            </w:rPrChange>
          </w:rPr>
          <w:t xml:space="preserve">e Vidange </w:t>
        </w:r>
      </w:ins>
      <w:proofErr w:type="spellStart"/>
      <w:r w:rsidR="007D228A" w:rsidRPr="00C0650F">
        <w:rPr>
          <w:b/>
          <w:lang w:val="fr-FR"/>
          <w:rPrChange w:id="262" w:author="JOEBEST" w:date="2016-09-25T10:20:00Z">
            <w:rPr>
              <w:b/>
            </w:rPr>
          </w:rPrChange>
        </w:rPr>
        <w:t>Primary</w:t>
      </w:r>
      <w:proofErr w:type="spellEnd"/>
      <w:r w:rsidR="007D228A" w:rsidRPr="00C0650F">
        <w:rPr>
          <w:b/>
          <w:lang w:val="fr-FR"/>
          <w:rPrChange w:id="263" w:author="JOEBEST" w:date="2016-09-25T10:20:00Z">
            <w:rPr>
              <w:b/>
            </w:rPr>
          </w:rPrChange>
        </w:rPr>
        <w:t xml:space="preserve"> Type of Drain </w:t>
      </w:r>
      <w:proofErr w:type="spellStart"/>
      <w:r w:rsidR="007D228A" w:rsidRPr="00C0650F">
        <w:rPr>
          <w:b/>
          <w:lang w:val="fr-FR"/>
          <w:rPrChange w:id="264" w:author="JOEBEST" w:date="2016-09-25T10:20:00Z">
            <w:rPr>
              <w:b/>
            </w:rPr>
          </w:rPrChange>
        </w:rPr>
        <w:t>Lining</w:t>
      </w:r>
      <w:proofErr w:type="spellEnd"/>
      <w:r w:rsidR="007D228A" w:rsidRPr="00C0650F">
        <w:rPr>
          <w:b/>
          <w:lang w:val="fr-FR"/>
          <w:rPrChange w:id="265" w:author="JOEBEST" w:date="2016-09-25T10:20:00Z">
            <w:rPr>
              <w:b/>
            </w:rPr>
          </w:rPrChange>
        </w:rPr>
        <w:t xml:space="preserve"> </w:t>
      </w:r>
      <w:r w:rsidR="007D228A" w:rsidRPr="00C0650F">
        <w:rPr>
          <w:b/>
          <w:lang w:val="fr-FR"/>
          <w:rPrChange w:id="266" w:author="JOEBEST" w:date="2016-09-25T10:20:00Z">
            <w:rPr>
              <w:b/>
            </w:rPr>
          </w:rPrChange>
        </w:rPr>
        <w:tab/>
      </w:r>
      <w:r w:rsidR="007D228A" w:rsidRPr="00C0650F">
        <w:rPr>
          <w:b/>
          <w:lang w:val="fr-FR"/>
          <w:rPrChange w:id="267" w:author="JOEBEST" w:date="2016-09-25T10:20:00Z">
            <w:rPr>
              <w:b/>
            </w:rPr>
          </w:rPrChange>
        </w:rPr>
        <w:tab/>
      </w:r>
      <w:r w:rsidR="007D228A" w:rsidRPr="00C0650F">
        <w:rPr>
          <w:b/>
          <w:lang w:val="fr-FR"/>
          <w:rPrChange w:id="268" w:author="JOEBEST" w:date="2016-09-25T10:20:00Z">
            <w:rPr>
              <w:b/>
            </w:rPr>
          </w:rPrChange>
        </w:rPr>
        <w:tab/>
      </w:r>
      <w:r w:rsidR="007D228A" w:rsidRPr="00C0650F">
        <w:rPr>
          <w:b/>
          <w:lang w:val="fr-FR"/>
          <w:rPrChange w:id="269" w:author="JOEBEST" w:date="2016-09-25T10:20:00Z">
            <w:rPr>
              <w:b/>
            </w:rPr>
          </w:rPrChange>
        </w:rPr>
        <w:tab/>
        <w:t xml:space="preserve">     </w:t>
      </w:r>
    </w:p>
    <w:p w14:paraId="0D579837" w14:textId="3F0510E9" w:rsidR="007D228A" w:rsidRPr="00566A41" w:rsidRDefault="007D228A" w:rsidP="007D228A">
      <w:pPr>
        <w:contextualSpacing/>
        <w:rPr>
          <w:lang w:val="fr-FR"/>
          <w:rPrChange w:id="270" w:author="JOEBEST" w:date="2016-09-23T08:33:00Z">
            <w:rPr/>
          </w:rPrChange>
        </w:rPr>
      </w:pPr>
      <w:r w:rsidRPr="00B03D30">
        <w:sym w:font="Wingdings" w:char="F0A8"/>
      </w:r>
      <w:r w:rsidRPr="00566A41">
        <w:rPr>
          <w:lang w:val="fr-FR"/>
          <w:rPrChange w:id="271" w:author="JOEBEST" w:date="2016-09-23T08:33:00Z">
            <w:rPr/>
          </w:rPrChange>
        </w:rPr>
        <w:t xml:space="preserve"> </w:t>
      </w:r>
      <w:proofErr w:type="spellStart"/>
      <w:ins w:id="272" w:author="JOEBEST" w:date="2016-09-23T08:21:00Z">
        <w:r w:rsidR="00D91B1E" w:rsidRPr="00566A41">
          <w:rPr>
            <w:lang w:val="fr-FR"/>
            <w:rPrChange w:id="273" w:author="JOEBEST" w:date="2016-09-23T08:33:00Z">
              <w:rPr/>
            </w:rPrChange>
          </w:rPr>
          <w:t>Ciment</w:t>
        </w:r>
      </w:ins>
      <w:r w:rsidRPr="00566A41">
        <w:rPr>
          <w:lang w:val="fr-FR"/>
          <w:rPrChange w:id="274" w:author="JOEBEST" w:date="2016-09-23T08:33:00Z">
            <w:rPr/>
          </w:rPrChange>
        </w:rPr>
        <w:t>Cement</w:t>
      </w:r>
      <w:proofErr w:type="spellEnd"/>
      <w:r w:rsidRPr="00566A41">
        <w:rPr>
          <w:lang w:val="fr-FR"/>
          <w:rPrChange w:id="275" w:author="JOEBEST" w:date="2016-09-23T08:33:00Z">
            <w:rPr/>
          </w:rPrChange>
        </w:rPr>
        <w:t xml:space="preserve">     </w:t>
      </w:r>
      <w:r w:rsidRPr="00566A41">
        <w:rPr>
          <w:lang w:val="fr-FR"/>
          <w:rPrChange w:id="276" w:author="JOEBEST" w:date="2016-09-23T08:33:00Z">
            <w:rPr/>
          </w:rPrChange>
        </w:rPr>
        <w:tab/>
      </w:r>
      <w:r w:rsidRPr="00566A41">
        <w:rPr>
          <w:lang w:val="fr-FR"/>
          <w:rPrChange w:id="277" w:author="JOEBEST" w:date="2016-09-23T08:33:00Z">
            <w:rPr/>
          </w:rPrChange>
        </w:rPr>
        <w:tab/>
      </w:r>
      <w:r w:rsidRPr="00B03D30">
        <w:sym w:font="Wingdings" w:char="F0A8"/>
      </w:r>
      <w:ins w:id="278" w:author="JOEBEST" w:date="2016-09-23T08:24:00Z">
        <w:r w:rsidR="00D91B1E" w:rsidRPr="00566A41">
          <w:rPr>
            <w:lang w:val="fr-FR"/>
            <w:rPrChange w:id="279" w:author="JOEBEST" w:date="2016-09-23T08:33:00Z">
              <w:rPr/>
            </w:rPrChange>
          </w:rPr>
          <w:t>Pierres</w:t>
        </w:r>
      </w:ins>
      <w:r w:rsidRPr="00566A41">
        <w:rPr>
          <w:lang w:val="fr-FR"/>
          <w:rPrChange w:id="280" w:author="JOEBEST" w:date="2016-09-23T08:33:00Z">
            <w:rPr/>
          </w:rPrChange>
        </w:rPr>
        <w:t xml:space="preserve"> Stones      </w:t>
      </w:r>
    </w:p>
    <w:p w14:paraId="698EDE57" w14:textId="19F8542F" w:rsidR="007D228A" w:rsidRPr="00566A41" w:rsidRDefault="007D228A" w:rsidP="007D228A">
      <w:pPr>
        <w:pBdr>
          <w:bottom w:val="single" w:sz="6" w:space="1" w:color="auto"/>
        </w:pBdr>
        <w:contextualSpacing/>
        <w:rPr>
          <w:lang w:val="fr-FR"/>
          <w:rPrChange w:id="281" w:author="JOEBEST" w:date="2016-09-23T08:33:00Z">
            <w:rPr/>
          </w:rPrChange>
        </w:rPr>
      </w:pPr>
      <w:r w:rsidRPr="00B03D30">
        <w:sym w:font="Wingdings" w:char="F0A8"/>
      </w:r>
      <w:r w:rsidRPr="00566A41">
        <w:rPr>
          <w:lang w:val="fr-FR"/>
          <w:rPrChange w:id="282" w:author="JOEBEST" w:date="2016-09-23T08:33:00Z">
            <w:rPr/>
          </w:rPrChange>
        </w:rPr>
        <w:t xml:space="preserve"> </w:t>
      </w:r>
      <w:ins w:id="283" w:author="JOEBEST" w:date="2016-09-23T08:33:00Z">
        <w:r w:rsidR="00566A41">
          <w:rPr>
            <w:lang w:val="fr-FR"/>
          </w:rPr>
          <w:t xml:space="preserve">Boue </w:t>
        </w:r>
      </w:ins>
      <w:proofErr w:type="spellStart"/>
      <w:r w:rsidRPr="00566A41">
        <w:rPr>
          <w:lang w:val="fr-FR"/>
          <w:rPrChange w:id="284" w:author="JOEBEST" w:date="2016-09-23T08:33:00Z">
            <w:rPr/>
          </w:rPrChange>
        </w:rPr>
        <w:t>Dirt</w:t>
      </w:r>
      <w:proofErr w:type="spellEnd"/>
      <w:r w:rsidRPr="00566A41">
        <w:rPr>
          <w:lang w:val="fr-FR"/>
          <w:rPrChange w:id="285" w:author="JOEBEST" w:date="2016-09-23T08:33:00Z">
            <w:rPr/>
          </w:rPrChange>
        </w:rPr>
        <w:t xml:space="preserve">      </w:t>
      </w:r>
      <w:r w:rsidRPr="00566A41">
        <w:rPr>
          <w:lang w:val="fr-FR"/>
          <w:rPrChange w:id="286" w:author="JOEBEST" w:date="2016-09-23T08:33:00Z">
            <w:rPr/>
          </w:rPrChange>
        </w:rPr>
        <w:tab/>
      </w:r>
      <w:r w:rsidRPr="00566A41">
        <w:rPr>
          <w:lang w:val="fr-FR"/>
          <w:rPrChange w:id="287" w:author="JOEBEST" w:date="2016-09-23T08:33:00Z">
            <w:rPr/>
          </w:rPrChange>
        </w:rPr>
        <w:tab/>
      </w:r>
      <w:r w:rsidRPr="00B03D30">
        <w:sym w:font="Wingdings" w:char="F0A8"/>
      </w:r>
      <w:r w:rsidRPr="00566A41">
        <w:rPr>
          <w:lang w:val="fr-FR"/>
          <w:rPrChange w:id="288" w:author="JOEBEST" w:date="2016-09-23T08:33:00Z">
            <w:rPr/>
          </w:rPrChange>
        </w:rPr>
        <w:t xml:space="preserve"> </w:t>
      </w:r>
      <w:ins w:id="289" w:author="JOEBEST" w:date="2016-09-23T08:28:00Z">
        <w:r w:rsidR="000E6A3C" w:rsidRPr="00566A41">
          <w:rPr>
            <w:lang w:val="fr-FR"/>
            <w:rPrChange w:id="290" w:author="JOEBEST" w:date="2016-09-23T08:33:00Z">
              <w:rPr/>
            </w:rPrChange>
          </w:rPr>
          <w:t xml:space="preserve">Mixte </w:t>
        </w:r>
      </w:ins>
      <w:r w:rsidRPr="00566A41">
        <w:rPr>
          <w:lang w:val="fr-FR"/>
          <w:rPrChange w:id="291" w:author="JOEBEST" w:date="2016-09-23T08:33:00Z">
            <w:rPr/>
          </w:rPrChange>
        </w:rPr>
        <w:t>Mixed</w:t>
      </w:r>
      <w:r w:rsidRPr="00566A41">
        <w:rPr>
          <w:lang w:val="fr-FR"/>
          <w:rPrChange w:id="292" w:author="JOEBEST" w:date="2016-09-23T08:33:00Z">
            <w:rPr/>
          </w:rPrChange>
        </w:rPr>
        <w:tab/>
      </w:r>
    </w:p>
    <w:p w14:paraId="4843F910" w14:textId="28F4A9AA" w:rsidR="007D228A" w:rsidRPr="00566A41" w:rsidRDefault="007D228A" w:rsidP="007D228A">
      <w:pPr>
        <w:pBdr>
          <w:bottom w:val="single" w:sz="6" w:space="1" w:color="auto"/>
        </w:pBdr>
        <w:contextualSpacing/>
        <w:rPr>
          <w:lang w:val="fr-FR"/>
          <w:rPrChange w:id="293" w:author="JOEBEST" w:date="2016-09-23T08:33:00Z">
            <w:rPr/>
          </w:rPrChange>
        </w:rPr>
        <w:sectPr w:rsidR="007D228A" w:rsidRPr="00566A41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A41">
        <w:rPr>
          <w:lang w:val="fr-FR"/>
          <w:rPrChange w:id="294" w:author="JOEBEST" w:date="2016-09-23T08:33:00Z">
            <w:rPr/>
          </w:rPrChange>
        </w:rPr>
        <w:tab/>
        <w:t xml:space="preserve">      </w:t>
      </w:r>
    </w:p>
    <w:p w14:paraId="72B6BF24" w14:textId="5E1F15A9" w:rsidR="007D228A" w:rsidRPr="00566A41" w:rsidRDefault="007D228A" w:rsidP="007D228A">
      <w:pPr>
        <w:tabs>
          <w:tab w:val="left" w:pos="920"/>
        </w:tabs>
        <w:contextualSpacing/>
        <w:rPr>
          <w:b/>
          <w:lang w:val="fr-FR"/>
          <w:rPrChange w:id="295" w:author="JOEBEST" w:date="2016-09-23T08:33:00Z">
            <w:rPr>
              <w:b/>
            </w:rPr>
          </w:rPrChange>
        </w:rPr>
      </w:pPr>
      <w:r w:rsidRPr="00566A41">
        <w:rPr>
          <w:b/>
          <w:lang w:val="fr-FR"/>
          <w:rPrChange w:id="296" w:author="JOEBEST" w:date="2016-09-23T08:33:00Z">
            <w:rPr>
              <w:b/>
            </w:rPr>
          </w:rPrChange>
        </w:rPr>
        <w:lastRenderedPageBreak/>
        <w:tab/>
      </w:r>
    </w:p>
    <w:p w14:paraId="2CAF2370" w14:textId="23972BEA" w:rsidR="007D228A" w:rsidRPr="00566A41" w:rsidRDefault="00566A41" w:rsidP="007D228A">
      <w:pPr>
        <w:contextualSpacing/>
        <w:rPr>
          <w:b/>
          <w:lang w:val="fr-FR"/>
          <w:rPrChange w:id="297" w:author="JOEBEST" w:date="2016-09-23T08:34:00Z">
            <w:rPr>
              <w:b/>
            </w:rPr>
          </w:rPrChange>
        </w:rPr>
      </w:pPr>
      <w:ins w:id="298" w:author="JOEBEST" w:date="2016-09-23T08:34:00Z">
        <w:r>
          <w:rPr>
            <w:b/>
            <w:lang w:val="fr-FR"/>
          </w:rPr>
          <w:t>Est-ce que l</w:t>
        </w:r>
      </w:ins>
      <w:ins w:id="299" w:author="JOEBEST" w:date="2016-09-23T08:35:00Z">
        <w:r>
          <w:rPr>
            <w:b/>
            <w:lang w:val="fr-FR"/>
          </w:rPr>
          <w:t>’</w:t>
        </w:r>
      </w:ins>
      <w:ins w:id="300" w:author="JOEBEST" w:date="2016-09-23T08:34:00Z">
        <w:r w:rsidRPr="00566A41">
          <w:rPr>
            <w:b/>
            <w:lang w:val="fr-FR"/>
            <w:rPrChange w:id="301" w:author="JOEBEST" w:date="2016-09-23T08:34:00Z">
              <w:rPr>
                <w:b/>
              </w:rPr>
            </w:rPrChange>
          </w:rPr>
          <w:t>un des éléments suivants sont présents à moins de 3 mètres du point d'échantillonnage à l'heure de l'échantillon</w:t>
        </w:r>
      </w:ins>
      <w:ins w:id="302" w:author="JOEBEST" w:date="2016-09-28T12:49:00Z">
        <w:r w:rsidR="00CA2928">
          <w:rPr>
            <w:b/>
            <w:lang w:val="fr-FR"/>
          </w:rPr>
          <w:t>nage</w:t>
        </w:r>
      </w:ins>
      <w:ins w:id="303" w:author="JOEBEST" w:date="2016-09-23T08:34:00Z">
        <w:r w:rsidRPr="00566A41">
          <w:rPr>
            <w:b/>
            <w:lang w:val="fr-FR"/>
            <w:rPrChange w:id="304" w:author="JOEBEST" w:date="2016-09-23T08:34:00Z">
              <w:rPr>
                <w:b/>
              </w:rPr>
            </w:rPrChange>
          </w:rPr>
          <w:t> </w:t>
        </w:r>
        <w:proofErr w:type="gramStart"/>
        <w:r w:rsidRPr="00566A41">
          <w:rPr>
            <w:b/>
            <w:lang w:val="fr-FR"/>
            <w:rPrChange w:id="305" w:author="JOEBEST" w:date="2016-09-23T08:34:00Z">
              <w:rPr>
                <w:b/>
              </w:rPr>
            </w:rPrChange>
          </w:rPr>
          <w:t>:</w:t>
        </w:r>
      </w:ins>
      <w:r w:rsidR="009377EF" w:rsidRPr="00566A41">
        <w:rPr>
          <w:b/>
          <w:lang w:val="fr-FR"/>
          <w:rPrChange w:id="306" w:author="JOEBEST" w:date="2016-09-23T08:34:00Z">
            <w:rPr>
              <w:b/>
            </w:rPr>
          </w:rPrChange>
        </w:rPr>
        <w:t>Are</w:t>
      </w:r>
      <w:proofErr w:type="gramEnd"/>
      <w:r w:rsidR="007D228A" w:rsidRPr="00566A41">
        <w:rPr>
          <w:b/>
          <w:lang w:val="fr-FR"/>
          <w:rPrChange w:id="307" w:author="JOEBEST" w:date="2016-09-23T08:34:00Z">
            <w:rPr>
              <w:b/>
            </w:rPr>
          </w:rPrChange>
        </w:rPr>
        <w:t xml:space="preserve"> </w:t>
      </w:r>
      <w:proofErr w:type="spellStart"/>
      <w:r w:rsidR="007D228A" w:rsidRPr="00566A41">
        <w:rPr>
          <w:b/>
          <w:lang w:val="fr-FR"/>
          <w:rPrChange w:id="308" w:author="JOEBEST" w:date="2016-09-23T08:34:00Z">
            <w:rPr>
              <w:b/>
            </w:rPr>
          </w:rPrChange>
        </w:rPr>
        <w:t>any</w:t>
      </w:r>
      <w:proofErr w:type="spellEnd"/>
      <w:r w:rsidR="007D228A" w:rsidRPr="00566A41">
        <w:rPr>
          <w:b/>
          <w:lang w:val="fr-FR"/>
          <w:rPrChange w:id="309" w:author="JOEBEST" w:date="2016-09-23T08:34:00Z">
            <w:rPr>
              <w:b/>
            </w:rPr>
          </w:rPrChange>
        </w:rPr>
        <w:t xml:space="preserve"> of the </w:t>
      </w:r>
      <w:proofErr w:type="spellStart"/>
      <w:r w:rsidR="007D228A" w:rsidRPr="00566A41">
        <w:rPr>
          <w:b/>
          <w:lang w:val="fr-FR"/>
          <w:rPrChange w:id="310" w:author="JOEBEST" w:date="2016-09-23T08:34:00Z">
            <w:rPr>
              <w:b/>
            </w:rPr>
          </w:rPrChange>
        </w:rPr>
        <w:t>following</w:t>
      </w:r>
      <w:proofErr w:type="spellEnd"/>
      <w:r w:rsidR="007D228A" w:rsidRPr="00566A41">
        <w:rPr>
          <w:b/>
          <w:lang w:val="fr-FR"/>
          <w:rPrChange w:id="311" w:author="JOEBEST" w:date="2016-09-23T08:34:00Z">
            <w:rPr>
              <w:b/>
            </w:rPr>
          </w:rPrChange>
        </w:rPr>
        <w:t xml:space="preserve"> </w:t>
      </w:r>
      <w:proofErr w:type="spellStart"/>
      <w:r w:rsidR="009377EF" w:rsidRPr="00566A41">
        <w:rPr>
          <w:b/>
          <w:lang w:val="fr-FR"/>
          <w:rPrChange w:id="312" w:author="JOEBEST" w:date="2016-09-23T08:34:00Z">
            <w:rPr>
              <w:b/>
            </w:rPr>
          </w:rPrChange>
        </w:rPr>
        <w:t>present</w:t>
      </w:r>
      <w:proofErr w:type="spellEnd"/>
      <w:r w:rsidR="009377EF" w:rsidRPr="00566A41">
        <w:rPr>
          <w:b/>
          <w:lang w:val="fr-FR"/>
          <w:rPrChange w:id="313" w:author="JOEBEST" w:date="2016-09-23T08:34:00Z">
            <w:rPr>
              <w:b/>
            </w:rPr>
          </w:rPrChange>
        </w:rPr>
        <w:t xml:space="preserve"> </w:t>
      </w:r>
      <w:proofErr w:type="spellStart"/>
      <w:r w:rsidR="009377EF" w:rsidRPr="00566A41">
        <w:rPr>
          <w:b/>
          <w:lang w:val="fr-FR"/>
          <w:rPrChange w:id="314" w:author="JOEBEST" w:date="2016-09-23T08:34:00Z">
            <w:rPr>
              <w:b/>
            </w:rPr>
          </w:rPrChange>
        </w:rPr>
        <w:t>within</w:t>
      </w:r>
      <w:proofErr w:type="spellEnd"/>
      <w:r w:rsidR="009377EF" w:rsidRPr="00566A41">
        <w:rPr>
          <w:b/>
          <w:lang w:val="fr-FR"/>
          <w:rPrChange w:id="315" w:author="JOEBEST" w:date="2016-09-23T08:34:00Z">
            <w:rPr>
              <w:b/>
            </w:rPr>
          </w:rPrChange>
        </w:rPr>
        <w:t xml:space="preserve"> 3 </w:t>
      </w:r>
      <w:proofErr w:type="spellStart"/>
      <w:r w:rsidR="009377EF" w:rsidRPr="00566A41">
        <w:rPr>
          <w:b/>
          <w:lang w:val="fr-FR"/>
          <w:rPrChange w:id="316" w:author="JOEBEST" w:date="2016-09-23T08:34:00Z">
            <w:rPr>
              <w:b/>
            </w:rPr>
          </w:rPrChange>
        </w:rPr>
        <w:t>meters</w:t>
      </w:r>
      <w:proofErr w:type="spellEnd"/>
      <w:r w:rsidR="007D228A" w:rsidRPr="00566A41">
        <w:rPr>
          <w:b/>
          <w:lang w:val="fr-FR"/>
          <w:rPrChange w:id="317" w:author="JOEBEST" w:date="2016-09-23T08:34:00Z">
            <w:rPr>
              <w:b/>
            </w:rPr>
          </w:rPrChange>
        </w:rPr>
        <w:t xml:space="preserve"> of the </w:t>
      </w:r>
      <w:proofErr w:type="spellStart"/>
      <w:r w:rsidR="007D228A" w:rsidRPr="00566A41">
        <w:rPr>
          <w:b/>
          <w:lang w:val="fr-FR"/>
          <w:rPrChange w:id="318" w:author="JOEBEST" w:date="2016-09-23T08:34:00Z">
            <w:rPr>
              <w:b/>
            </w:rPr>
          </w:rPrChange>
        </w:rPr>
        <w:t>sampling</w:t>
      </w:r>
      <w:proofErr w:type="spellEnd"/>
      <w:r w:rsidR="007D228A" w:rsidRPr="00566A41">
        <w:rPr>
          <w:b/>
          <w:lang w:val="fr-FR"/>
          <w:rPrChange w:id="319" w:author="JOEBEST" w:date="2016-09-23T08:34:00Z">
            <w:rPr>
              <w:b/>
            </w:rPr>
          </w:rPrChange>
        </w:rPr>
        <w:t xml:space="preserve"> location at time of </w:t>
      </w:r>
      <w:proofErr w:type="spellStart"/>
      <w:r w:rsidR="007D228A" w:rsidRPr="00566A41">
        <w:rPr>
          <w:b/>
          <w:lang w:val="fr-FR"/>
          <w:rPrChange w:id="320" w:author="JOEBEST" w:date="2016-09-23T08:34:00Z">
            <w:rPr>
              <w:b/>
            </w:rPr>
          </w:rPrChange>
        </w:rPr>
        <w:t>sample</w:t>
      </w:r>
      <w:proofErr w:type="spellEnd"/>
      <w:r w:rsidR="007D228A" w:rsidRPr="00566A41">
        <w:rPr>
          <w:b/>
          <w:lang w:val="fr-FR"/>
          <w:rPrChange w:id="321" w:author="JOEBEST" w:date="2016-09-23T08:34:00Z">
            <w:rPr>
              <w:b/>
            </w:rPr>
          </w:rPrChange>
        </w:rPr>
        <w:t>:</w:t>
      </w:r>
    </w:p>
    <w:p w14:paraId="55EF4D50" w14:textId="77777777" w:rsidR="007D228A" w:rsidRPr="00566A41" w:rsidRDefault="007D228A" w:rsidP="007D228A">
      <w:pPr>
        <w:spacing w:line="48" w:lineRule="auto"/>
        <w:contextualSpacing/>
        <w:rPr>
          <w:lang w:val="fr-FR"/>
          <w:rPrChange w:id="322" w:author="JOEBEST" w:date="2016-09-23T08:34:00Z">
            <w:rPr/>
          </w:rPrChange>
        </w:rPr>
      </w:pPr>
    </w:p>
    <w:p w14:paraId="5875D6CB" w14:textId="1841B3A8" w:rsidR="007D228A" w:rsidRPr="00D113C5" w:rsidRDefault="00D113C5" w:rsidP="007D228A">
      <w:pPr>
        <w:contextualSpacing/>
        <w:rPr>
          <w:b/>
          <w:lang w:val="fr-FR"/>
          <w:rPrChange w:id="323" w:author="JOEBEST" w:date="2016-09-23T08:36:00Z">
            <w:rPr>
              <w:b/>
            </w:rPr>
          </w:rPrChange>
        </w:rPr>
      </w:pPr>
      <w:ins w:id="324" w:author="JOEBEST" w:date="2016-09-23T08:36:00Z">
        <w:r w:rsidRPr="00D113C5">
          <w:rPr>
            <w:b/>
            <w:lang w:val="fr-FR"/>
          </w:rPr>
          <w:t>Fèces</w:t>
        </w:r>
        <w:r>
          <w:rPr>
            <w:b/>
            <w:lang w:val="fr-FR"/>
          </w:rPr>
          <w:t xml:space="preserve"> </w:t>
        </w:r>
      </w:ins>
      <w:proofErr w:type="spellStart"/>
      <w:r w:rsidR="007D228A" w:rsidRPr="00D113C5">
        <w:rPr>
          <w:b/>
          <w:lang w:val="fr-FR"/>
          <w:rPrChange w:id="325" w:author="JOEBEST" w:date="2016-09-23T08:36:00Z">
            <w:rPr>
              <w:b/>
            </w:rPr>
          </w:rPrChange>
        </w:rPr>
        <w:t>Feces</w:t>
      </w:r>
      <w:proofErr w:type="spellEnd"/>
      <w:r w:rsidR="007D228A" w:rsidRPr="00D113C5">
        <w:rPr>
          <w:b/>
          <w:lang w:val="fr-FR"/>
          <w:rPrChange w:id="326" w:author="JOEBEST" w:date="2016-09-23T08:36:00Z">
            <w:rPr>
              <w:b/>
            </w:rPr>
          </w:rPrChange>
        </w:rPr>
        <w:tab/>
      </w:r>
      <w:r w:rsidR="007D228A" w:rsidRPr="00D113C5">
        <w:rPr>
          <w:b/>
          <w:lang w:val="fr-FR"/>
          <w:rPrChange w:id="327" w:author="JOEBEST" w:date="2016-09-23T08:36:00Z">
            <w:rPr>
              <w:b/>
            </w:rPr>
          </w:rPrChange>
        </w:rPr>
        <w:tab/>
        <w:t xml:space="preserve">              </w:t>
      </w:r>
      <w:ins w:id="328" w:author="JOEBEST" w:date="2016-09-23T08:36:00Z">
        <w:r w:rsidRPr="00D113C5">
          <w:rPr>
            <w:b/>
            <w:lang w:val="fr-FR"/>
            <w:rPrChange w:id="329" w:author="JOEBEST" w:date="2016-09-23T08:36:00Z">
              <w:rPr>
                <w:b/>
              </w:rPr>
            </w:rPrChange>
          </w:rPr>
          <w:t>Animaux</w:t>
        </w:r>
      </w:ins>
      <w:r w:rsidR="007D228A" w:rsidRPr="00D113C5">
        <w:rPr>
          <w:b/>
          <w:lang w:val="fr-FR"/>
          <w:rPrChange w:id="330" w:author="JOEBEST" w:date="2016-09-23T08:36:00Z">
            <w:rPr>
              <w:b/>
            </w:rPr>
          </w:rPrChange>
        </w:rPr>
        <w:t xml:space="preserve"> </w:t>
      </w:r>
      <w:proofErr w:type="spellStart"/>
      <w:r w:rsidR="007D228A" w:rsidRPr="00D113C5">
        <w:rPr>
          <w:b/>
          <w:lang w:val="fr-FR"/>
          <w:rPrChange w:id="331" w:author="JOEBEST" w:date="2016-09-23T08:36:00Z">
            <w:rPr>
              <w:b/>
            </w:rPr>
          </w:rPrChange>
        </w:rPr>
        <w:t>Animals</w:t>
      </w:r>
      <w:proofErr w:type="spellEnd"/>
      <w:r w:rsidR="007D228A" w:rsidRPr="00D113C5">
        <w:rPr>
          <w:b/>
          <w:lang w:val="fr-FR"/>
          <w:rPrChange w:id="332" w:author="JOEBEST" w:date="2016-09-23T08:36:00Z">
            <w:rPr>
              <w:b/>
            </w:rPr>
          </w:rPrChange>
        </w:rPr>
        <w:t xml:space="preserve">      </w:t>
      </w:r>
      <w:r w:rsidR="007D228A" w:rsidRPr="00D113C5">
        <w:rPr>
          <w:b/>
          <w:lang w:val="fr-FR"/>
          <w:rPrChange w:id="333" w:author="JOEBEST" w:date="2016-09-23T08:36:00Z">
            <w:rPr>
              <w:b/>
            </w:rPr>
          </w:rPrChange>
        </w:rPr>
        <w:tab/>
        <w:t xml:space="preserve">                </w:t>
      </w:r>
    </w:p>
    <w:p w14:paraId="09AA35D4" w14:textId="15D4061D" w:rsidR="003C5CFC" w:rsidRPr="00D113C5" w:rsidRDefault="007D228A" w:rsidP="007D228A">
      <w:pPr>
        <w:contextualSpacing/>
        <w:rPr>
          <w:lang w:val="fr-FR"/>
          <w:rPrChange w:id="334" w:author="JOEBEST" w:date="2016-09-23T08:36:00Z">
            <w:rPr/>
          </w:rPrChange>
        </w:rPr>
      </w:pPr>
      <w:r w:rsidRPr="00B03D30">
        <w:sym w:font="Wingdings" w:char="F0A8"/>
      </w:r>
      <w:r w:rsidRPr="00D113C5">
        <w:rPr>
          <w:lang w:val="fr-FR"/>
          <w:rPrChange w:id="335" w:author="JOEBEST" w:date="2016-09-23T08:36:00Z">
            <w:rPr/>
          </w:rPrChange>
        </w:rPr>
        <w:t xml:space="preserve"> </w:t>
      </w:r>
      <w:proofErr w:type="spellStart"/>
      <w:ins w:id="336" w:author="JOEBEST" w:date="2016-09-23T08:35:00Z">
        <w:r w:rsidR="00566A41" w:rsidRPr="00D113C5">
          <w:rPr>
            <w:lang w:val="fr-FR"/>
            <w:rPrChange w:id="337" w:author="JOEBEST" w:date="2016-09-23T08:36:00Z">
              <w:rPr/>
            </w:rPrChange>
          </w:rPr>
          <w:t>Oui</w:t>
        </w:r>
      </w:ins>
      <w:r w:rsidRPr="00D113C5">
        <w:rPr>
          <w:lang w:val="fr-FR"/>
          <w:rPrChange w:id="338" w:author="JOEBEST" w:date="2016-09-23T08:36:00Z">
            <w:rPr/>
          </w:rPrChange>
        </w:rPr>
        <w:t>Yes</w:t>
      </w:r>
      <w:proofErr w:type="spellEnd"/>
      <w:r w:rsidRPr="00D113C5">
        <w:rPr>
          <w:lang w:val="fr-FR"/>
          <w:rPrChange w:id="339" w:author="JOEBEST" w:date="2016-09-23T08:36:00Z">
            <w:rPr/>
          </w:rPrChange>
        </w:rPr>
        <w:t xml:space="preserve"> </w:t>
      </w:r>
      <w:r w:rsidR="003C5CFC" w:rsidRPr="00D113C5">
        <w:rPr>
          <w:lang w:val="fr-FR"/>
          <w:rPrChange w:id="340" w:author="JOEBEST" w:date="2016-09-23T08:36:00Z">
            <w:rPr/>
          </w:rPrChange>
        </w:rPr>
        <w:tab/>
      </w:r>
      <w:r w:rsidR="003C5CFC" w:rsidRPr="00D113C5">
        <w:rPr>
          <w:lang w:val="fr-FR"/>
          <w:rPrChange w:id="341" w:author="JOEBEST" w:date="2016-09-23T08:36:00Z">
            <w:rPr/>
          </w:rPrChange>
        </w:rPr>
        <w:tab/>
      </w:r>
      <w:r w:rsidR="003C5CFC" w:rsidRPr="00D113C5">
        <w:rPr>
          <w:lang w:val="fr-FR"/>
          <w:rPrChange w:id="342" w:author="JOEBEST" w:date="2016-09-23T08:36:00Z">
            <w:rPr/>
          </w:rPrChange>
        </w:rPr>
        <w:tab/>
      </w:r>
      <w:r w:rsidRPr="00B03D30">
        <w:sym w:font="Wingdings" w:char="F0A8"/>
      </w:r>
      <w:r w:rsidRPr="00D113C5">
        <w:rPr>
          <w:lang w:val="fr-FR"/>
          <w:rPrChange w:id="343" w:author="JOEBEST" w:date="2016-09-23T08:36:00Z">
            <w:rPr/>
          </w:rPrChange>
        </w:rPr>
        <w:t xml:space="preserve"> </w:t>
      </w:r>
      <w:proofErr w:type="spellStart"/>
      <w:ins w:id="344" w:author="JOEBEST" w:date="2016-09-23T08:36:00Z">
        <w:r w:rsidR="00D113C5" w:rsidRPr="00D113C5">
          <w:rPr>
            <w:lang w:val="fr-FR"/>
            <w:rPrChange w:id="345" w:author="JOEBEST" w:date="2016-09-23T08:36:00Z">
              <w:rPr/>
            </w:rPrChange>
          </w:rPr>
          <w:t>Oui</w:t>
        </w:r>
      </w:ins>
      <w:r w:rsidRPr="00D113C5">
        <w:rPr>
          <w:lang w:val="fr-FR"/>
          <w:rPrChange w:id="346" w:author="JOEBEST" w:date="2016-09-23T08:36:00Z">
            <w:rPr/>
          </w:rPrChange>
        </w:rPr>
        <w:t>Yes</w:t>
      </w:r>
      <w:proofErr w:type="spellEnd"/>
      <w:r w:rsidRPr="00D113C5">
        <w:rPr>
          <w:lang w:val="fr-FR"/>
          <w:rPrChange w:id="347" w:author="JOEBEST" w:date="2016-09-23T08:36:00Z">
            <w:rPr/>
          </w:rPrChange>
        </w:rPr>
        <w:t xml:space="preserve">      </w:t>
      </w:r>
    </w:p>
    <w:p w14:paraId="3BBE16B1" w14:textId="01FB355F" w:rsidR="007D228A" w:rsidRPr="001A6CB3" w:rsidRDefault="007D228A" w:rsidP="007D228A">
      <w:pPr>
        <w:contextualSpacing/>
        <w:rPr>
          <w:lang w:val="fr-FR"/>
          <w:rPrChange w:id="348" w:author="JOEBEST" w:date="2016-09-28T12:46:00Z">
            <w:rPr/>
          </w:rPrChange>
        </w:rPr>
      </w:pPr>
      <w:r w:rsidRPr="00B03D30">
        <w:sym w:font="Wingdings" w:char="F0A8"/>
      </w:r>
      <w:r w:rsidRPr="001A6CB3">
        <w:rPr>
          <w:lang w:val="fr-FR"/>
          <w:rPrChange w:id="349" w:author="JOEBEST" w:date="2016-09-28T12:46:00Z">
            <w:rPr/>
          </w:rPrChange>
        </w:rPr>
        <w:t xml:space="preserve"> </w:t>
      </w:r>
      <w:proofErr w:type="spellStart"/>
      <w:ins w:id="350" w:author="JOEBEST" w:date="2016-09-23T08:35:00Z">
        <w:r w:rsidR="00D113C5" w:rsidRPr="001A6CB3">
          <w:rPr>
            <w:lang w:val="fr-FR"/>
            <w:rPrChange w:id="351" w:author="JOEBEST" w:date="2016-09-28T12:46:00Z">
              <w:rPr/>
            </w:rPrChange>
          </w:rPr>
          <w:t>Non</w:t>
        </w:r>
      </w:ins>
      <w:r w:rsidRPr="001A6CB3">
        <w:rPr>
          <w:lang w:val="fr-FR"/>
          <w:rPrChange w:id="352" w:author="JOEBEST" w:date="2016-09-28T12:46:00Z">
            <w:rPr/>
          </w:rPrChange>
        </w:rPr>
        <w:t>No</w:t>
      </w:r>
      <w:proofErr w:type="spellEnd"/>
      <w:r w:rsidRPr="001A6CB3">
        <w:rPr>
          <w:lang w:val="fr-FR"/>
          <w:rPrChange w:id="353" w:author="JOEBEST" w:date="2016-09-28T12:46:00Z">
            <w:rPr/>
          </w:rPrChange>
        </w:rPr>
        <w:t xml:space="preserve">      </w:t>
      </w:r>
      <w:r w:rsidR="003C5CFC" w:rsidRPr="001A6CB3">
        <w:rPr>
          <w:lang w:val="fr-FR"/>
          <w:rPrChange w:id="354" w:author="JOEBEST" w:date="2016-09-28T12:46:00Z">
            <w:rPr/>
          </w:rPrChange>
        </w:rPr>
        <w:tab/>
      </w:r>
      <w:r w:rsidR="003C5CFC" w:rsidRPr="001A6CB3">
        <w:rPr>
          <w:lang w:val="fr-FR"/>
          <w:rPrChange w:id="355" w:author="JOEBEST" w:date="2016-09-28T12:46:00Z">
            <w:rPr/>
          </w:rPrChange>
        </w:rPr>
        <w:tab/>
      </w:r>
      <w:r w:rsidR="003C5CFC" w:rsidRPr="00B03D30">
        <w:sym w:font="Wingdings" w:char="F0A8"/>
      </w:r>
      <w:r w:rsidR="003C5CFC" w:rsidRPr="001A6CB3">
        <w:rPr>
          <w:lang w:val="fr-FR"/>
          <w:rPrChange w:id="356" w:author="JOEBEST" w:date="2016-09-28T12:46:00Z">
            <w:rPr/>
          </w:rPrChange>
        </w:rPr>
        <w:t xml:space="preserve"> </w:t>
      </w:r>
      <w:proofErr w:type="spellStart"/>
      <w:ins w:id="357" w:author="JOEBEST" w:date="2016-09-23T08:36:00Z">
        <w:r w:rsidR="00D113C5" w:rsidRPr="001A6CB3">
          <w:rPr>
            <w:lang w:val="fr-FR"/>
            <w:rPrChange w:id="358" w:author="JOEBEST" w:date="2016-09-28T12:46:00Z">
              <w:rPr/>
            </w:rPrChange>
          </w:rPr>
          <w:t>Non</w:t>
        </w:r>
      </w:ins>
      <w:r w:rsidR="003C5CFC" w:rsidRPr="001A6CB3">
        <w:rPr>
          <w:lang w:val="fr-FR"/>
          <w:rPrChange w:id="359" w:author="JOEBEST" w:date="2016-09-28T12:46:00Z">
            <w:rPr/>
          </w:rPrChange>
        </w:rPr>
        <w:t>No</w:t>
      </w:r>
      <w:proofErr w:type="spellEnd"/>
      <w:r w:rsidR="003C5CFC" w:rsidRPr="001A6CB3">
        <w:rPr>
          <w:lang w:val="fr-FR"/>
          <w:rPrChange w:id="360" w:author="JOEBEST" w:date="2016-09-28T12:46:00Z">
            <w:rPr/>
          </w:rPrChange>
        </w:rPr>
        <w:t xml:space="preserve">                 </w:t>
      </w:r>
      <w:r w:rsidRPr="001A6CB3">
        <w:rPr>
          <w:lang w:val="fr-FR"/>
          <w:rPrChange w:id="361" w:author="JOEBEST" w:date="2016-09-28T12:46:00Z">
            <w:rPr/>
          </w:rPrChange>
        </w:rPr>
        <w:t xml:space="preserve">           </w:t>
      </w:r>
    </w:p>
    <w:p w14:paraId="5851F0BF" w14:textId="77777777" w:rsidR="007D228A" w:rsidRPr="001A6CB3" w:rsidRDefault="007D228A" w:rsidP="007D228A">
      <w:pPr>
        <w:contextualSpacing/>
        <w:rPr>
          <w:lang w:val="fr-FR"/>
          <w:rPrChange w:id="362" w:author="JOEBEST" w:date="2016-09-28T12:46:00Z">
            <w:rPr/>
          </w:rPrChange>
        </w:rPr>
      </w:pPr>
    </w:p>
    <w:p w14:paraId="2B050623" w14:textId="77777777" w:rsidR="007133E4" w:rsidRPr="001A6CB3" w:rsidRDefault="007133E4" w:rsidP="007D228A">
      <w:pPr>
        <w:contextualSpacing/>
        <w:rPr>
          <w:lang w:val="fr-FR"/>
          <w:rPrChange w:id="363" w:author="JOEBEST" w:date="2016-09-28T12:46:00Z">
            <w:rPr/>
          </w:rPrChange>
        </w:rPr>
      </w:pPr>
    </w:p>
    <w:p w14:paraId="25FCF30B" w14:textId="350AFFE1" w:rsidR="009377EF" w:rsidRPr="001A6CB3" w:rsidRDefault="00D113C5" w:rsidP="009377EF">
      <w:pPr>
        <w:contextualSpacing/>
        <w:rPr>
          <w:b/>
          <w:lang w:val="fr-FR"/>
          <w:rPrChange w:id="364" w:author="JOEBEST" w:date="2016-09-28T12:46:00Z">
            <w:rPr>
              <w:b/>
            </w:rPr>
          </w:rPrChange>
        </w:rPr>
      </w:pPr>
      <w:proofErr w:type="spellStart"/>
      <w:ins w:id="365" w:author="JOEBEST" w:date="2016-09-23T08:36:00Z">
        <w:r w:rsidRPr="001A6CB3">
          <w:rPr>
            <w:b/>
            <w:lang w:val="fr-FR"/>
          </w:rPr>
          <w:t>Ecoles</w:t>
        </w:r>
      </w:ins>
      <w:r w:rsidR="009377EF" w:rsidRPr="001A6CB3">
        <w:rPr>
          <w:b/>
          <w:lang w:val="fr-FR"/>
          <w:rPrChange w:id="366" w:author="JOEBEST" w:date="2016-09-28T12:46:00Z">
            <w:rPr>
              <w:b/>
            </w:rPr>
          </w:rPrChange>
        </w:rPr>
        <w:t>Schools</w:t>
      </w:r>
      <w:proofErr w:type="spellEnd"/>
      <w:r w:rsidR="009377EF" w:rsidRPr="001A6CB3">
        <w:rPr>
          <w:b/>
          <w:lang w:val="fr-FR"/>
          <w:rPrChange w:id="367" w:author="JOEBEST" w:date="2016-09-28T12:46:00Z">
            <w:rPr>
              <w:b/>
            </w:rPr>
          </w:rPrChange>
        </w:rPr>
        <w:t xml:space="preserve">    </w:t>
      </w:r>
      <w:r w:rsidR="009377EF" w:rsidRPr="001A6CB3">
        <w:rPr>
          <w:b/>
          <w:lang w:val="fr-FR"/>
          <w:rPrChange w:id="368" w:author="JOEBEST" w:date="2016-09-28T12:46:00Z">
            <w:rPr>
              <w:b/>
            </w:rPr>
          </w:rPrChange>
        </w:rPr>
        <w:tab/>
        <w:t xml:space="preserve">              </w:t>
      </w:r>
      <w:ins w:id="369" w:author="JOEBEST" w:date="2016-09-25T10:36:00Z">
        <w:r w:rsidR="00FF0E94" w:rsidRPr="001A6CB3">
          <w:rPr>
            <w:b/>
            <w:lang w:val="fr-FR"/>
            <w:rPrChange w:id="370" w:author="JOEBEST" w:date="2016-09-28T12:46:00Z">
              <w:rPr>
                <w:b/>
              </w:rPr>
            </w:rPrChange>
          </w:rPr>
          <w:t>Sites d’Agriculture Urbaines</w:t>
        </w:r>
      </w:ins>
      <w:r w:rsidR="009377EF" w:rsidRPr="001A6CB3">
        <w:rPr>
          <w:b/>
          <w:lang w:val="fr-FR"/>
          <w:rPrChange w:id="371" w:author="JOEBEST" w:date="2016-09-28T12:46:00Z">
            <w:rPr>
              <w:b/>
            </w:rPr>
          </w:rPrChange>
        </w:rPr>
        <w:t xml:space="preserve"> </w:t>
      </w:r>
      <w:proofErr w:type="spellStart"/>
      <w:r w:rsidR="009377EF" w:rsidRPr="001A6CB3">
        <w:rPr>
          <w:b/>
          <w:lang w:val="fr-FR"/>
          <w:rPrChange w:id="372" w:author="JOEBEST" w:date="2016-09-28T12:46:00Z">
            <w:rPr>
              <w:b/>
            </w:rPr>
          </w:rPrChange>
        </w:rPr>
        <w:t>Urban</w:t>
      </w:r>
      <w:proofErr w:type="spellEnd"/>
      <w:r w:rsidR="009377EF" w:rsidRPr="001A6CB3">
        <w:rPr>
          <w:b/>
          <w:lang w:val="fr-FR"/>
          <w:rPrChange w:id="373" w:author="JOEBEST" w:date="2016-09-28T12:46:00Z">
            <w:rPr>
              <w:b/>
            </w:rPr>
          </w:rPrChange>
        </w:rPr>
        <w:t xml:space="preserve"> Agriculture Sites</w:t>
      </w:r>
    </w:p>
    <w:p w14:paraId="52E09149" w14:textId="02E5B998" w:rsidR="003C5CFC" w:rsidRPr="00526E46" w:rsidRDefault="003C5CFC" w:rsidP="003C5CFC">
      <w:pPr>
        <w:contextualSpacing/>
        <w:rPr>
          <w:lang w:val="fr-FR"/>
          <w:rPrChange w:id="374" w:author="JOEBEST" w:date="2016-09-23T08:37:00Z">
            <w:rPr/>
          </w:rPrChange>
        </w:rPr>
      </w:pPr>
      <w:r w:rsidRPr="00B03D30">
        <w:sym w:font="Wingdings" w:char="F0A8"/>
      </w:r>
      <w:r w:rsidRPr="00526E46">
        <w:rPr>
          <w:lang w:val="fr-FR"/>
          <w:rPrChange w:id="375" w:author="JOEBEST" w:date="2016-09-23T08:37:00Z">
            <w:rPr/>
          </w:rPrChange>
        </w:rPr>
        <w:t xml:space="preserve"> </w:t>
      </w:r>
      <w:ins w:id="376" w:author="JOEBEST" w:date="2016-09-23T08:37:00Z">
        <w:r w:rsidR="00526E46" w:rsidRPr="00526E46">
          <w:rPr>
            <w:lang w:val="fr-FR"/>
            <w:rPrChange w:id="377" w:author="JOEBEST" w:date="2016-09-23T08:37:00Z">
              <w:rPr/>
            </w:rPrChange>
          </w:rPr>
          <w:t xml:space="preserve">Oui </w:t>
        </w:r>
      </w:ins>
      <w:proofErr w:type="spellStart"/>
      <w:r w:rsidRPr="00526E46">
        <w:rPr>
          <w:lang w:val="fr-FR"/>
          <w:rPrChange w:id="378" w:author="JOEBEST" w:date="2016-09-23T08:37:00Z">
            <w:rPr/>
          </w:rPrChange>
        </w:rPr>
        <w:t>Yes</w:t>
      </w:r>
      <w:proofErr w:type="spellEnd"/>
      <w:r w:rsidRPr="00526E46">
        <w:rPr>
          <w:lang w:val="fr-FR"/>
          <w:rPrChange w:id="379" w:author="JOEBEST" w:date="2016-09-23T08:37:00Z">
            <w:rPr/>
          </w:rPrChange>
        </w:rPr>
        <w:t xml:space="preserve"> </w:t>
      </w:r>
      <w:r w:rsidRPr="00526E46">
        <w:rPr>
          <w:lang w:val="fr-FR"/>
          <w:rPrChange w:id="380" w:author="JOEBEST" w:date="2016-09-23T08:37:00Z">
            <w:rPr/>
          </w:rPrChange>
        </w:rPr>
        <w:tab/>
      </w:r>
      <w:r w:rsidRPr="00526E46">
        <w:rPr>
          <w:lang w:val="fr-FR"/>
          <w:rPrChange w:id="381" w:author="JOEBEST" w:date="2016-09-23T08:37:00Z">
            <w:rPr/>
          </w:rPrChange>
        </w:rPr>
        <w:tab/>
      </w:r>
      <w:r w:rsidRPr="00526E46">
        <w:rPr>
          <w:lang w:val="fr-FR"/>
          <w:rPrChange w:id="382" w:author="JOEBEST" w:date="2016-09-23T08:37:00Z">
            <w:rPr/>
          </w:rPrChange>
        </w:rPr>
        <w:tab/>
      </w:r>
      <w:r w:rsidRPr="00B03D30">
        <w:sym w:font="Wingdings" w:char="F0A8"/>
      </w:r>
      <w:r w:rsidRPr="00526E46">
        <w:rPr>
          <w:lang w:val="fr-FR"/>
          <w:rPrChange w:id="383" w:author="JOEBEST" w:date="2016-09-23T08:37:00Z">
            <w:rPr/>
          </w:rPrChange>
        </w:rPr>
        <w:t xml:space="preserve"> </w:t>
      </w:r>
      <w:ins w:id="384" w:author="JOEBEST" w:date="2016-09-23T08:37:00Z">
        <w:r w:rsidR="00526E46" w:rsidRPr="00526E46">
          <w:rPr>
            <w:lang w:val="fr-FR"/>
            <w:rPrChange w:id="385" w:author="JOEBEST" w:date="2016-09-23T08:37:00Z">
              <w:rPr/>
            </w:rPrChange>
          </w:rPr>
          <w:t xml:space="preserve">Oui </w:t>
        </w:r>
      </w:ins>
      <w:proofErr w:type="spellStart"/>
      <w:r w:rsidRPr="00526E46">
        <w:rPr>
          <w:lang w:val="fr-FR"/>
          <w:rPrChange w:id="386" w:author="JOEBEST" w:date="2016-09-23T08:37:00Z">
            <w:rPr/>
          </w:rPrChange>
        </w:rPr>
        <w:t>Yes</w:t>
      </w:r>
      <w:proofErr w:type="spellEnd"/>
      <w:r w:rsidRPr="00526E46">
        <w:rPr>
          <w:lang w:val="fr-FR"/>
          <w:rPrChange w:id="387" w:author="JOEBEST" w:date="2016-09-23T08:37:00Z">
            <w:rPr/>
          </w:rPrChange>
        </w:rPr>
        <w:t xml:space="preserve">      </w:t>
      </w:r>
    </w:p>
    <w:p w14:paraId="0C3286CC" w14:textId="420DAC79" w:rsidR="003C5CFC" w:rsidRPr="00526E46" w:rsidRDefault="003C5CFC" w:rsidP="003C5CFC">
      <w:pPr>
        <w:contextualSpacing/>
        <w:rPr>
          <w:lang w:val="fr-FR"/>
          <w:rPrChange w:id="388" w:author="JOEBEST" w:date="2016-09-23T08:37:00Z">
            <w:rPr/>
          </w:rPrChange>
        </w:rPr>
      </w:pPr>
      <w:r w:rsidRPr="00B03D30">
        <w:sym w:font="Wingdings" w:char="F0A8"/>
      </w:r>
      <w:r w:rsidRPr="00526E46">
        <w:rPr>
          <w:lang w:val="fr-FR"/>
          <w:rPrChange w:id="389" w:author="JOEBEST" w:date="2016-09-23T08:37:00Z">
            <w:rPr/>
          </w:rPrChange>
        </w:rPr>
        <w:t xml:space="preserve"> </w:t>
      </w:r>
      <w:ins w:id="390" w:author="JOEBEST" w:date="2016-09-23T08:37:00Z">
        <w:r w:rsidR="00526E46" w:rsidRPr="00526E46">
          <w:rPr>
            <w:lang w:val="fr-FR"/>
            <w:rPrChange w:id="391" w:author="JOEBEST" w:date="2016-09-23T08:37:00Z">
              <w:rPr/>
            </w:rPrChange>
          </w:rPr>
          <w:t xml:space="preserve">Non </w:t>
        </w:r>
      </w:ins>
      <w:r w:rsidRPr="00526E46">
        <w:rPr>
          <w:lang w:val="fr-FR"/>
          <w:rPrChange w:id="392" w:author="JOEBEST" w:date="2016-09-23T08:37:00Z">
            <w:rPr/>
          </w:rPrChange>
        </w:rPr>
        <w:t xml:space="preserve">No      </w:t>
      </w:r>
      <w:r w:rsidRPr="00526E46">
        <w:rPr>
          <w:lang w:val="fr-FR"/>
          <w:rPrChange w:id="393" w:author="JOEBEST" w:date="2016-09-23T08:37:00Z">
            <w:rPr/>
          </w:rPrChange>
        </w:rPr>
        <w:tab/>
      </w:r>
      <w:r w:rsidRPr="00526E46">
        <w:rPr>
          <w:lang w:val="fr-FR"/>
          <w:rPrChange w:id="394" w:author="JOEBEST" w:date="2016-09-23T08:37:00Z">
            <w:rPr/>
          </w:rPrChange>
        </w:rPr>
        <w:tab/>
      </w:r>
      <w:r w:rsidRPr="00B03D30">
        <w:sym w:font="Wingdings" w:char="F0A8"/>
      </w:r>
      <w:r w:rsidRPr="00526E46">
        <w:rPr>
          <w:lang w:val="fr-FR"/>
          <w:rPrChange w:id="395" w:author="JOEBEST" w:date="2016-09-23T08:37:00Z">
            <w:rPr/>
          </w:rPrChange>
        </w:rPr>
        <w:t xml:space="preserve"> </w:t>
      </w:r>
      <w:ins w:id="396" w:author="JOEBEST" w:date="2016-09-23T08:37:00Z">
        <w:r w:rsidR="00526E46" w:rsidRPr="00526E46">
          <w:rPr>
            <w:lang w:val="fr-FR"/>
            <w:rPrChange w:id="397" w:author="JOEBEST" w:date="2016-09-23T08:37:00Z">
              <w:rPr/>
            </w:rPrChange>
          </w:rPr>
          <w:t xml:space="preserve">Non </w:t>
        </w:r>
      </w:ins>
      <w:r w:rsidRPr="00526E46">
        <w:rPr>
          <w:lang w:val="fr-FR"/>
          <w:rPrChange w:id="398" w:author="JOEBEST" w:date="2016-09-23T08:37:00Z">
            <w:rPr/>
          </w:rPrChange>
        </w:rPr>
        <w:t xml:space="preserve">No                            </w:t>
      </w:r>
    </w:p>
    <w:p w14:paraId="6B98B195" w14:textId="77777777" w:rsidR="009377EF" w:rsidRPr="00526E46" w:rsidRDefault="009377EF" w:rsidP="007D228A">
      <w:pPr>
        <w:contextualSpacing/>
        <w:rPr>
          <w:lang w:val="fr-FR"/>
          <w:rPrChange w:id="399" w:author="JOEBEST" w:date="2016-09-23T08:37:00Z">
            <w:rPr/>
          </w:rPrChange>
        </w:rPr>
      </w:pPr>
    </w:p>
    <w:p w14:paraId="79B895C3" w14:textId="43975CFC" w:rsidR="007D228A" w:rsidRPr="00526E46" w:rsidRDefault="00526E46" w:rsidP="007D228A">
      <w:pPr>
        <w:contextualSpacing/>
        <w:rPr>
          <w:b/>
          <w:lang w:val="fr-FR"/>
          <w:rPrChange w:id="400" w:author="JOEBEST" w:date="2016-09-23T08:37:00Z">
            <w:rPr>
              <w:b/>
            </w:rPr>
          </w:rPrChange>
        </w:rPr>
      </w:pPr>
      <w:ins w:id="401" w:author="JOEBEST" w:date="2016-09-23T08:37:00Z">
        <w:r>
          <w:rPr>
            <w:b/>
            <w:lang w:val="fr-FR"/>
          </w:rPr>
          <w:t xml:space="preserve">Toilettes Publiques </w:t>
        </w:r>
      </w:ins>
      <w:r w:rsidR="007D228A" w:rsidRPr="00526E46">
        <w:rPr>
          <w:b/>
          <w:lang w:val="fr-FR"/>
          <w:rPrChange w:id="402" w:author="JOEBEST" w:date="2016-09-23T08:37:00Z">
            <w:rPr>
              <w:b/>
            </w:rPr>
          </w:rPrChange>
        </w:rPr>
        <w:t xml:space="preserve">Public Latrines           </w:t>
      </w:r>
      <w:proofErr w:type="spellStart"/>
      <w:ins w:id="403" w:author="JOEBEST" w:date="2016-09-23T08:43:00Z">
        <w:r w:rsidR="00255D41">
          <w:rPr>
            <w:b/>
            <w:lang w:val="fr-FR"/>
          </w:rPr>
          <w:t>Latrines</w:t>
        </w:r>
        <w:proofErr w:type="spellEnd"/>
        <w:r w:rsidR="00255D41">
          <w:rPr>
            <w:b/>
            <w:lang w:val="fr-FR"/>
          </w:rPr>
          <w:t xml:space="preserve"> de Foyers</w:t>
        </w:r>
      </w:ins>
      <w:del w:id="404" w:author="JOEBEST" w:date="2016-09-23T08:43:00Z">
        <w:r w:rsidR="007D228A" w:rsidRPr="00526E46" w:rsidDel="00255D41">
          <w:rPr>
            <w:b/>
            <w:lang w:val="fr-FR"/>
            <w:rPrChange w:id="405" w:author="JOEBEST" w:date="2016-09-23T08:37:00Z">
              <w:rPr>
                <w:b/>
              </w:rPr>
            </w:rPrChange>
          </w:rPr>
          <w:delText xml:space="preserve"> </w:delText>
        </w:r>
      </w:del>
      <w:r w:rsidR="007D228A" w:rsidRPr="00526E46">
        <w:rPr>
          <w:b/>
          <w:lang w:val="fr-FR"/>
          <w:rPrChange w:id="406" w:author="JOEBEST" w:date="2016-09-23T08:37:00Z">
            <w:rPr>
              <w:b/>
            </w:rPr>
          </w:rPrChange>
        </w:rPr>
        <w:t xml:space="preserve">     HH Latrines                       </w:t>
      </w:r>
    </w:p>
    <w:p w14:paraId="0969FB75" w14:textId="2FDE2C96" w:rsidR="003C5CFC" w:rsidRPr="00954DA8" w:rsidRDefault="003C5CFC" w:rsidP="003C5CFC">
      <w:pPr>
        <w:contextualSpacing/>
        <w:rPr>
          <w:lang w:val="fr-FR"/>
          <w:rPrChange w:id="407" w:author="JOEBEST" w:date="2016-09-23T08:38:00Z">
            <w:rPr/>
          </w:rPrChange>
        </w:rPr>
      </w:pPr>
      <w:r w:rsidRPr="00B03D30">
        <w:sym w:font="Wingdings" w:char="F0A8"/>
      </w:r>
      <w:r w:rsidRPr="00954DA8">
        <w:rPr>
          <w:lang w:val="fr-FR"/>
          <w:rPrChange w:id="408" w:author="JOEBEST" w:date="2016-09-23T08:38:00Z">
            <w:rPr/>
          </w:rPrChange>
        </w:rPr>
        <w:t xml:space="preserve"> </w:t>
      </w:r>
      <w:ins w:id="409" w:author="JOEBEST" w:date="2016-09-23T08:37:00Z">
        <w:r w:rsidR="00526E46" w:rsidRPr="00954DA8">
          <w:rPr>
            <w:lang w:val="fr-FR"/>
            <w:rPrChange w:id="410" w:author="JOEBEST" w:date="2016-09-23T08:38:00Z">
              <w:rPr/>
            </w:rPrChange>
          </w:rPr>
          <w:t xml:space="preserve">Oui </w:t>
        </w:r>
      </w:ins>
      <w:proofErr w:type="spellStart"/>
      <w:r w:rsidRPr="00954DA8">
        <w:rPr>
          <w:lang w:val="fr-FR"/>
          <w:rPrChange w:id="411" w:author="JOEBEST" w:date="2016-09-23T08:38:00Z">
            <w:rPr/>
          </w:rPrChange>
        </w:rPr>
        <w:t>Yes</w:t>
      </w:r>
      <w:proofErr w:type="spellEnd"/>
      <w:r w:rsidRPr="00954DA8">
        <w:rPr>
          <w:lang w:val="fr-FR"/>
          <w:rPrChange w:id="412" w:author="JOEBEST" w:date="2016-09-23T08:38:00Z">
            <w:rPr/>
          </w:rPrChange>
        </w:rPr>
        <w:t xml:space="preserve"> </w:t>
      </w:r>
      <w:r w:rsidRPr="00954DA8">
        <w:rPr>
          <w:lang w:val="fr-FR"/>
          <w:rPrChange w:id="413" w:author="JOEBEST" w:date="2016-09-23T08:38:00Z">
            <w:rPr/>
          </w:rPrChange>
        </w:rPr>
        <w:tab/>
      </w:r>
      <w:r w:rsidRPr="00954DA8">
        <w:rPr>
          <w:lang w:val="fr-FR"/>
          <w:rPrChange w:id="414" w:author="JOEBEST" w:date="2016-09-23T08:38:00Z">
            <w:rPr/>
          </w:rPrChange>
        </w:rPr>
        <w:tab/>
      </w:r>
      <w:r w:rsidRPr="00954DA8">
        <w:rPr>
          <w:lang w:val="fr-FR"/>
          <w:rPrChange w:id="415" w:author="JOEBEST" w:date="2016-09-23T08:38:00Z">
            <w:rPr/>
          </w:rPrChange>
        </w:rPr>
        <w:tab/>
      </w:r>
      <w:r w:rsidRPr="00B03D30">
        <w:sym w:font="Wingdings" w:char="F0A8"/>
      </w:r>
      <w:r w:rsidRPr="00954DA8">
        <w:rPr>
          <w:lang w:val="fr-FR"/>
          <w:rPrChange w:id="416" w:author="JOEBEST" w:date="2016-09-23T08:38:00Z">
            <w:rPr/>
          </w:rPrChange>
        </w:rPr>
        <w:t xml:space="preserve"> </w:t>
      </w:r>
      <w:ins w:id="417" w:author="JOEBEST" w:date="2016-09-23T08:38:00Z">
        <w:r w:rsidR="00526E46" w:rsidRPr="00954DA8">
          <w:rPr>
            <w:lang w:val="fr-FR"/>
            <w:rPrChange w:id="418" w:author="JOEBEST" w:date="2016-09-23T08:38:00Z">
              <w:rPr/>
            </w:rPrChange>
          </w:rPr>
          <w:t xml:space="preserve">Oui </w:t>
        </w:r>
      </w:ins>
      <w:proofErr w:type="spellStart"/>
      <w:r w:rsidRPr="00954DA8">
        <w:rPr>
          <w:lang w:val="fr-FR"/>
          <w:rPrChange w:id="419" w:author="JOEBEST" w:date="2016-09-23T08:38:00Z">
            <w:rPr/>
          </w:rPrChange>
        </w:rPr>
        <w:t>Yes</w:t>
      </w:r>
      <w:proofErr w:type="spellEnd"/>
      <w:r w:rsidRPr="00954DA8">
        <w:rPr>
          <w:lang w:val="fr-FR"/>
          <w:rPrChange w:id="420" w:author="JOEBEST" w:date="2016-09-23T08:38:00Z">
            <w:rPr/>
          </w:rPrChange>
        </w:rPr>
        <w:t xml:space="preserve">      </w:t>
      </w:r>
    </w:p>
    <w:p w14:paraId="41E06596" w14:textId="79614623" w:rsidR="003C5CFC" w:rsidRPr="00954DA8" w:rsidRDefault="003C5CFC" w:rsidP="003C5CFC">
      <w:pPr>
        <w:contextualSpacing/>
        <w:rPr>
          <w:lang w:val="fr-FR"/>
          <w:rPrChange w:id="421" w:author="JOEBEST" w:date="2016-09-23T08:38:00Z">
            <w:rPr/>
          </w:rPrChange>
        </w:rPr>
      </w:pPr>
      <w:r w:rsidRPr="00B03D30">
        <w:sym w:font="Wingdings" w:char="F0A8"/>
      </w:r>
      <w:r w:rsidRPr="00954DA8">
        <w:rPr>
          <w:lang w:val="fr-FR"/>
          <w:rPrChange w:id="422" w:author="JOEBEST" w:date="2016-09-23T08:38:00Z">
            <w:rPr/>
          </w:rPrChange>
        </w:rPr>
        <w:t xml:space="preserve"> </w:t>
      </w:r>
      <w:ins w:id="423" w:author="JOEBEST" w:date="2016-09-23T08:38:00Z">
        <w:r w:rsidR="00526E46" w:rsidRPr="00954DA8">
          <w:rPr>
            <w:lang w:val="fr-FR"/>
            <w:rPrChange w:id="424" w:author="JOEBEST" w:date="2016-09-23T08:38:00Z">
              <w:rPr/>
            </w:rPrChange>
          </w:rPr>
          <w:t xml:space="preserve">Non </w:t>
        </w:r>
      </w:ins>
      <w:r w:rsidRPr="00954DA8">
        <w:rPr>
          <w:lang w:val="fr-FR"/>
          <w:rPrChange w:id="425" w:author="JOEBEST" w:date="2016-09-23T08:38:00Z">
            <w:rPr/>
          </w:rPrChange>
        </w:rPr>
        <w:t xml:space="preserve">No      </w:t>
      </w:r>
      <w:r w:rsidRPr="00954DA8">
        <w:rPr>
          <w:lang w:val="fr-FR"/>
          <w:rPrChange w:id="426" w:author="JOEBEST" w:date="2016-09-23T08:38:00Z">
            <w:rPr/>
          </w:rPrChange>
        </w:rPr>
        <w:tab/>
      </w:r>
      <w:r w:rsidRPr="00954DA8">
        <w:rPr>
          <w:lang w:val="fr-FR"/>
          <w:rPrChange w:id="427" w:author="JOEBEST" w:date="2016-09-23T08:38:00Z">
            <w:rPr/>
          </w:rPrChange>
        </w:rPr>
        <w:tab/>
      </w:r>
      <w:r w:rsidRPr="00B03D30">
        <w:sym w:font="Wingdings" w:char="F0A8"/>
      </w:r>
      <w:r w:rsidRPr="00954DA8">
        <w:rPr>
          <w:lang w:val="fr-FR"/>
          <w:rPrChange w:id="428" w:author="JOEBEST" w:date="2016-09-23T08:38:00Z">
            <w:rPr/>
          </w:rPrChange>
        </w:rPr>
        <w:t xml:space="preserve"> </w:t>
      </w:r>
      <w:ins w:id="429" w:author="JOEBEST" w:date="2016-09-23T08:38:00Z">
        <w:r w:rsidR="00526E46" w:rsidRPr="00954DA8">
          <w:rPr>
            <w:lang w:val="fr-FR"/>
            <w:rPrChange w:id="430" w:author="JOEBEST" w:date="2016-09-23T08:38:00Z">
              <w:rPr/>
            </w:rPrChange>
          </w:rPr>
          <w:t xml:space="preserve">Non </w:t>
        </w:r>
      </w:ins>
      <w:r w:rsidRPr="00954DA8">
        <w:rPr>
          <w:lang w:val="fr-FR"/>
          <w:rPrChange w:id="431" w:author="JOEBEST" w:date="2016-09-23T08:38:00Z">
            <w:rPr/>
          </w:rPrChange>
        </w:rPr>
        <w:t xml:space="preserve">No                            </w:t>
      </w:r>
    </w:p>
    <w:p w14:paraId="0F4CA8A5" w14:textId="51AE37E8" w:rsidR="007D228A" w:rsidRPr="00954DA8" w:rsidRDefault="007D228A" w:rsidP="007D228A">
      <w:pPr>
        <w:contextualSpacing/>
        <w:rPr>
          <w:b/>
          <w:lang w:val="fr-FR"/>
          <w:rPrChange w:id="432" w:author="JOEBEST" w:date="2016-09-23T08:38:00Z">
            <w:rPr>
              <w:b/>
            </w:rPr>
          </w:rPrChange>
        </w:rPr>
      </w:pPr>
    </w:p>
    <w:p w14:paraId="766667EF" w14:textId="7473578C" w:rsidR="009377EF" w:rsidRPr="00C0650F" w:rsidRDefault="008B6125" w:rsidP="007D228A">
      <w:pPr>
        <w:contextualSpacing/>
        <w:rPr>
          <w:b/>
          <w:lang w:val="fr-FR"/>
          <w:rPrChange w:id="433" w:author="JOEBEST" w:date="2016-09-25T10:20:00Z">
            <w:rPr>
              <w:b/>
            </w:rPr>
          </w:rPrChange>
        </w:rPr>
      </w:pPr>
      <w:ins w:id="434" w:author="JOEBEST" w:date="2016-09-23T08:39:00Z">
        <w:r w:rsidRPr="00C0650F">
          <w:rPr>
            <w:b/>
            <w:lang w:val="fr-FR"/>
          </w:rPr>
          <w:t>Entreprises</w:t>
        </w:r>
        <w:r w:rsidR="00D616C3" w:rsidRPr="00C0650F">
          <w:rPr>
            <w:b/>
            <w:lang w:val="fr-FR"/>
          </w:rPr>
          <w:t xml:space="preserve"> </w:t>
        </w:r>
      </w:ins>
      <w:r w:rsidR="009377EF" w:rsidRPr="00C0650F">
        <w:rPr>
          <w:b/>
          <w:lang w:val="fr-FR"/>
          <w:rPrChange w:id="435" w:author="JOEBEST" w:date="2016-09-25T10:20:00Z">
            <w:rPr>
              <w:b/>
            </w:rPr>
          </w:rPrChange>
        </w:rPr>
        <w:t>Businesses</w:t>
      </w:r>
      <w:r w:rsidR="009377EF" w:rsidRPr="00C0650F">
        <w:rPr>
          <w:b/>
          <w:lang w:val="fr-FR"/>
          <w:rPrChange w:id="436" w:author="JOEBEST" w:date="2016-09-25T10:20:00Z">
            <w:rPr>
              <w:b/>
            </w:rPr>
          </w:rPrChange>
        </w:rPr>
        <w:tab/>
      </w:r>
      <w:r w:rsidR="009377EF" w:rsidRPr="00C0650F">
        <w:rPr>
          <w:b/>
          <w:lang w:val="fr-FR"/>
          <w:rPrChange w:id="437" w:author="JOEBEST" w:date="2016-09-25T10:20:00Z">
            <w:rPr>
              <w:b/>
            </w:rPr>
          </w:rPrChange>
        </w:rPr>
        <w:tab/>
      </w:r>
      <w:ins w:id="438" w:author="JOEBEST" w:date="2016-09-23T08:39:00Z">
        <w:r w:rsidR="00D616C3" w:rsidRPr="00C0650F">
          <w:rPr>
            <w:b/>
            <w:lang w:val="fr-FR"/>
            <w:rPrChange w:id="439" w:author="JOEBEST" w:date="2016-09-25T10:20:00Z">
              <w:rPr>
                <w:b/>
              </w:rPr>
            </w:rPrChange>
          </w:rPr>
          <w:t xml:space="preserve">Foyers </w:t>
        </w:r>
      </w:ins>
      <w:proofErr w:type="spellStart"/>
      <w:r w:rsidR="009377EF" w:rsidRPr="00C0650F">
        <w:rPr>
          <w:b/>
          <w:lang w:val="fr-FR"/>
          <w:rPrChange w:id="440" w:author="JOEBEST" w:date="2016-09-25T10:20:00Z">
            <w:rPr>
              <w:b/>
            </w:rPr>
          </w:rPrChange>
        </w:rPr>
        <w:t>Households</w:t>
      </w:r>
      <w:proofErr w:type="spellEnd"/>
    </w:p>
    <w:p w14:paraId="58A5FA2A" w14:textId="26C87F93" w:rsidR="003C5CFC" w:rsidRPr="003722A0" w:rsidRDefault="003C5CFC" w:rsidP="003C5CFC">
      <w:pPr>
        <w:contextualSpacing/>
        <w:rPr>
          <w:lang w:val="fr-FR"/>
          <w:rPrChange w:id="441" w:author="JOEBEST" w:date="2016-09-23T08:40:00Z">
            <w:rPr/>
          </w:rPrChange>
        </w:rPr>
      </w:pPr>
      <w:r w:rsidRPr="00B03D30">
        <w:sym w:font="Wingdings" w:char="F0A8"/>
      </w:r>
      <w:r w:rsidRPr="003722A0">
        <w:rPr>
          <w:lang w:val="fr-FR"/>
          <w:rPrChange w:id="442" w:author="JOEBEST" w:date="2016-09-23T08:40:00Z">
            <w:rPr/>
          </w:rPrChange>
        </w:rPr>
        <w:t xml:space="preserve"> </w:t>
      </w:r>
      <w:ins w:id="443" w:author="JOEBEST" w:date="2016-09-23T08:39:00Z">
        <w:r w:rsidR="00D616C3" w:rsidRPr="003722A0">
          <w:rPr>
            <w:lang w:val="fr-FR"/>
            <w:rPrChange w:id="444" w:author="JOEBEST" w:date="2016-09-23T08:40:00Z">
              <w:rPr/>
            </w:rPrChange>
          </w:rPr>
          <w:t xml:space="preserve">Oui </w:t>
        </w:r>
      </w:ins>
      <w:proofErr w:type="spellStart"/>
      <w:r w:rsidRPr="003722A0">
        <w:rPr>
          <w:lang w:val="fr-FR"/>
          <w:rPrChange w:id="445" w:author="JOEBEST" w:date="2016-09-23T08:40:00Z">
            <w:rPr/>
          </w:rPrChange>
        </w:rPr>
        <w:t>Yes</w:t>
      </w:r>
      <w:proofErr w:type="spellEnd"/>
      <w:r w:rsidRPr="003722A0">
        <w:rPr>
          <w:lang w:val="fr-FR"/>
          <w:rPrChange w:id="446" w:author="JOEBEST" w:date="2016-09-23T08:40:00Z">
            <w:rPr/>
          </w:rPrChange>
        </w:rPr>
        <w:t xml:space="preserve"> </w:t>
      </w:r>
      <w:r w:rsidRPr="003722A0">
        <w:rPr>
          <w:lang w:val="fr-FR"/>
          <w:rPrChange w:id="447" w:author="JOEBEST" w:date="2016-09-23T08:40:00Z">
            <w:rPr/>
          </w:rPrChange>
        </w:rPr>
        <w:tab/>
      </w:r>
      <w:r w:rsidRPr="003722A0">
        <w:rPr>
          <w:lang w:val="fr-FR"/>
          <w:rPrChange w:id="448" w:author="JOEBEST" w:date="2016-09-23T08:40:00Z">
            <w:rPr/>
          </w:rPrChange>
        </w:rPr>
        <w:tab/>
      </w:r>
      <w:r w:rsidRPr="003722A0">
        <w:rPr>
          <w:lang w:val="fr-FR"/>
          <w:rPrChange w:id="449" w:author="JOEBEST" w:date="2016-09-23T08:40:00Z">
            <w:rPr/>
          </w:rPrChange>
        </w:rPr>
        <w:tab/>
      </w:r>
      <w:r w:rsidRPr="00B03D30">
        <w:sym w:font="Wingdings" w:char="F0A8"/>
      </w:r>
      <w:r w:rsidRPr="003722A0">
        <w:rPr>
          <w:lang w:val="fr-FR"/>
          <w:rPrChange w:id="450" w:author="JOEBEST" w:date="2016-09-23T08:40:00Z">
            <w:rPr/>
          </w:rPrChange>
        </w:rPr>
        <w:t xml:space="preserve"> </w:t>
      </w:r>
      <w:ins w:id="451" w:author="JOEBEST" w:date="2016-09-23T08:39:00Z">
        <w:r w:rsidR="00D616C3" w:rsidRPr="003722A0">
          <w:rPr>
            <w:lang w:val="fr-FR"/>
            <w:rPrChange w:id="452" w:author="JOEBEST" w:date="2016-09-23T08:40:00Z">
              <w:rPr/>
            </w:rPrChange>
          </w:rPr>
          <w:t xml:space="preserve">Oui </w:t>
        </w:r>
      </w:ins>
      <w:proofErr w:type="spellStart"/>
      <w:r w:rsidRPr="003722A0">
        <w:rPr>
          <w:lang w:val="fr-FR"/>
          <w:rPrChange w:id="453" w:author="JOEBEST" w:date="2016-09-23T08:40:00Z">
            <w:rPr/>
          </w:rPrChange>
        </w:rPr>
        <w:t>Yes</w:t>
      </w:r>
      <w:proofErr w:type="spellEnd"/>
      <w:r w:rsidRPr="003722A0">
        <w:rPr>
          <w:lang w:val="fr-FR"/>
          <w:rPrChange w:id="454" w:author="JOEBEST" w:date="2016-09-23T08:40:00Z">
            <w:rPr/>
          </w:rPrChange>
        </w:rPr>
        <w:t xml:space="preserve">      </w:t>
      </w:r>
    </w:p>
    <w:p w14:paraId="727B12D1" w14:textId="74D2DF86" w:rsidR="003C5CFC" w:rsidRPr="003722A0" w:rsidRDefault="003C5CFC" w:rsidP="003C5CFC">
      <w:pPr>
        <w:contextualSpacing/>
        <w:rPr>
          <w:lang w:val="fr-FR"/>
          <w:rPrChange w:id="455" w:author="JOEBEST" w:date="2016-09-23T08:40:00Z">
            <w:rPr/>
          </w:rPrChange>
        </w:rPr>
      </w:pPr>
      <w:r w:rsidRPr="00B03D30">
        <w:sym w:font="Wingdings" w:char="F0A8"/>
      </w:r>
      <w:ins w:id="456" w:author="JOEBEST" w:date="2016-09-23T08:39:00Z">
        <w:r w:rsidR="00D616C3" w:rsidRPr="003722A0">
          <w:rPr>
            <w:lang w:val="fr-FR"/>
            <w:rPrChange w:id="457" w:author="JOEBEST" w:date="2016-09-23T08:40:00Z">
              <w:rPr/>
            </w:rPrChange>
          </w:rPr>
          <w:t xml:space="preserve">Non </w:t>
        </w:r>
      </w:ins>
      <w:r w:rsidRPr="003722A0">
        <w:rPr>
          <w:lang w:val="fr-FR"/>
          <w:rPrChange w:id="458" w:author="JOEBEST" w:date="2016-09-23T08:40:00Z">
            <w:rPr/>
          </w:rPrChange>
        </w:rPr>
        <w:t xml:space="preserve"> No      </w:t>
      </w:r>
      <w:r w:rsidRPr="003722A0">
        <w:rPr>
          <w:lang w:val="fr-FR"/>
          <w:rPrChange w:id="459" w:author="JOEBEST" w:date="2016-09-23T08:40:00Z">
            <w:rPr/>
          </w:rPrChange>
        </w:rPr>
        <w:tab/>
      </w:r>
      <w:r w:rsidRPr="003722A0">
        <w:rPr>
          <w:lang w:val="fr-FR"/>
          <w:rPrChange w:id="460" w:author="JOEBEST" w:date="2016-09-23T08:40:00Z">
            <w:rPr/>
          </w:rPrChange>
        </w:rPr>
        <w:tab/>
      </w:r>
      <w:r w:rsidRPr="00B03D30">
        <w:sym w:font="Wingdings" w:char="F0A8"/>
      </w:r>
      <w:r w:rsidRPr="003722A0">
        <w:rPr>
          <w:lang w:val="fr-FR"/>
          <w:rPrChange w:id="461" w:author="JOEBEST" w:date="2016-09-23T08:40:00Z">
            <w:rPr/>
          </w:rPrChange>
        </w:rPr>
        <w:t xml:space="preserve"> </w:t>
      </w:r>
      <w:ins w:id="462" w:author="JOEBEST" w:date="2016-09-23T08:39:00Z">
        <w:r w:rsidR="00D616C3" w:rsidRPr="003722A0">
          <w:rPr>
            <w:lang w:val="fr-FR"/>
            <w:rPrChange w:id="463" w:author="JOEBEST" w:date="2016-09-23T08:40:00Z">
              <w:rPr/>
            </w:rPrChange>
          </w:rPr>
          <w:t xml:space="preserve">Non </w:t>
        </w:r>
      </w:ins>
      <w:r w:rsidRPr="003722A0">
        <w:rPr>
          <w:lang w:val="fr-FR"/>
          <w:rPrChange w:id="464" w:author="JOEBEST" w:date="2016-09-23T08:40:00Z">
            <w:rPr/>
          </w:rPrChange>
        </w:rPr>
        <w:t xml:space="preserve">No                            </w:t>
      </w:r>
    </w:p>
    <w:p w14:paraId="5FA9F374" w14:textId="77777777" w:rsidR="009377EF" w:rsidRPr="003722A0" w:rsidRDefault="009377EF" w:rsidP="007D228A">
      <w:pPr>
        <w:contextualSpacing/>
        <w:rPr>
          <w:b/>
          <w:lang w:val="fr-FR"/>
          <w:rPrChange w:id="465" w:author="JOEBEST" w:date="2016-09-23T08:40:00Z">
            <w:rPr>
              <w:b/>
            </w:rPr>
          </w:rPrChange>
        </w:rPr>
      </w:pPr>
    </w:p>
    <w:p w14:paraId="512B132C" w14:textId="6555C25C" w:rsidR="007D228A" w:rsidRPr="00F52CC7" w:rsidRDefault="00F377F2" w:rsidP="007D228A">
      <w:pPr>
        <w:contextualSpacing/>
        <w:rPr>
          <w:b/>
          <w:lang w:val="fr-FR"/>
          <w:rPrChange w:id="466" w:author="JOEBEST" w:date="2016-09-23T08:50:00Z">
            <w:rPr>
              <w:b/>
            </w:rPr>
          </w:rPrChange>
        </w:rPr>
      </w:pPr>
      <w:ins w:id="467" w:author="JOEBEST" w:date="2016-09-23T08:47:00Z">
        <w:r w:rsidRPr="00F52CC7">
          <w:rPr>
            <w:b/>
            <w:lang w:val="fr-FR"/>
            <w:rPrChange w:id="468" w:author="JOEBEST" w:date="2016-09-23T08:50:00Z">
              <w:rPr>
                <w:b/>
              </w:rPr>
            </w:rPrChange>
          </w:rPr>
          <w:t xml:space="preserve">Si les foyers sont </w:t>
        </w:r>
      </w:ins>
      <w:ins w:id="469" w:author="JOEBEST" w:date="2016-09-23T08:52:00Z">
        <w:r w:rsidR="00F52CC7" w:rsidRPr="00F52CC7">
          <w:rPr>
            <w:b/>
            <w:lang w:val="fr-FR"/>
          </w:rPr>
          <w:t>présents</w:t>
        </w:r>
      </w:ins>
      <w:ins w:id="470" w:author="JOEBEST" w:date="2016-09-23T08:47:00Z">
        <w:r w:rsidRPr="00F52CC7">
          <w:rPr>
            <w:b/>
            <w:lang w:val="fr-FR"/>
            <w:rPrChange w:id="471" w:author="JOEBEST" w:date="2016-09-23T08:50:00Z">
              <w:rPr>
                <w:b/>
              </w:rPr>
            </w:rPrChange>
          </w:rPr>
          <w:t xml:space="preserve">, indiquez le </w:t>
        </w:r>
      </w:ins>
      <w:ins w:id="472" w:author="JOEBEST" w:date="2016-09-23T08:48:00Z">
        <w:r w:rsidR="003B52EE" w:rsidRPr="00F52CC7">
          <w:rPr>
            <w:b/>
            <w:lang w:val="fr-FR"/>
            <w:rPrChange w:id="473" w:author="JOEBEST" w:date="2016-09-23T08:50:00Z">
              <w:rPr>
                <w:b/>
              </w:rPr>
            </w:rPrChange>
          </w:rPr>
          <w:t>nombre</w:t>
        </w:r>
      </w:ins>
      <w:ins w:id="474" w:author="JOEBEST" w:date="2016-09-23T08:50:00Z">
        <w:r w:rsidR="00F52CC7" w:rsidRPr="00F52CC7">
          <w:rPr>
            <w:b/>
            <w:lang w:val="fr-FR"/>
            <w:rPrChange w:id="475" w:author="JOEBEST" w:date="2016-09-23T08:50:00Z">
              <w:rPr>
                <w:b/>
              </w:rPr>
            </w:rPrChange>
          </w:rPr>
          <w:t xml:space="preserve"> qui sont </w:t>
        </w:r>
      </w:ins>
      <w:ins w:id="476" w:author="JOEBEST" w:date="2016-09-23T08:52:00Z">
        <w:r w:rsidR="00F52CC7" w:rsidRPr="00F52CC7">
          <w:rPr>
            <w:b/>
            <w:lang w:val="fr-FR"/>
          </w:rPr>
          <w:t>présents</w:t>
        </w:r>
      </w:ins>
      <w:ins w:id="477" w:author="JOEBEST" w:date="2016-09-23T08:50:00Z">
        <w:r w:rsidR="00F52CC7" w:rsidRPr="00F52CC7">
          <w:rPr>
            <w:b/>
            <w:lang w:val="fr-FR"/>
          </w:rPr>
          <w:t xml:space="preserve"> </w:t>
        </w:r>
      </w:ins>
      <w:ins w:id="478" w:author="JOEBEST" w:date="2016-09-23T08:53:00Z">
        <w:r w:rsidR="00F52CC7">
          <w:rPr>
            <w:b/>
            <w:lang w:val="fr-FR"/>
          </w:rPr>
          <w:t>à</w:t>
        </w:r>
      </w:ins>
      <w:ins w:id="479" w:author="JOEBEST" w:date="2016-09-23T08:50:00Z">
        <w:r w:rsidR="00F52CC7" w:rsidRPr="00F52CC7">
          <w:rPr>
            <w:b/>
            <w:lang w:val="fr-FR"/>
            <w:rPrChange w:id="480" w:author="JOEBEST" w:date="2016-09-23T08:50:00Z">
              <w:rPr>
                <w:b/>
              </w:rPr>
            </w:rPrChange>
          </w:rPr>
          <w:t xml:space="preserve"> moins de 3m </w:t>
        </w:r>
      </w:ins>
      <w:ins w:id="481" w:author="JOEBEST" w:date="2016-09-23T08:52:00Z">
        <w:r w:rsidR="00F52CC7" w:rsidRPr="00B156D8">
          <w:rPr>
            <w:b/>
            <w:lang w:val="fr-FR"/>
          </w:rPr>
          <w:t xml:space="preserve">du point d'échantillonnage </w:t>
        </w:r>
      </w:ins>
      <w:r w:rsidR="007D228A" w:rsidRPr="00F52CC7">
        <w:rPr>
          <w:b/>
          <w:lang w:val="fr-FR"/>
          <w:rPrChange w:id="482" w:author="JOEBEST" w:date="2016-09-23T08:50:00Z">
            <w:rPr>
              <w:b/>
            </w:rPr>
          </w:rPrChange>
        </w:rPr>
        <w:t xml:space="preserve">If </w:t>
      </w:r>
      <w:proofErr w:type="spellStart"/>
      <w:r w:rsidR="007D228A" w:rsidRPr="00F52CC7">
        <w:rPr>
          <w:b/>
          <w:lang w:val="fr-FR"/>
          <w:rPrChange w:id="483" w:author="JOEBEST" w:date="2016-09-23T08:50:00Z">
            <w:rPr>
              <w:b/>
            </w:rPr>
          </w:rPrChange>
        </w:rPr>
        <w:t>households</w:t>
      </w:r>
      <w:proofErr w:type="spellEnd"/>
      <w:r w:rsidR="007D228A" w:rsidRPr="00F52CC7">
        <w:rPr>
          <w:b/>
          <w:lang w:val="fr-FR"/>
          <w:rPrChange w:id="484" w:author="JOEBEST" w:date="2016-09-23T08:50:00Z">
            <w:rPr>
              <w:b/>
            </w:rPr>
          </w:rPrChange>
        </w:rPr>
        <w:t xml:space="preserve"> are </w:t>
      </w:r>
      <w:proofErr w:type="spellStart"/>
      <w:r w:rsidR="007D228A" w:rsidRPr="00F52CC7">
        <w:rPr>
          <w:b/>
          <w:lang w:val="fr-FR"/>
          <w:rPrChange w:id="485" w:author="JOEBEST" w:date="2016-09-23T08:50:00Z">
            <w:rPr>
              <w:b/>
            </w:rPr>
          </w:rPrChange>
        </w:rPr>
        <w:t>present</w:t>
      </w:r>
      <w:proofErr w:type="spellEnd"/>
      <w:r w:rsidR="007D228A" w:rsidRPr="00F52CC7">
        <w:rPr>
          <w:b/>
          <w:lang w:val="fr-FR"/>
          <w:rPrChange w:id="486" w:author="JOEBEST" w:date="2016-09-23T08:50:00Z">
            <w:rPr>
              <w:b/>
            </w:rPr>
          </w:rPrChange>
        </w:rPr>
        <w:t xml:space="preserve">, </w:t>
      </w:r>
      <w:proofErr w:type="spellStart"/>
      <w:r w:rsidR="007D228A" w:rsidRPr="00F52CC7">
        <w:rPr>
          <w:b/>
          <w:lang w:val="fr-FR"/>
          <w:rPrChange w:id="487" w:author="JOEBEST" w:date="2016-09-23T08:50:00Z">
            <w:rPr>
              <w:b/>
            </w:rPr>
          </w:rPrChange>
        </w:rPr>
        <w:t>indicate</w:t>
      </w:r>
      <w:proofErr w:type="spellEnd"/>
      <w:r w:rsidR="007D228A" w:rsidRPr="00F52CC7">
        <w:rPr>
          <w:b/>
          <w:lang w:val="fr-FR"/>
          <w:rPrChange w:id="488" w:author="JOEBEST" w:date="2016-09-23T08:50:00Z">
            <w:rPr>
              <w:b/>
            </w:rPr>
          </w:rPrChange>
        </w:rPr>
        <w:t xml:space="preserve"> how </w:t>
      </w:r>
      <w:proofErr w:type="spellStart"/>
      <w:r w:rsidR="007D228A" w:rsidRPr="00F52CC7">
        <w:rPr>
          <w:b/>
          <w:lang w:val="fr-FR"/>
          <w:rPrChange w:id="489" w:author="JOEBEST" w:date="2016-09-23T08:50:00Z">
            <w:rPr>
              <w:b/>
            </w:rPr>
          </w:rPrChange>
        </w:rPr>
        <w:t>many</w:t>
      </w:r>
      <w:proofErr w:type="spellEnd"/>
      <w:r w:rsidR="007D228A" w:rsidRPr="00F52CC7">
        <w:rPr>
          <w:b/>
          <w:lang w:val="fr-FR"/>
          <w:rPrChange w:id="490" w:author="JOEBEST" w:date="2016-09-23T08:50:00Z">
            <w:rPr>
              <w:b/>
            </w:rPr>
          </w:rPrChange>
        </w:rPr>
        <w:t xml:space="preserve"> are </w:t>
      </w:r>
      <w:proofErr w:type="spellStart"/>
      <w:r w:rsidR="007D228A" w:rsidRPr="00F52CC7">
        <w:rPr>
          <w:b/>
          <w:lang w:val="fr-FR"/>
          <w:rPrChange w:id="491" w:author="JOEBEST" w:date="2016-09-23T08:50:00Z">
            <w:rPr>
              <w:b/>
            </w:rPr>
          </w:rPrChange>
        </w:rPr>
        <w:t>present</w:t>
      </w:r>
      <w:proofErr w:type="spellEnd"/>
      <w:r w:rsidR="007D228A" w:rsidRPr="00F52CC7">
        <w:rPr>
          <w:b/>
          <w:lang w:val="fr-FR"/>
          <w:rPrChange w:id="492" w:author="JOEBEST" w:date="2016-09-23T08:50:00Z">
            <w:rPr>
              <w:b/>
            </w:rPr>
          </w:rPrChange>
        </w:rPr>
        <w:t xml:space="preserve"> </w:t>
      </w:r>
      <w:proofErr w:type="spellStart"/>
      <w:r w:rsidR="007D228A" w:rsidRPr="00F52CC7">
        <w:rPr>
          <w:b/>
          <w:lang w:val="fr-FR"/>
          <w:rPrChange w:id="493" w:author="JOEBEST" w:date="2016-09-23T08:50:00Z">
            <w:rPr>
              <w:b/>
            </w:rPr>
          </w:rPrChange>
        </w:rPr>
        <w:t>within</w:t>
      </w:r>
      <w:proofErr w:type="spellEnd"/>
      <w:r w:rsidR="007D228A" w:rsidRPr="00F52CC7">
        <w:rPr>
          <w:b/>
          <w:lang w:val="fr-FR"/>
          <w:rPrChange w:id="494" w:author="JOEBEST" w:date="2016-09-23T08:50:00Z">
            <w:rPr>
              <w:b/>
            </w:rPr>
          </w:rPrChange>
        </w:rPr>
        <w:t xml:space="preserve"> 3m of the </w:t>
      </w:r>
      <w:proofErr w:type="spellStart"/>
      <w:r w:rsidR="007D228A" w:rsidRPr="00F52CC7">
        <w:rPr>
          <w:b/>
          <w:lang w:val="fr-FR"/>
          <w:rPrChange w:id="495" w:author="JOEBEST" w:date="2016-09-23T08:50:00Z">
            <w:rPr>
              <w:b/>
            </w:rPr>
          </w:rPrChange>
        </w:rPr>
        <w:t>sampling</w:t>
      </w:r>
      <w:proofErr w:type="spellEnd"/>
      <w:r w:rsidR="007D228A" w:rsidRPr="00F52CC7">
        <w:rPr>
          <w:b/>
          <w:lang w:val="fr-FR"/>
          <w:rPrChange w:id="496" w:author="JOEBEST" w:date="2016-09-23T08:50:00Z">
            <w:rPr>
              <w:b/>
            </w:rPr>
          </w:rPrChange>
        </w:rPr>
        <w:t xml:space="preserve"> location</w:t>
      </w:r>
    </w:p>
    <w:p w14:paraId="61D265E0" w14:textId="6D59BE92" w:rsidR="009A2DC8" w:rsidRPr="00F52CC7" w:rsidRDefault="009377EF" w:rsidP="00163010">
      <w:pPr>
        <w:contextualSpacing/>
        <w:rPr>
          <w:b/>
          <w:lang w:val="fr-FR"/>
          <w:rPrChange w:id="497" w:author="JOEBEST" w:date="2016-09-23T08:50:00Z">
            <w:rPr>
              <w:b/>
            </w:rPr>
          </w:rPrChange>
        </w:rPr>
      </w:pPr>
      <w:r w:rsidRPr="00B03D30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8B524D" wp14:editId="1D5015FD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2286000" cy="241300"/>
                <wp:effectExtent l="0" t="0" r="1905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2A6FC" id="Rounded Rectangle 12" o:spid="_x0000_s1026" style="position:absolute;margin-left:0;margin-top:7.45pt;width:180pt;height:1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qvpg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" filled="f" strokecolor="#d8d8d8 [2732]" strokeweight="1pt">
                <v:stroke joinstyle="miter"/>
              </v:roundrect>
            </w:pict>
          </mc:Fallback>
        </mc:AlternateContent>
      </w:r>
    </w:p>
    <w:p w14:paraId="69009D85" w14:textId="35426CBD" w:rsidR="009377EF" w:rsidRPr="00F52CC7" w:rsidRDefault="009377EF" w:rsidP="00163010">
      <w:pPr>
        <w:pBdr>
          <w:bottom w:val="single" w:sz="6" w:space="1" w:color="auto"/>
        </w:pBdr>
        <w:contextualSpacing/>
        <w:rPr>
          <w:b/>
          <w:lang w:val="fr-FR"/>
          <w:rPrChange w:id="498" w:author="JOEBEST" w:date="2016-09-23T08:50:00Z">
            <w:rPr>
              <w:b/>
            </w:rPr>
          </w:rPrChange>
        </w:rPr>
      </w:pPr>
    </w:p>
    <w:p w14:paraId="750AAAAC" w14:textId="77777777" w:rsidR="009377EF" w:rsidRPr="00F52CC7" w:rsidRDefault="009377EF" w:rsidP="00163010">
      <w:pPr>
        <w:pBdr>
          <w:bottom w:val="single" w:sz="6" w:space="1" w:color="auto"/>
        </w:pBdr>
        <w:contextualSpacing/>
        <w:rPr>
          <w:b/>
          <w:lang w:val="fr-FR"/>
          <w:rPrChange w:id="499" w:author="JOEBEST" w:date="2016-09-23T08:50:00Z">
            <w:rPr>
              <w:b/>
            </w:rPr>
          </w:rPrChange>
        </w:rPr>
      </w:pPr>
    </w:p>
    <w:p w14:paraId="7E689290" w14:textId="4719BA9B" w:rsidR="009377EF" w:rsidRPr="00F52CC7" w:rsidRDefault="009377EF" w:rsidP="00163010">
      <w:pPr>
        <w:contextualSpacing/>
        <w:rPr>
          <w:b/>
          <w:lang w:val="fr-FR"/>
          <w:rPrChange w:id="500" w:author="JOEBEST" w:date="2016-09-23T08:50:00Z">
            <w:rPr>
              <w:b/>
            </w:rPr>
          </w:rPrChange>
        </w:rPr>
      </w:pPr>
    </w:p>
    <w:p w14:paraId="32F00FF7" w14:textId="3B9A2127" w:rsidR="00163010" w:rsidRPr="0054488A" w:rsidRDefault="0054488A" w:rsidP="00163010">
      <w:pPr>
        <w:contextualSpacing/>
        <w:rPr>
          <w:b/>
          <w:lang w:val="fr-FR"/>
          <w:rPrChange w:id="501" w:author="JOEBEST" w:date="2016-09-23T08:54:00Z">
            <w:rPr>
              <w:b/>
            </w:rPr>
          </w:rPrChange>
        </w:rPr>
      </w:pPr>
      <w:ins w:id="502" w:author="JOEBEST" w:date="2016-09-23T08:54:00Z">
        <w:r w:rsidRPr="00B156D8">
          <w:rPr>
            <w:b/>
            <w:lang w:val="fr-FR"/>
          </w:rPr>
          <w:t>Noms du personnel qui sont engagés dans</w:t>
        </w:r>
      </w:ins>
      <w:ins w:id="503" w:author="JOEBEST" w:date="2016-09-28T12:50:00Z">
        <w:r w:rsidR="004A77A5">
          <w:rPr>
            <w:b/>
            <w:lang w:val="fr-FR"/>
          </w:rPr>
          <w:t xml:space="preserve"> la collection de</w:t>
        </w:r>
      </w:ins>
      <w:ins w:id="504" w:author="JOEBEST" w:date="2016-09-23T08:54:00Z">
        <w:r w:rsidRPr="00B156D8">
          <w:rPr>
            <w:b/>
            <w:lang w:val="fr-FR"/>
          </w:rPr>
          <w:t xml:space="preserve"> cet </w:t>
        </w:r>
        <w:proofErr w:type="gramStart"/>
        <w:r w:rsidRPr="00B156D8">
          <w:rPr>
            <w:b/>
            <w:lang w:val="fr-FR"/>
          </w:rPr>
          <w:t>échantillon(</w:t>
        </w:r>
        <w:proofErr w:type="spellStart"/>
        <w:proofErr w:type="gramEnd"/>
        <w:r w:rsidRPr="00B156D8">
          <w:rPr>
            <w:b/>
            <w:lang w:val="fr-FR"/>
          </w:rPr>
          <w:t>separés</w:t>
        </w:r>
        <w:proofErr w:type="spellEnd"/>
        <w:r w:rsidRPr="00B156D8">
          <w:rPr>
            <w:b/>
            <w:lang w:val="fr-FR"/>
          </w:rPr>
          <w:t xml:space="preserve"> par virgule)</w:t>
        </w:r>
      </w:ins>
      <w:proofErr w:type="spellStart"/>
      <w:r w:rsidR="0016301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7D2422" wp14:editId="404249FE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5C81D" id="Rounded Rectangle 14" o:spid="_x0000_s1026" style="position:absolute;margin-left:0;margin-top:17.15pt;width:468pt;height: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="00163010" w:rsidRPr="0054488A">
        <w:rPr>
          <w:b/>
          <w:lang w:val="fr-FR"/>
          <w:rPrChange w:id="505" w:author="JOEBEST" w:date="2016-09-23T08:54:00Z">
            <w:rPr>
              <w:b/>
            </w:rPr>
          </w:rPrChange>
        </w:rPr>
        <w:t>Names</w:t>
      </w:r>
      <w:proofErr w:type="spellEnd"/>
      <w:r w:rsidR="00163010" w:rsidRPr="0054488A">
        <w:rPr>
          <w:b/>
          <w:lang w:val="fr-FR"/>
          <w:rPrChange w:id="506" w:author="JOEBEST" w:date="2016-09-23T08:54:00Z">
            <w:rPr>
              <w:b/>
            </w:rPr>
          </w:rPrChange>
        </w:rPr>
        <w:t xml:space="preserve"> of all staff </w:t>
      </w:r>
      <w:proofErr w:type="spellStart"/>
      <w:r w:rsidR="00163010" w:rsidRPr="0054488A">
        <w:rPr>
          <w:b/>
          <w:lang w:val="fr-FR"/>
          <w:rPrChange w:id="507" w:author="JOEBEST" w:date="2016-09-23T08:54:00Z">
            <w:rPr>
              <w:b/>
            </w:rPr>
          </w:rPrChange>
        </w:rPr>
        <w:t>involved</w:t>
      </w:r>
      <w:proofErr w:type="spellEnd"/>
      <w:r w:rsidR="00163010" w:rsidRPr="0054488A">
        <w:rPr>
          <w:b/>
          <w:lang w:val="fr-FR"/>
          <w:rPrChange w:id="508" w:author="JOEBEST" w:date="2016-09-23T08:54:00Z">
            <w:rPr>
              <w:b/>
            </w:rPr>
          </w:rPrChange>
        </w:rPr>
        <w:t xml:space="preserve"> in </w:t>
      </w:r>
      <w:proofErr w:type="spellStart"/>
      <w:r w:rsidR="00163010" w:rsidRPr="0054488A">
        <w:rPr>
          <w:b/>
          <w:lang w:val="fr-FR"/>
          <w:rPrChange w:id="509" w:author="JOEBEST" w:date="2016-09-23T08:54:00Z">
            <w:rPr>
              <w:b/>
            </w:rPr>
          </w:rPrChange>
        </w:rPr>
        <w:t>collecting</w:t>
      </w:r>
      <w:proofErr w:type="spellEnd"/>
      <w:r w:rsidR="00163010" w:rsidRPr="0054488A">
        <w:rPr>
          <w:b/>
          <w:lang w:val="fr-FR"/>
          <w:rPrChange w:id="510" w:author="JOEBEST" w:date="2016-09-23T08:54:00Z">
            <w:rPr>
              <w:b/>
            </w:rPr>
          </w:rPrChange>
        </w:rPr>
        <w:t xml:space="preserve"> </w:t>
      </w:r>
      <w:proofErr w:type="spellStart"/>
      <w:r w:rsidR="00163010" w:rsidRPr="0054488A">
        <w:rPr>
          <w:b/>
          <w:lang w:val="fr-FR"/>
          <w:rPrChange w:id="511" w:author="JOEBEST" w:date="2016-09-23T08:54:00Z">
            <w:rPr>
              <w:b/>
            </w:rPr>
          </w:rPrChange>
        </w:rPr>
        <w:t>this</w:t>
      </w:r>
      <w:proofErr w:type="spellEnd"/>
      <w:r w:rsidR="00163010" w:rsidRPr="0054488A">
        <w:rPr>
          <w:b/>
          <w:lang w:val="fr-FR"/>
          <w:rPrChange w:id="512" w:author="JOEBEST" w:date="2016-09-23T08:54:00Z">
            <w:rPr>
              <w:b/>
            </w:rPr>
          </w:rPrChange>
        </w:rPr>
        <w:t xml:space="preserve"> </w:t>
      </w:r>
      <w:proofErr w:type="spellStart"/>
      <w:r w:rsidR="00163010" w:rsidRPr="0054488A">
        <w:rPr>
          <w:b/>
          <w:lang w:val="fr-FR"/>
          <w:rPrChange w:id="513" w:author="JOEBEST" w:date="2016-09-23T08:54:00Z">
            <w:rPr>
              <w:b/>
            </w:rPr>
          </w:rPrChange>
        </w:rPr>
        <w:t>sample</w:t>
      </w:r>
      <w:proofErr w:type="spellEnd"/>
      <w:r w:rsidR="000B262D" w:rsidRPr="0054488A">
        <w:rPr>
          <w:b/>
          <w:lang w:val="fr-FR"/>
          <w:rPrChange w:id="514" w:author="JOEBEST" w:date="2016-09-23T08:54:00Z">
            <w:rPr>
              <w:b/>
            </w:rPr>
          </w:rPrChange>
        </w:rPr>
        <w:t xml:space="preserve"> (</w:t>
      </w:r>
      <w:proofErr w:type="spellStart"/>
      <w:r w:rsidR="000B262D" w:rsidRPr="0054488A">
        <w:rPr>
          <w:b/>
          <w:lang w:val="fr-FR"/>
          <w:rPrChange w:id="515" w:author="JOEBEST" w:date="2016-09-23T08:54:00Z">
            <w:rPr>
              <w:b/>
            </w:rPr>
          </w:rPrChange>
        </w:rPr>
        <w:t>separated</w:t>
      </w:r>
      <w:proofErr w:type="spellEnd"/>
      <w:r w:rsidR="000B262D" w:rsidRPr="0054488A">
        <w:rPr>
          <w:b/>
          <w:lang w:val="fr-FR"/>
          <w:rPrChange w:id="516" w:author="JOEBEST" w:date="2016-09-23T08:54:00Z">
            <w:rPr>
              <w:b/>
            </w:rPr>
          </w:rPrChange>
        </w:rPr>
        <w:t xml:space="preserve"> by comma)</w:t>
      </w:r>
    </w:p>
    <w:p w14:paraId="3EA14FBF" w14:textId="77777777" w:rsidR="00163010" w:rsidRPr="0054488A" w:rsidRDefault="00163010" w:rsidP="00163010">
      <w:pPr>
        <w:contextualSpacing/>
        <w:rPr>
          <w:lang w:val="fr-FR"/>
          <w:rPrChange w:id="517" w:author="JOEBEST" w:date="2016-09-23T08:54:00Z">
            <w:rPr/>
          </w:rPrChange>
        </w:rPr>
      </w:pPr>
    </w:p>
    <w:p w14:paraId="03ECA4E6" w14:textId="77777777" w:rsidR="00163010" w:rsidRPr="0054488A" w:rsidRDefault="00163010">
      <w:pPr>
        <w:contextualSpacing/>
        <w:rPr>
          <w:b/>
          <w:lang w:val="fr-FR"/>
          <w:rPrChange w:id="518" w:author="JOEBEST" w:date="2016-09-23T08:54:00Z">
            <w:rPr>
              <w:b/>
            </w:rPr>
          </w:rPrChange>
        </w:rPr>
      </w:pPr>
    </w:p>
    <w:p w14:paraId="3863F106" w14:textId="51B56A08" w:rsidR="00163010" w:rsidRPr="0054488A" w:rsidRDefault="00163010">
      <w:pPr>
        <w:contextualSpacing/>
        <w:rPr>
          <w:b/>
          <w:lang w:val="fr-FR"/>
          <w:rPrChange w:id="519" w:author="JOEBEST" w:date="2016-09-23T08:54:00Z">
            <w:rPr>
              <w:b/>
            </w:rPr>
          </w:rPrChange>
        </w:rPr>
      </w:pPr>
    </w:p>
    <w:p w14:paraId="5D2EE028" w14:textId="30F4B105" w:rsidR="007D228A" w:rsidRPr="00C0650F" w:rsidRDefault="0054488A">
      <w:pPr>
        <w:contextualSpacing/>
        <w:rPr>
          <w:b/>
          <w:lang w:val="fr-FR"/>
          <w:rPrChange w:id="520" w:author="JOEBEST" w:date="2016-09-25T10:20:00Z">
            <w:rPr>
              <w:b/>
            </w:rPr>
          </w:rPrChange>
        </w:rPr>
      </w:pPr>
      <w:ins w:id="521" w:author="JOEBEST" w:date="2016-09-23T08:54:00Z">
        <w:r w:rsidRPr="00C0650F">
          <w:rPr>
            <w:b/>
            <w:lang w:val="fr-FR"/>
          </w:rPr>
          <w:t>Observations</w:t>
        </w:r>
        <w:r w:rsidRPr="00C0650F">
          <w:rPr>
            <w:b/>
            <w:lang w:val="fr-FR"/>
            <w:rPrChange w:id="522" w:author="JOEBEST" w:date="2016-09-25T10:20:00Z">
              <w:rPr>
                <w:b/>
              </w:rPr>
            </w:rPrChange>
          </w:rPr>
          <w:t xml:space="preserve"> </w:t>
        </w:r>
      </w:ins>
      <w:r w:rsidR="00917622" w:rsidRPr="00C0650F">
        <w:rPr>
          <w:b/>
          <w:lang w:val="fr-FR"/>
          <w:rPrChange w:id="523" w:author="JOEBEST" w:date="2016-09-25T10:20:00Z">
            <w:rPr>
              <w:b/>
            </w:rPr>
          </w:rPrChange>
        </w:rPr>
        <w:t>Notes</w:t>
      </w:r>
    </w:p>
    <w:p w14:paraId="47230B01" w14:textId="2090CEB2" w:rsidR="007D228A" w:rsidRPr="00C0650F" w:rsidRDefault="009377EF">
      <w:pPr>
        <w:rPr>
          <w:b/>
          <w:lang w:val="fr-FR"/>
          <w:rPrChange w:id="524" w:author="JOEBEST" w:date="2016-09-25T10:20:00Z">
            <w:rPr>
              <w:b/>
            </w:rPr>
          </w:rPrChange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1F8807" wp14:editId="01447CC2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943600" cy="647700"/>
                <wp:effectExtent l="0" t="0" r="2540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6060B" id="Rounded Rectangle 19" o:spid="_x0000_s1026" style="position:absolute;margin-left:0;margin-top:.6pt;width:468pt;height:5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" filled="f" strokecolor="#d8d8d8 [2732]" strokeweight="1pt">
                <v:stroke joinstyle="miter"/>
              </v:roundrect>
            </w:pict>
          </mc:Fallback>
        </mc:AlternateContent>
      </w:r>
      <w:r w:rsidR="007D228A" w:rsidRPr="00C0650F">
        <w:rPr>
          <w:b/>
          <w:lang w:val="fr-FR"/>
          <w:rPrChange w:id="525" w:author="JOEBEST" w:date="2016-09-25T10:20:00Z">
            <w:rPr>
              <w:b/>
            </w:rPr>
          </w:rPrChange>
        </w:rPr>
        <w:br w:type="page"/>
      </w:r>
    </w:p>
    <w:p w14:paraId="307E2076" w14:textId="2E565121" w:rsidR="00D01726" w:rsidRPr="00C0650F" w:rsidRDefault="006750A2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526" w:author="JOEBEST" w:date="2016-09-25T10:20:00Z">
            <w:rPr>
              <w:rFonts w:ascii="Arial" w:hAnsi="Arial" w:cs="Arial"/>
              <w:b/>
              <w:sz w:val="40"/>
              <w:szCs w:val="40"/>
            </w:rPr>
          </w:rPrChange>
        </w:rPr>
      </w:pPr>
      <w:ins w:id="527" w:author="JOEBEST" w:date="2016-09-23T08:57:00Z">
        <w:r w:rsidRPr="00C0650F">
          <w:rPr>
            <w:rFonts w:ascii="Arial" w:hAnsi="Arial" w:cs="Arial"/>
            <w:b/>
            <w:sz w:val="40"/>
            <w:szCs w:val="40"/>
            <w:lang w:val="fr-FR"/>
          </w:rPr>
          <w:lastRenderedPageBreak/>
          <w:t>Eaux Usées</w:t>
        </w:r>
      </w:ins>
      <w:r w:rsidR="00693F6E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6976" behindDoc="0" locked="0" layoutInCell="1" allowOverlap="1" wp14:anchorId="37F6A034" wp14:editId="6370BD68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F6E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BB2B9C" wp14:editId="771F34DD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49A7F" id="Straight Connector 1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ins w:id="528" w:author="JOEBEST" w:date="2016-09-23T08:58:00Z">
        <w:r w:rsidRPr="00C0650F">
          <w:rPr>
            <w:rFonts w:ascii="Arial" w:hAnsi="Arial" w:cs="Arial"/>
            <w:b/>
            <w:sz w:val="40"/>
            <w:szCs w:val="40"/>
            <w:lang w:val="fr-FR"/>
            <w:rPrChange w:id="529" w:author="JOEBEST" w:date="2016-09-25T10:20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 </w:t>
        </w:r>
      </w:ins>
      <w:r w:rsidR="0070478D" w:rsidRPr="00C0650F">
        <w:rPr>
          <w:rFonts w:ascii="Arial" w:hAnsi="Arial" w:cs="Arial"/>
          <w:b/>
          <w:sz w:val="40"/>
          <w:szCs w:val="40"/>
          <w:lang w:val="fr-FR"/>
          <w:rPrChange w:id="530" w:author="JOEBEST" w:date="2016-09-25T10:20:00Z">
            <w:rPr>
              <w:rFonts w:ascii="Arial" w:hAnsi="Arial" w:cs="Arial"/>
              <w:b/>
              <w:sz w:val="40"/>
              <w:szCs w:val="40"/>
            </w:rPr>
          </w:rPrChange>
        </w:rPr>
        <w:t>Drain</w:t>
      </w:r>
      <w:r w:rsidR="00D01726" w:rsidRPr="00C0650F">
        <w:rPr>
          <w:rFonts w:ascii="Arial" w:hAnsi="Arial" w:cs="Arial"/>
          <w:b/>
          <w:sz w:val="40"/>
          <w:szCs w:val="40"/>
          <w:lang w:val="fr-FR"/>
          <w:rPrChange w:id="531" w:author="JOEBEST" w:date="2016-09-25T10:20:00Z">
            <w:rPr>
              <w:rFonts w:ascii="Arial" w:hAnsi="Arial" w:cs="Arial"/>
              <w:b/>
              <w:sz w:val="40"/>
              <w:szCs w:val="40"/>
            </w:rPr>
          </w:rPrChange>
        </w:rPr>
        <w:t xml:space="preserve"> Water</w:t>
      </w:r>
    </w:p>
    <w:p w14:paraId="2B9610FB" w14:textId="50F739FA" w:rsidR="00D01726" w:rsidRPr="00C0650F" w:rsidRDefault="00EC2753" w:rsidP="00693F6E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532" w:author="JOEBEST" w:date="2016-09-25T10:20:00Z">
            <w:rPr>
              <w:rFonts w:ascii="Arial" w:hAnsi="Arial" w:cs="Arial"/>
              <w:sz w:val="24"/>
              <w:szCs w:val="24"/>
            </w:rPr>
          </w:rPrChange>
        </w:rPr>
        <w:sectPr w:rsidR="00D01726" w:rsidRPr="00C0650F" w:rsidSect="008D6E24">
          <w:footerReference w:type="default" r:id="rId9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ins w:id="544" w:author="JOEBEST" w:date="2016-09-23T08:58:00Z">
        <w:r w:rsidRPr="00C0650F">
          <w:rPr>
            <w:rFonts w:ascii="Arial" w:hAnsi="Arial" w:cs="Arial"/>
            <w:sz w:val="24"/>
            <w:szCs w:val="24"/>
            <w:lang w:val="fr-FR"/>
          </w:rPr>
          <w:t xml:space="preserve">Fiche de Traitement </w:t>
        </w:r>
        <w:proofErr w:type="spellStart"/>
        <w:r w:rsidRPr="00C0650F">
          <w:rPr>
            <w:rFonts w:ascii="Arial" w:hAnsi="Arial" w:cs="Arial"/>
            <w:sz w:val="24"/>
            <w:szCs w:val="24"/>
            <w:lang w:val="fr-FR"/>
          </w:rPr>
          <w:t>Laboratoire</w:t>
        </w:r>
      </w:ins>
      <w:r w:rsidR="00D01726" w:rsidRPr="00C0650F">
        <w:rPr>
          <w:rFonts w:ascii="Arial" w:hAnsi="Arial" w:cs="Arial"/>
          <w:sz w:val="24"/>
          <w:szCs w:val="24"/>
          <w:lang w:val="fr-FR"/>
          <w:rPrChange w:id="545" w:author="JOEBEST" w:date="2016-09-25T10:20:00Z">
            <w:rPr>
              <w:rFonts w:ascii="Arial" w:hAnsi="Arial" w:cs="Arial"/>
              <w:sz w:val="24"/>
              <w:szCs w:val="24"/>
            </w:rPr>
          </w:rPrChange>
        </w:rPr>
        <w:t>Laboratory</w:t>
      </w:r>
      <w:proofErr w:type="spellEnd"/>
      <w:r w:rsidR="00D01726" w:rsidRPr="00C0650F">
        <w:rPr>
          <w:rFonts w:ascii="Arial" w:hAnsi="Arial" w:cs="Arial"/>
          <w:sz w:val="24"/>
          <w:szCs w:val="24"/>
          <w:lang w:val="fr-FR"/>
          <w:rPrChange w:id="546" w:author="JOEBEST" w:date="2016-09-25T10:20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C0650F">
        <w:rPr>
          <w:rFonts w:ascii="Arial" w:hAnsi="Arial" w:cs="Arial"/>
          <w:sz w:val="24"/>
          <w:szCs w:val="24"/>
          <w:lang w:val="fr-FR"/>
          <w:rPrChange w:id="547" w:author="JOEBEST" w:date="2016-09-25T10:20:00Z">
            <w:rPr>
              <w:rFonts w:ascii="Arial" w:hAnsi="Arial" w:cs="Arial"/>
              <w:sz w:val="24"/>
              <w:szCs w:val="24"/>
            </w:rPr>
          </w:rPrChange>
        </w:rPr>
        <w:t>Processing</w:t>
      </w:r>
      <w:proofErr w:type="spellEnd"/>
      <w:r w:rsidR="00D01726" w:rsidRPr="00C0650F">
        <w:rPr>
          <w:rFonts w:ascii="Arial" w:hAnsi="Arial" w:cs="Arial"/>
          <w:sz w:val="24"/>
          <w:szCs w:val="24"/>
          <w:lang w:val="fr-FR"/>
          <w:rPrChange w:id="548" w:author="JOEBEST" w:date="2016-09-25T10:20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C0650F">
        <w:rPr>
          <w:rFonts w:ascii="Arial" w:hAnsi="Arial" w:cs="Arial"/>
          <w:sz w:val="24"/>
          <w:szCs w:val="24"/>
          <w:lang w:val="fr-FR"/>
          <w:rPrChange w:id="549" w:author="JOEBEST" w:date="2016-09-25T10:20:00Z">
            <w:rPr>
              <w:rFonts w:ascii="Arial" w:hAnsi="Arial" w:cs="Arial"/>
              <w:sz w:val="24"/>
              <w:szCs w:val="24"/>
            </w:rPr>
          </w:rPrChange>
        </w:rPr>
        <w:t>Fo</w:t>
      </w:r>
      <w:r w:rsidR="00693F6E" w:rsidRPr="00C0650F">
        <w:rPr>
          <w:rFonts w:ascii="Arial" w:hAnsi="Arial" w:cs="Arial"/>
          <w:sz w:val="24"/>
          <w:szCs w:val="24"/>
          <w:lang w:val="fr-FR"/>
          <w:rPrChange w:id="550" w:author="JOEBEST" w:date="2016-09-25T10:20:00Z">
            <w:rPr>
              <w:rFonts w:ascii="Arial" w:hAnsi="Arial" w:cs="Arial"/>
              <w:sz w:val="24"/>
              <w:szCs w:val="24"/>
            </w:rPr>
          </w:rPrChange>
        </w:rPr>
        <w:t>r</w:t>
      </w:r>
      <w:r w:rsidR="005D4378" w:rsidRPr="00C0650F">
        <w:rPr>
          <w:rFonts w:ascii="Arial" w:hAnsi="Arial" w:cs="Arial"/>
          <w:sz w:val="24"/>
          <w:szCs w:val="24"/>
          <w:lang w:val="fr-FR"/>
          <w:rPrChange w:id="551" w:author="JOEBEST" w:date="2016-09-25T10:20:00Z">
            <w:rPr>
              <w:rFonts w:ascii="Arial" w:hAnsi="Arial" w:cs="Arial"/>
              <w:sz w:val="24"/>
              <w:szCs w:val="24"/>
            </w:rPr>
          </w:rPrChange>
        </w:rPr>
        <w:t>m</w:t>
      </w:r>
      <w:proofErr w:type="spellEnd"/>
    </w:p>
    <w:p w14:paraId="65E7DA71" w14:textId="496E3068" w:rsidR="00D01726" w:rsidRPr="00C0650F" w:rsidRDefault="00D01726" w:rsidP="00693F6E">
      <w:pPr>
        <w:pBdr>
          <w:bottom w:val="single" w:sz="6" w:space="0" w:color="auto"/>
        </w:pBdr>
        <w:contextualSpacing/>
        <w:rPr>
          <w:b/>
          <w:lang w:val="fr-FR"/>
          <w:rPrChange w:id="552" w:author="JOEBEST" w:date="2016-09-25T10:20:00Z">
            <w:rPr>
              <w:b/>
            </w:rPr>
          </w:rPrChange>
        </w:rPr>
      </w:pPr>
    </w:p>
    <w:p w14:paraId="731BAC4E" w14:textId="2B2D8E2F" w:rsidR="00E12ED3" w:rsidRPr="00C0650F" w:rsidRDefault="00E12ED3" w:rsidP="00E12ED3">
      <w:pPr>
        <w:contextualSpacing/>
        <w:rPr>
          <w:b/>
          <w:lang w:val="fr-FR"/>
          <w:rPrChange w:id="553" w:author="JOEBEST" w:date="2016-09-25T10:20:00Z">
            <w:rPr>
              <w:b/>
            </w:rPr>
          </w:rPrChange>
        </w:rPr>
      </w:pPr>
    </w:p>
    <w:p w14:paraId="4BF0E7E3" w14:textId="63ACA2E3" w:rsidR="00E12ED3" w:rsidRPr="00434CDB" w:rsidRDefault="007670E0" w:rsidP="00E12ED3">
      <w:pPr>
        <w:contextualSpacing/>
        <w:rPr>
          <w:lang w:val="fr-FR"/>
          <w:rPrChange w:id="554" w:author="JOEBEST" w:date="2016-09-23T09:01:00Z">
            <w:rPr/>
          </w:rPrChange>
        </w:rPr>
        <w:sectPr w:rsidR="00E12ED3" w:rsidRPr="00434CDB" w:rsidSect="00693F6E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555" w:author="JOEBEST" w:date="2016-09-23T08:58:00Z">
        <w:r w:rsidRPr="00434CDB">
          <w:rPr>
            <w:b/>
            <w:lang w:val="fr-FR"/>
          </w:rPr>
          <w:t>Code d’Identification d’Échantillon</w:t>
        </w:r>
        <w:r w:rsidRPr="00434CDB">
          <w:rPr>
            <w:noProof/>
            <w:lang w:val="fr-FR"/>
            <w:rPrChange w:id="556" w:author="JOEBEST" w:date="2016-09-23T09:01:00Z">
              <w:rPr>
                <w:noProof/>
              </w:rPr>
            </w:rPrChange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E380636" wp14:editId="033C0CA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284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52B89B6" wp14:editId="31BF3592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14ACD1F5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182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14ACD1F5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A80DC3" wp14:editId="0F76EB0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2A716" id="Rounded Rectangle 29" o:spid="_x0000_s1026" style="position:absolute;margin-left:-.05pt;margin-top:13.1pt;width:1in;height:18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E12ED3" w:rsidRPr="00434CDB">
        <w:rPr>
          <w:b/>
          <w:lang w:val="fr-FR"/>
          <w:rPrChange w:id="557" w:author="JOEBEST" w:date="2016-09-23T09:01:00Z">
            <w:rPr>
              <w:b/>
            </w:rPr>
          </w:rPrChange>
        </w:rPr>
        <w:t>Sample</w:t>
      </w:r>
      <w:proofErr w:type="spellEnd"/>
      <w:r w:rsidR="00E12ED3" w:rsidRPr="00434CDB">
        <w:rPr>
          <w:b/>
          <w:lang w:val="fr-FR"/>
          <w:rPrChange w:id="558" w:author="JOEBEST" w:date="2016-09-23T09:01:00Z">
            <w:rPr>
              <w:b/>
            </w:rPr>
          </w:rPrChange>
        </w:rPr>
        <w:t xml:space="preserve"> ID </w:t>
      </w:r>
      <w:r w:rsidR="00E12ED3" w:rsidRPr="00434CDB">
        <w:rPr>
          <w:b/>
          <w:lang w:val="fr-FR"/>
          <w:rPrChange w:id="559" w:author="JOEBEST" w:date="2016-09-23T09:01:00Z">
            <w:rPr>
              <w:b/>
            </w:rPr>
          </w:rPrChange>
        </w:rPr>
        <w:tab/>
      </w:r>
      <w:r w:rsidR="00E12ED3" w:rsidRPr="00434CDB">
        <w:rPr>
          <w:b/>
          <w:lang w:val="fr-FR"/>
          <w:rPrChange w:id="560" w:author="JOEBEST" w:date="2016-09-23T09:01:00Z">
            <w:rPr>
              <w:b/>
            </w:rPr>
          </w:rPrChange>
        </w:rPr>
        <w:tab/>
      </w:r>
      <w:ins w:id="561" w:author="JOEBEST" w:date="2016-09-23T08:59:00Z">
        <w:r w:rsidRPr="00445EF4">
          <w:rPr>
            <w:b/>
            <w:lang w:val="fr-FR"/>
          </w:rPr>
          <w:t>Date de Traitement d’</w:t>
        </w:r>
        <w:proofErr w:type="spellStart"/>
        <w:r w:rsidRPr="00B156D8">
          <w:rPr>
            <w:b/>
            <w:lang w:val="fr-FR"/>
          </w:rPr>
          <w:t>É</w:t>
        </w:r>
        <w:r w:rsidRPr="00445EF4">
          <w:rPr>
            <w:b/>
            <w:lang w:val="fr-FR"/>
          </w:rPr>
          <w:t>chantillon</w:t>
        </w:r>
      </w:ins>
      <w:r w:rsidR="00E12ED3" w:rsidRPr="00434CDB">
        <w:rPr>
          <w:b/>
          <w:lang w:val="fr-FR"/>
          <w:rPrChange w:id="562" w:author="JOEBEST" w:date="2016-09-23T09:01:00Z">
            <w:rPr>
              <w:b/>
            </w:rPr>
          </w:rPrChange>
        </w:rPr>
        <w:t>Sample</w:t>
      </w:r>
      <w:proofErr w:type="spellEnd"/>
      <w:r w:rsidR="00E12ED3" w:rsidRPr="00434CDB">
        <w:rPr>
          <w:b/>
          <w:lang w:val="fr-FR"/>
          <w:rPrChange w:id="563" w:author="JOEBEST" w:date="2016-09-23T09:01:00Z">
            <w:rPr>
              <w:b/>
            </w:rPr>
          </w:rPrChange>
        </w:rPr>
        <w:t xml:space="preserve"> </w:t>
      </w:r>
      <w:proofErr w:type="spellStart"/>
      <w:r w:rsidR="00E12ED3" w:rsidRPr="00434CDB">
        <w:rPr>
          <w:b/>
          <w:lang w:val="fr-FR"/>
          <w:rPrChange w:id="564" w:author="JOEBEST" w:date="2016-09-23T09:01:00Z">
            <w:rPr>
              <w:b/>
            </w:rPr>
          </w:rPrChange>
        </w:rPr>
        <w:t>Processing</w:t>
      </w:r>
      <w:proofErr w:type="spellEnd"/>
      <w:r w:rsidR="00E12ED3" w:rsidRPr="00434CDB">
        <w:rPr>
          <w:b/>
          <w:lang w:val="fr-FR"/>
          <w:rPrChange w:id="565" w:author="JOEBEST" w:date="2016-09-23T09:01:00Z">
            <w:rPr>
              <w:b/>
            </w:rPr>
          </w:rPrChange>
        </w:rPr>
        <w:t xml:space="preserve"> Date</w:t>
      </w:r>
      <w:r w:rsidR="00E12ED3" w:rsidRPr="00434CDB">
        <w:rPr>
          <w:b/>
          <w:lang w:val="fr-FR"/>
          <w:rPrChange w:id="566" w:author="JOEBEST" w:date="2016-09-23T09:01:00Z">
            <w:rPr>
              <w:b/>
            </w:rPr>
          </w:rPrChange>
        </w:rPr>
        <w:tab/>
      </w:r>
      <w:ins w:id="567" w:author="JOEBEST" w:date="2016-09-23T09:00:00Z">
        <w:r w:rsidRPr="00434CDB">
          <w:rPr>
            <w:b/>
            <w:lang w:val="fr-FR"/>
            <w:rPrChange w:id="568" w:author="JOEBEST" w:date="2016-09-23T09:01:00Z">
              <w:rPr>
                <w:b/>
              </w:rPr>
            </w:rPrChange>
          </w:rPr>
          <w:t xml:space="preserve">Heure de </w:t>
        </w:r>
        <w:r w:rsidR="00434CDB" w:rsidRPr="00434CDB">
          <w:rPr>
            <w:b/>
            <w:lang w:val="fr-FR"/>
            <w:rPrChange w:id="569" w:author="JOEBEST" w:date="2016-09-23T09:01:00Z">
              <w:rPr>
                <w:b/>
              </w:rPr>
            </w:rPrChange>
          </w:rPr>
          <w:t xml:space="preserve">Traitement d’Echantillon </w:t>
        </w:r>
      </w:ins>
      <w:proofErr w:type="spellStart"/>
      <w:r w:rsidR="00E12ED3" w:rsidRPr="00434CDB">
        <w:rPr>
          <w:b/>
          <w:lang w:val="fr-FR"/>
          <w:rPrChange w:id="570" w:author="JOEBEST" w:date="2016-09-23T09:01:00Z">
            <w:rPr>
              <w:b/>
            </w:rPr>
          </w:rPrChange>
        </w:rPr>
        <w:t>Sample</w:t>
      </w:r>
      <w:proofErr w:type="spellEnd"/>
      <w:r w:rsidR="00E12ED3" w:rsidRPr="00434CDB">
        <w:rPr>
          <w:b/>
          <w:lang w:val="fr-FR"/>
          <w:rPrChange w:id="571" w:author="JOEBEST" w:date="2016-09-23T09:01:00Z">
            <w:rPr>
              <w:b/>
            </w:rPr>
          </w:rPrChange>
        </w:rPr>
        <w:t xml:space="preserve"> </w:t>
      </w:r>
      <w:proofErr w:type="spellStart"/>
      <w:r w:rsidR="00E12ED3" w:rsidRPr="00434CDB">
        <w:rPr>
          <w:b/>
          <w:lang w:val="fr-FR"/>
          <w:rPrChange w:id="572" w:author="JOEBEST" w:date="2016-09-23T09:01:00Z">
            <w:rPr>
              <w:b/>
            </w:rPr>
          </w:rPrChange>
        </w:rPr>
        <w:t>Processing</w:t>
      </w:r>
      <w:proofErr w:type="spellEnd"/>
      <w:r w:rsidR="00E12ED3" w:rsidRPr="00434CDB">
        <w:rPr>
          <w:b/>
          <w:lang w:val="fr-FR"/>
          <w:rPrChange w:id="573" w:author="JOEBEST" w:date="2016-09-23T09:01:00Z">
            <w:rPr>
              <w:b/>
            </w:rPr>
          </w:rPrChange>
        </w:rPr>
        <w:t xml:space="preserve"> Time</w:t>
      </w:r>
    </w:p>
    <w:p w14:paraId="73FCDF8E" w14:textId="77777777" w:rsidR="00E12ED3" w:rsidRPr="00434CDB" w:rsidRDefault="00E12ED3" w:rsidP="00E12ED3">
      <w:pPr>
        <w:contextualSpacing/>
        <w:rPr>
          <w:i/>
          <w:lang w:val="fr-FR"/>
          <w:rPrChange w:id="574" w:author="JOEBEST" w:date="2016-09-23T09:01:00Z">
            <w:rPr>
              <w:i/>
            </w:rPr>
          </w:rPrChange>
        </w:rPr>
      </w:pPr>
    </w:p>
    <w:p w14:paraId="43EE60A9" w14:textId="1D2C995F" w:rsidR="007D228A" w:rsidRPr="00434CDB" w:rsidRDefault="007D228A" w:rsidP="007D228A">
      <w:pPr>
        <w:contextualSpacing/>
        <w:rPr>
          <w:lang w:val="fr-FR"/>
          <w:rPrChange w:id="575" w:author="JOEBEST" w:date="2016-09-23T09:01:00Z">
            <w:rPr/>
          </w:rPrChange>
        </w:rPr>
        <w:sectPr w:rsidR="007D228A" w:rsidRPr="00434CDB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FAE23" w14:textId="4D571AE9" w:rsidR="007D228A" w:rsidRPr="00434CDB" w:rsidRDefault="007D228A" w:rsidP="00E12ED3">
      <w:pPr>
        <w:contextualSpacing/>
        <w:rPr>
          <w:b/>
          <w:lang w:val="fr-FR"/>
          <w:rPrChange w:id="576" w:author="JOEBEST" w:date="2016-09-23T09:01:00Z">
            <w:rPr>
              <w:b/>
            </w:rPr>
          </w:rPrChange>
        </w:rPr>
      </w:pPr>
    </w:p>
    <w:p w14:paraId="2DF39FED" w14:textId="473CADC8" w:rsidR="00E12ED3" w:rsidRPr="00C147F5" w:rsidRDefault="0000255A" w:rsidP="00E12ED3">
      <w:pPr>
        <w:contextualSpacing/>
        <w:rPr>
          <w:b/>
        </w:rPr>
      </w:pPr>
      <w:ins w:id="577" w:author="JOEBEST" w:date="2016-09-28T12:50:00Z">
        <w:r>
          <w:rPr>
            <w:b/>
            <w:lang w:val="fr-FR"/>
          </w:rPr>
          <w:t xml:space="preserve">Quartier </w:t>
        </w:r>
      </w:ins>
      <w:r w:rsidR="00E12ED3" w:rsidRPr="00C147F5">
        <w:rPr>
          <w:b/>
        </w:rPr>
        <w:t>Neighborhood</w:t>
      </w:r>
    </w:p>
    <w:p w14:paraId="764B11B9" w14:textId="77777777" w:rsidR="00E12ED3" w:rsidRDefault="00E12ED3" w:rsidP="00E12ED3">
      <w:pPr>
        <w:contextualSpacing/>
        <w:sectPr w:rsidR="00E12ED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328E0DB5" w14:textId="77777777" w:rsidR="009377EF" w:rsidRDefault="009377EF" w:rsidP="009377EF">
      <w:pPr>
        <w:contextualSpacing/>
      </w:pPr>
      <w:r w:rsidRPr="00A87BAE">
        <w:lastRenderedPageBreak/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0EB094A0" w14:textId="77777777" w:rsidR="009377EF" w:rsidRDefault="009377EF" w:rsidP="009377EF">
      <w:pPr>
        <w:pBdr>
          <w:bottom w:val="single" w:sz="6" w:space="1" w:color="auto"/>
        </w:pBdr>
        <w:contextualSpacing/>
      </w:pPr>
      <w:r w:rsidRPr="00A87BAE"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18084B04" w14:textId="77777777" w:rsidR="007D228A" w:rsidRPr="00A87BAE" w:rsidRDefault="007D228A" w:rsidP="00693F6E">
      <w:pPr>
        <w:pBdr>
          <w:bottom w:val="single" w:sz="6" w:space="1" w:color="auto"/>
        </w:pBdr>
        <w:contextualSpacing/>
      </w:pPr>
    </w:p>
    <w:p w14:paraId="4829F437" w14:textId="61DDE0DC" w:rsidR="007D228A" w:rsidRDefault="007D228A" w:rsidP="00E12ED3">
      <w:pPr>
        <w:contextualSpacing/>
        <w:rPr>
          <w:b/>
        </w:rPr>
      </w:pPr>
    </w:p>
    <w:p w14:paraId="58270646" w14:textId="7DA4E981" w:rsidR="00E12ED3" w:rsidRDefault="00434CDB" w:rsidP="00E12ED3">
      <w:pPr>
        <w:contextualSpacing/>
        <w:sectPr w:rsidR="00E12ED3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578" w:author="JOEBEST" w:date="2016-09-23T09:02:00Z">
        <w:r w:rsidRPr="00434CDB">
          <w:rPr>
            <w:b/>
            <w:rPrChange w:id="579" w:author="JOEBEST" w:date="2016-09-23T09:02:00Z">
              <w:rPr>
                <w:b/>
                <w:lang w:val="fr-FR"/>
              </w:rPr>
            </w:rPrChange>
          </w:rPr>
          <w:t xml:space="preserve">Date et </w:t>
        </w:r>
        <w:proofErr w:type="spellStart"/>
        <w:r w:rsidRPr="00434CDB">
          <w:rPr>
            <w:b/>
            <w:rPrChange w:id="580" w:author="JOEBEST" w:date="2016-09-23T09:02:00Z">
              <w:rPr>
                <w:b/>
                <w:lang w:val="fr-FR"/>
              </w:rPr>
            </w:rPrChange>
          </w:rPr>
          <w:t>heure</w:t>
        </w:r>
        <w:proofErr w:type="spellEnd"/>
        <w:r w:rsidRPr="00434CDB">
          <w:rPr>
            <w:b/>
            <w:rPrChange w:id="581" w:author="JOEBEST" w:date="2016-09-23T09:02:00Z">
              <w:rPr>
                <w:b/>
                <w:lang w:val="fr-FR"/>
              </w:rPr>
            </w:rPrChange>
          </w:rPr>
          <w:t xml:space="preserve"> de commencement </w:t>
        </w:r>
        <w:proofErr w:type="spellStart"/>
        <w:r w:rsidRPr="00434CDB">
          <w:rPr>
            <w:b/>
            <w:rPrChange w:id="582" w:author="JOEBEST" w:date="2016-09-23T09:02:00Z">
              <w:rPr>
                <w:b/>
                <w:lang w:val="fr-FR"/>
              </w:rPr>
            </w:rPrChange>
          </w:rPr>
          <w:t>d’incubation</w:t>
        </w:r>
        <w:proofErr w:type="spellEnd"/>
        <w:r>
          <w:rPr>
            <w:noProof/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F11E5F6" wp14:editId="60230C83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6796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21819EA3" wp14:editId="3BA3D46F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694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1ED8F842" wp14:editId="17196DCF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387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37BCC25" wp14:editId="45965C9D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5920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b/>
        </w:rPr>
        <w:t>Date and Time Place</w:t>
      </w:r>
      <w:r w:rsidR="00EE7C8A">
        <w:rPr>
          <w:b/>
        </w:rPr>
        <w:t>d</w:t>
      </w:r>
      <w:r w:rsidR="00E12ED3">
        <w:rPr>
          <w:b/>
        </w:rPr>
        <w:t xml:space="preserve"> in Incubator</w:t>
      </w:r>
      <w:r w:rsidR="00E12ED3" w:rsidRPr="00C147F5">
        <w:rPr>
          <w:b/>
        </w:rPr>
        <w:t xml:space="preserve"> </w:t>
      </w:r>
      <w:r w:rsidR="00E12ED3">
        <w:rPr>
          <w:b/>
        </w:rPr>
        <w:tab/>
      </w:r>
      <w:r w:rsidR="00E12ED3">
        <w:rPr>
          <w:b/>
        </w:rPr>
        <w:tab/>
        <w:t xml:space="preserve">           </w:t>
      </w:r>
      <w:ins w:id="583" w:author="JOEBEST" w:date="2016-09-23T09:03:00Z">
        <w:r w:rsidRPr="009A1B03">
          <w:rPr>
            <w:b/>
            <w:rPrChange w:id="584" w:author="JOEBEST" w:date="2016-09-23T09:03:00Z">
              <w:rPr>
                <w:b/>
                <w:lang w:val="fr-FR"/>
              </w:rPr>
            </w:rPrChange>
          </w:rPr>
          <w:t xml:space="preserve">Date et </w:t>
        </w:r>
        <w:proofErr w:type="spellStart"/>
        <w:r w:rsidRPr="009A1B03">
          <w:rPr>
            <w:b/>
            <w:rPrChange w:id="585" w:author="JOEBEST" w:date="2016-09-23T09:03:00Z">
              <w:rPr>
                <w:b/>
                <w:lang w:val="fr-FR"/>
              </w:rPr>
            </w:rPrChange>
          </w:rPr>
          <w:t>heure</w:t>
        </w:r>
        <w:proofErr w:type="spellEnd"/>
        <w:r w:rsidRPr="009A1B03">
          <w:rPr>
            <w:b/>
            <w:rPrChange w:id="586" w:author="JOEBEST" w:date="2016-09-23T09:03:00Z">
              <w:rPr>
                <w:b/>
                <w:lang w:val="fr-FR"/>
              </w:rPr>
            </w:rPrChange>
          </w:rPr>
          <w:t xml:space="preserve"> </w:t>
        </w:r>
        <w:proofErr w:type="gramStart"/>
        <w:r w:rsidRPr="009A1B03">
          <w:rPr>
            <w:b/>
            <w:rPrChange w:id="587" w:author="JOEBEST" w:date="2016-09-23T09:03:00Z">
              <w:rPr>
                <w:b/>
                <w:lang w:val="fr-FR"/>
              </w:rPr>
            </w:rPrChange>
          </w:rPr>
          <w:t>de  fin</w:t>
        </w:r>
        <w:proofErr w:type="gramEnd"/>
        <w:r w:rsidRPr="009A1B03">
          <w:rPr>
            <w:b/>
            <w:rPrChange w:id="588" w:author="JOEBEST" w:date="2016-09-23T09:03:00Z">
              <w:rPr>
                <w:b/>
                <w:lang w:val="fr-FR"/>
              </w:rPr>
            </w:rPrChange>
          </w:rPr>
          <w:t xml:space="preserve"> </w:t>
        </w:r>
        <w:proofErr w:type="spellStart"/>
        <w:r w:rsidRPr="009A1B03">
          <w:rPr>
            <w:b/>
            <w:rPrChange w:id="589" w:author="JOEBEST" w:date="2016-09-23T09:03:00Z">
              <w:rPr>
                <w:b/>
                <w:lang w:val="fr-FR"/>
              </w:rPr>
            </w:rPrChange>
          </w:rPr>
          <w:t>d’incubation</w:t>
        </w:r>
      </w:ins>
      <w:r w:rsidR="00E12ED3">
        <w:rPr>
          <w:b/>
        </w:rPr>
        <w:t>Date</w:t>
      </w:r>
      <w:proofErr w:type="spellEnd"/>
      <w:r w:rsidR="00E12ED3">
        <w:rPr>
          <w:b/>
        </w:rPr>
        <w:t xml:space="preserve"> and Time Removed from Incubator</w:t>
      </w:r>
      <w:r w:rsidR="00E12ED3">
        <w:rPr>
          <w:b/>
        </w:rPr>
        <w:tab/>
      </w:r>
    </w:p>
    <w:p w14:paraId="6C289C45" w14:textId="47B43678" w:rsidR="00E12ED3" w:rsidRDefault="00E12ED3" w:rsidP="00E12ED3">
      <w:pPr>
        <w:contextualSpacing/>
        <w:rPr>
          <w:i/>
        </w:rPr>
      </w:pPr>
    </w:p>
    <w:p w14:paraId="6CFFF208" w14:textId="7DA435BD" w:rsidR="00E12ED3" w:rsidRDefault="00E12ED3" w:rsidP="00E12ED3">
      <w:pPr>
        <w:pBdr>
          <w:bottom w:val="single" w:sz="6" w:space="1" w:color="auto"/>
        </w:pBdr>
        <w:contextualSpacing/>
        <w:rPr>
          <w:i/>
        </w:rPr>
      </w:pPr>
    </w:p>
    <w:p w14:paraId="31F51D8F" w14:textId="2823300C" w:rsidR="00E12ED3" w:rsidRDefault="00E12ED3" w:rsidP="00E12ED3">
      <w:pPr>
        <w:contextualSpacing/>
        <w:rPr>
          <w:i/>
        </w:rPr>
      </w:pPr>
    </w:p>
    <w:p w14:paraId="622050DA" w14:textId="0814717D" w:rsidR="00245EDC" w:rsidRPr="00245EDC" w:rsidRDefault="009A1B03">
      <w:pPr>
        <w:contextualSpacing/>
        <w:rPr>
          <w:i/>
        </w:rPr>
        <w:sectPr w:rsidR="00245EDC" w:rsidRPr="00245EDC" w:rsidSect="008D6E24">
          <w:footerReference w:type="default" r:id="rId12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proofErr w:type="spellStart"/>
      <w:ins w:id="592" w:author="JOEBEST" w:date="2016-09-23T09:04:00Z">
        <w:r w:rsidRPr="00445EF4">
          <w:rPr>
            <w:i/>
            <w:lang w:val="fr-FR"/>
          </w:rPr>
          <w:t>Completez</w:t>
        </w:r>
        <w:proofErr w:type="spellEnd"/>
        <w:r w:rsidRPr="00445EF4">
          <w:rPr>
            <w:i/>
            <w:lang w:val="fr-FR"/>
          </w:rPr>
          <w:t xml:space="preserve"> l’information suivante en ordre de concentration </w:t>
        </w:r>
        <w:r w:rsidRPr="00B156D8">
          <w:rPr>
            <w:i/>
            <w:lang w:val="fr-FR"/>
          </w:rPr>
          <w:t>décroissante</w:t>
        </w:r>
        <w:r w:rsidRPr="00445EF4">
          <w:rPr>
            <w:i/>
            <w:lang w:val="fr-FR"/>
          </w:rPr>
          <w:t xml:space="preserve">. </w:t>
        </w:r>
        <w:r w:rsidRPr="00B156D8">
          <w:rPr>
            <w:i/>
            <w:lang w:val="fr-FR"/>
          </w:rPr>
          <w:t xml:space="preserve">Si vous pouvez enregistrer  la numération de </w:t>
        </w:r>
        <w:r w:rsidRPr="00445EF4">
          <w:rPr>
            <w:i/>
            <w:lang w:val="fr-FR"/>
          </w:rPr>
          <w:t xml:space="preserve"> colibacill</w:t>
        </w:r>
        <w:r w:rsidRPr="00B156D8">
          <w:rPr>
            <w:i/>
            <w:lang w:val="fr-FR"/>
          </w:rPr>
          <w:t>es</w:t>
        </w:r>
        <w:r w:rsidRPr="00445EF4">
          <w:rPr>
            <w:i/>
            <w:lang w:val="fr-FR"/>
          </w:rPr>
          <w:t>, indiquez que l’</w:t>
        </w:r>
        <w:r w:rsidRPr="00B156D8">
          <w:rPr>
            <w:i/>
            <w:lang w:val="fr-FR"/>
          </w:rPr>
          <w:t>é</w:t>
        </w:r>
        <w:r w:rsidRPr="00445EF4">
          <w:rPr>
            <w:i/>
            <w:lang w:val="fr-FR"/>
          </w:rPr>
          <w:t xml:space="preserve">tat de lecture est </w:t>
        </w:r>
        <w:r w:rsidRPr="00B156D8">
          <w:rPr>
            <w:b/>
            <w:i/>
            <w:lang w:val="fr-FR"/>
          </w:rPr>
          <w:t xml:space="preserve">Valable. Si </w:t>
        </w:r>
        <w:r w:rsidRPr="00445EF4">
          <w:rPr>
            <w:b/>
            <w:i/>
            <w:lang w:val="fr-FR"/>
          </w:rPr>
          <w:t xml:space="preserve">vous ne pouvez pas </w:t>
        </w:r>
        <w:r w:rsidRPr="00B156D8">
          <w:rPr>
            <w:b/>
            <w:i/>
            <w:lang w:val="fr-FR"/>
          </w:rPr>
          <w:t>enregistrer le nombre des co</w:t>
        </w:r>
        <w:r w:rsidRPr="00445EF4">
          <w:rPr>
            <w:b/>
            <w:i/>
            <w:lang w:val="fr-FR"/>
          </w:rPr>
          <w:t>li</w:t>
        </w:r>
        <w:r w:rsidRPr="00B156D8">
          <w:rPr>
            <w:b/>
            <w:i/>
            <w:lang w:val="fr-FR"/>
          </w:rPr>
          <w:t>bacilles</w:t>
        </w:r>
        <w:r w:rsidRPr="00445EF4">
          <w:rPr>
            <w:b/>
            <w:i/>
            <w:lang w:val="fr-FR"/>
          </w:rPr>
          <w:t xml:space="preserve">, </w:t>
        </w:r>
        <w:r w:rsidRPr="00B156D8">
          <w:rPr>
            <w:b/>
            <w:i/>
            <w:lang w:val="fr-FR"/>
          </w:rPr>
          <w:t>indiquez si le</w:t>
        </w:r>
      </w:ins>
      <w:ins w:id="593" w:author="JOEBEST" w:date="2016-09-28T12:51:00Z">
        <w:r w:rsidR="0000255A">
          <w:rPr>
            <w:b/>
            <w:i/>
            <w:lang w:val="fr-FR"/>
          </w:rPr>
          <w:t>s</w:t>
        </w:r>
      </w:ins>
      <w:ins w:id="594" w:author="JOEBEST" w:date="2016-09-23T09:04:00Z">
        <w:r w:rsidR="0000255A">
          <w:rPr>
            <w:b/>
            <w:i/>
            <w:lang w:val="fr-FR"/>
          </w:rPr>
          <w:t xml:space="preserve"> </w:t>
        </w:r>
        <w:proofErr w:type="spellStart"/>
        <w:r w:rsidR="0000255A">
          <w:rPr>
            <w:b/>
            <w:i/>
            <w:lang w:val="fr-FR"/>
          </w:rPr>
          <w:t>colobacille</w:t>
        </w:r>
      </w:ins>
      <w:ins w:id="595" w:author="JOEBEST" w:date="2016-09-28T12:51:00Z">
        <w:r w:rsidR="0000255A">
          <w:rPr>
            <w:b/>
            <w:i/>
            <w:lang w:val="fr-FR"/>
          </w:rPr>
          <w:t>s</w:t>
        </w:r>
        <w:proofErr w:type="spellEnd"/>
        <w:r w:rsidR="0000255A">
          <w:rPr>
            <w:b/>
            <w:i/>
            <w:lang w:val="fr-FR"/>
          </w:rPr>
          <w:t xml:space="preserve"> sont</w:t>
        </w:r>
      </w:ins>
      <w:ins w:id="596" w:author="JOEBEST" w:date="2016-09-23T09:04:00Z">
        <w:r w:rsidRPr="00B156D8">
          <w:rPr>
            <w:b/>
            <w:i/>
            <w:lang w:val="fr-FR"/>
          </w:rPr>
          <w:t xml:space="preserve"> trop nombreux pour compter</w:t>
        </w:r>
        <w:proofErr w:type="gramStart"/>
        <w:r w:rsidRPr="00B156D8">
          <w:rPr>
            <w:b/>
            <w:i/>
            <w:lang w:val="fr-FR"/>
          </w:rPr>
          <w:t>.(</w:t>
        </w:r>
        <w:proofErr w:type="gramEnd"/>
        <w:r w:rsidRPr="00B156D8">
          <w:rPr>
            <w:b/>
            <w:i/>
            <w:lang w:val="fr-FR"/>
          </w:rPr>
          <w:t xml:space="preserve"> </w:t>
        </w:r>
        <w:r w:rsidRPr="00445EF4">
          <w:rPr>
            <w:b/>
            <w:i/>
          </w:rPr>
          <w:t>TNPC</w:t>
        </w:r>
        <w:r w:rsidRPr="002C49E4">
          <w:rPr>
            <w:b/>
            <w:i/>
          </w:rPr>
          <w:t xml:space="preserve">*; &gt;200 </w:t>
        </w:r>
        <w:proofErr w:type="spellStart"/>
        <w:r w:rsidRPr="002C49E4">
          <w:rPr>
            <w:b/>
            <w:i/>
          </w:rPr>
          <w:t>colibacille</w:t>
        </w:r>
        <w:proofErr w:type="spellEnd"/>
        <w:r w:rsidRPr="00445EF4">
          <w:rPr>
            <w:b/>
            <w:i/>
          </w:rPr>
          <w:t>)</w:t>
        </w:r>
        <w:r w:rsidRPr="002C49E4">
          <w:rPr>
            <w:b/>
            <w:i/>
          </w:rPr>
          <w:t xml:space="preserve"> </w:t>
        </w:r>
        <w:proofErr w:type="spellStart"/>
        <w:r w:rsidRPr="002C49E4">
          <w:rPr>
            <w:b/>
            <w:i/>
          </w:rPr>
          <w:t>ou</w:t>
        </w:r>
        <w:proofErr w:type="spellEnd"/>
        <w:r w:rsidRPr="002C49E4">
          <w:rPr>
            <w:b/>
            <w:i/>
          </w:rPr>
          <w:t xml:space="preserve"> la</w:t>
        </w:r>
        <w:r w:rsidRPr="00445EF4">
          <w:rPr>
            <w:b/>
            <w:i/>
          </w:rPr>
          <w:t xml:space="preserve"> plaque </w:t>
        </w:r>
        <w:proofErr w:type="spellStart"/>
        <w:r w:rsidRPr="00445EF4">
          <w:rPr>
            <w:b/>
            <w:i/>
          </w:rPr>
          <w:t>est</w:t>
        </w:r>
        <w:proofErr w:type="spellEnd"/>
        <w:r w:rsidRPr="00445EF4">
          <w:rPr>
            <w:b/>
            <w:i/>
          </w:rPr>
          <w:t xml:space="preserve"> trop sale pour </w:t>
        </w:r>
        <w:proofErr w:type="spellStart"/>
        <w:r w:rsidRPr="002C49E4">
          <w:rPr>
            <w:b/>
            <w:i/>
          </w:rPr>
          <w:t>compter</w:t>
        </w:r>
        <w:proofErr w:type="spellEnd"/>
        <w:r w:rsidRPr="002C49E4">
          <w:rPr>
            <w:b/>
            <w:i/>
          </w:rPr>
          <w:t>.(</w:t>
        </w:r>
        <w:r w:rsidRPr="00445EF4">
          <w:rPr>
            <w:b/>
            <w:i/>
          </w:rPr>
          <w:t>TSPC**)</w:t>
        </w:r>
      </w:ins>
      <w:r w:rsidR="007D06FB" w:rsidRPr="00245EDC">
        <w:rPr>
          <w:i/>
        </w:rPr>
        <w:t>Fill in the following information in order of decreasing concentration.</w:t>
      </w:r>
      <w:r w:rsidR="0037577C">
        <w:rPr>
          <w:i/>
        </w:rPr>
        <w:t xml:space="preserve"> If you can record the E.</w:t>
      </w:r>
      <w:r w:rsidR="00586761">
        <w:rPr>
          <w:i/>
        </w:rPr>
        <w:t xml:space="preserve"> </w:t>
      </w:r>
      <w:r w:rsidR="0037577C">
        <w:rPr>
          <w:i/>
        </w:rPr>
        <w:t xml:space="preserve">coli count, indicate that the reading status is </w:t>
      </w:r>
      <w:r w:rsidR="0037577C" w:rsidRPr="008D6E24">
        <w:rPr>
          <w:b/>
          <w:i/>
        </w:rPr>
        <w:t>Valid</w:t>
      </w:r>
      <w:r w:rsidR="0037577C">
        <w:rPr>
          <w:i/>
        </w:rPr>
        <w:t>.</w:t>
      </w:r>
      <w:r w:rsidR="007D06FB" w:rsidRPr="00245EDC">
        <w:rPr>
          <w:i/>
        </w:rPr>
        <w:t xml:space="preserve"> </w:t>
      </w:r>
      <w:r w:rsidR="00A828A0" w:rsidRPr="00245EDC">
        <w:rPr>
          <w:i/>
        </w:rPr>
        <w:t>If you cannot record the E.</w:t>
      </w:r>
      <w:r w:rsidR="00586761">
        <w:rPr>
          <w:i/>
        </w:rPr>
        <w:t xml:space="preserve"> </w:t>
      </w:r>
      <w:r w:rsidR="00A828A0" w:rsidRPr="00245EDC">
        <w:rPr>
          <w:i/>
        </w:rPr>
        <w:t xml:space="preserve">coli count, indicate </w:t>
      </w:r>
      <w:r w:rsidR="0018029D" w:rsidRPr="00245EDC">
        <w:rPr>
          <w:i/>
        </w:rPr>
        <w:t>whether the E. coli</w:t>
      </w:r>
      <w:r w:rsidR="00A828A0" w:rsidRPr="00245EDC">
        <w:rPr>
          <w:i/>
        </w:rPr>
        <w:t xml:space="preserve"> is too </w:t>
      </w:r>
      <w:r w:rsidR="0018029D" w:rsidRPr="00245EDC">
        <w:rPr>
          <w:i/>
        </w:rPr>
        <w:t>numerous</w:t>
      </w:r>
      <w:r w:rsidR="00A828A0" w:rsidRPr="00245EDC">
        <w:rPr>
          <w:i/>
        </w:rPr>
        <w:t xml:space="preserve"> to count (</w:t>
      </w:r>
      <w:r w:rsidR="00A828A0" w:rsidRPr="008D6E24">
        <w:rPr>
          <w:b/>
          <w:i/>
        </w:rPr>
        <w:t>T</w:t>
      </w:r>
      <w:r w:rsidR="0018029D" w:rsidRPr="008D6E24">
        <w:rPr>
          <w:b/>
          <w:i/>
        </w:rPr>
        <w:t>N</w:t>
      </w:r>
      <w:r w:rsidR="00A828A0" w:rsidRPr="008D6E24">
        <w:rPr>
          <w:b/>
          <w:i/>
        </w:rPr>
        <w:t>TC</w:t>
      </w:r>
      <w:r w:rsidR="0018029D" w:rsidRPr="008D6E24">
        <w:rPr>
          <w:b/>
          <w:i/>
        </w:rPr>
        <w:t>*</w:t>
      </w:r>
      <w:r w:rsidR="00A828A0" w:rsidRPr="008D6E24">
        <w:rPr>
          <w:b/>
          <w:i/>
        </w:rPr>
        <w:t xml:space="preserve">; </w:t>
      </w:r>
      <w:r w:rsidR="0018029D" w:rsidRPr="008D6E24">
        <w:rPr>
          <w:b/>
          <w:i/>
        </w:rPr>
        <w:t>&gt; 200 E. coli</w:t>
      </w:r>
      <w:r w:rsidR="0018029D" w:rsidRPr="00245EDC">
        <w:rPr>
          <w:i/>
        </w:rPr>
        <w:t>) or the plate is too dirty to count (</w:t>
      </w:r>
      <w:r w:rsidR="0018029D" w:rsidRPr="008D6E24">
        <w:rPr>
          <w:b/>
          <w:i/>
        </w:rPr>
        <w:t>TDTC**</w:t>
      </w:r>
      <w:r w:rsidR="0018029D" w:rsidRPr="00245EDC">
        <w:rPr>
          <w:i/>
        </w:rPr>
        <w:t>).</w:t>
      </w:r>
      <w:r w:rsidR="00F3390D">
        <w:rPr>
          <w:i/>
        </w:rPr>
        <w:t xml:space="preserve"> </w:t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877"/>
        <w:gridCol w:w="1531"/>
        <w:gridCol w:w="1348"/>
        <w:gridCol w:w="985"/>
        <w:gridCol w:w="805"/>
        <w:gridCol w:w="912"/>
      </w:tblGrid>
      <w:tr w:rsidR="000B262D" w:rsidRPr="00F3390D" w14:paraId="4ABB88B7" w14:textId="77777777" w:rsidTr="000B262D">
        <w:trPr>
          <w:trHeight w:val="287"/>
        </w:trPr>
        <w:tc>
          <w:tcPr>
            <w:tcW w:w="482" w:type="pct"/>
          </w:tcPr>
          <w:p w14:paraId="47ABFA45" w14:textId="77777777" w:rsidR="000B262D" w:rsidRDefault="000B262D" w:rsidP="00CC474A">
            <w:pPr>
              <w:contextualSpacing/>
              <w:rPr>
                <w:b/>
              </w:rPr>
            </w:pPr>
          </w:p>
        </w:tc>
        <w:tc>
          <w:tcPr>
            <w:tcW w:w="1537" w:type="pct"/>
          </w:tcPr>
          <w:p w14:paraId="2BAD0DFF" w14:textId="77777777" w:rsidR="000B262D" w:rsidRDefault="000B262D" w:rsidP="00CC474A">
            <w:pPr>
              <w:contextualSpacing/>
              <w:rPr>
                <w:b/>
              </w:rPr>
            </w:pPr>
          </w:p>
        </w:tc>
        <w:tc>
          <w:tcPr>
            <w:tcW w:w="818" w:type="pct"/>
          </w:tcPr>
          <w:p w14:paraId="28FEBCD1" w14:textId="785CF22F" w:rsidR="000B262D" w:rsidRDefault="00F4330C" w:rsidP="00CC474A">
            <w:pPr>
              <w:contextualSpacing/>
              <w:rPr>
                <w:b/>
              </w:rPr>
            </w:pPr>
            <w:ins w:id="597" w:author="JOEBEST" w:date="2016-09-23T09:05:00Z">
              <w:r>
                <w:rPr>
                  <w:b/>
                </w:rPr>
                <w:t xml:space="preserve">Volume </w:t>
              </w:r>
            </w:ins>
            <w:proofErr w:type="spellStart"/>
            <w:r w:rsidR="00C10979">
              <w:rPr>
                <w:b/>
              </w:rPr>
              <w:t>Volume</w:t>
            </w:r>
            <w:proofErr w:type="spellEnd"/>
          </w:p>
        </w:tc>
        <w:tc>
          <w:tcPr>
            <w:tcW w:w="720" w:type="pct"/>
          </w:tcPr>
          <w:p w14:paraId="4F9E54D9" w14:textId="77777777" w:rsidR="000B262D" w:rsidRDefault="000B262D" w:rsidP="00CC474A">
            <w:pPr>
              <w:contextualSpacing/>
              <w:rPr>
                <w:b/>
              </w:rPr>
            </w:pPr>
          </w:p>
        </w:tc>
        <w:tc>
          <w:tcPr>
            <w:tcW w:w="1443" w:type="pct"/>
            <w:gridSpan w:val="3"/>
          </w:tcPr>
          <w:p w14:paraId="0829E825" w14:textId="25C7E99E" w:rsidR="000B262D" w:rsidRPr="00F3390D" w:rsidRDefault="006E128F" w:rsidP="00CC474A">
            <w:pPr>
              <w:contextualSpacing/>
              <w:rPr>
                <w:b/>
                <w:u w:val="single"/>
              </w:rPr>
            </w:pPr>
            <w:proofErr w:type="spellStart"/>
            <w:ins w:id="598" w:author="JOEBEST" w:date="2016-09-23T09:07:00Z">
              <w:r>
                <w:rPr>
                  <w:b/>
                  <w:u w:val="single"/>
                </w:rPr>
                <w:t>État</w:t>
              </w:r>
              <w:proofErr w:type="spellEnd"/>
              <w:r>
                <w:rPr>
                  <w:b/>
                  <w:u w:val="single"/>
                </w:rPr>
                <w:t xml:space="preserve"> de </w:t>
              </w:r>
              <w:proofErr w:type="spellStart"/>
              <w:r>
                <w:rPr>
                  <w:b/>
                  <w:u w:val="single"/>
                </w:rPr>
                <w:t>Lecture</w:t>
              </w:r>
            </w:ins>
            <w:r w:rsidR="000B262D" w:rsidRPr="00F3390D">
              <w:rPr>
                <w:b/>
                <w:u w:val="single"/>
              </w:rPr>
              <w:t>Reading</w:t>
            </w:r>
            <w:proofErr w:type="spellEnd"/>
            <w:r w:rsidR="000B262D" w:rsidRPr="00F3390D">
              <w:rPr>
                <w:b/>
                <w:u w:val="single"/>
              </w:rPr>
              <w:t xml:space="preserve"> Status </w:t>
            </w:r>
            <w:r w:rsidR="000B262D" w:rsidRPr="00F3390D">
              <w:rPr>
                <w:i/>
                <w:u w:val="single"/>
              </w:rPr>
              <w:t>(check one)</w:t>
            </w:r>
          </w:p>
        </w:tc>
      </w:tr>
      <w:tr w:rsidR="000B262D" w14:paraId="4D3C513C" w14:textId="77777777" w:rsidTr="008F3C5B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778B3F1" w14:textId="1C31AA1C" w:rsidR="000B262D" w:rsidRPr="00742C36" w:rsidRDefault="009A1B03" w:rsidP="00CC474A">
            <w:pPr>
              <w:contextualSpacing/>
              <w:rPr>
                <w:b/>
              </w:rPr>
            </w:pPr>
            <w:proofErr w:type="spellStart"/>
            <w:ins w:id="599" w:author="JOEBEST" w:date="2016-09-23T09:04:00Z">
              <w:r>
                <w:rPr>
                  <w:b/>
                </w:rPr>
                <w:t>Plaque</w:t>
              </w:r>
            </w:ins>
            <w:r w:rsidR="000B262D">
              <w:rPr>
                <w:b/>
              </w:rPr>
              <w:t>Plate</w:t>
            </w:r>
            <w:proofErr w:type="spellEnd"/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C9BE7C4" w14:textId="186EF967" w:rsidR="000B262D" w:rsidRDefault="009A1B03" w:rsidP="00CC474A">
            <w:pPr>
              <w:contextualSpacing/>
              <w:rPr>
                <w:b/>
              </w:rPr>
            </w:pPr>
            <w:proofErr w:type="spellStart"/>
            <w:ins w:id="600" w:author="JOEBEST" w:date="2016-09-23T09:05:00Z">
              <w:r>
                <w:rPr>
                  <w:b/>
                </w:rPr>
                <w:t>Dilution</w:t>
              </w:r>
            </w:ins>
            <w:r w:rsidR="000B262D">
              <w:rPr>
                <w:b/>
              </w:rPr>
              <w:t>Dilution</w:t>
            </w:r>
            <w:proofErr w:type="spellEnd"/>
            <w:r w:rsidR="000B262D">
              <w:rPr>
                <w:b/>
              </w:rPr>
              <w:t xml:space="preserve"> (mL)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416FB0E" w14:textId="0019C9BC" w:rsidR="000B262D" w:rsidRPr="008F3C5B" w:rsidRDefault="009A1B03">
            <w:pPr>
              <w:contextualSpacing/>
              <w:rPr>
                <w:b/>
              </w:rPr>
            </w:pPr>
            <w:proofErr w:type="spellStart"/>
            <w:ins w:id="601" w:author="JOEBEST" w:date="2016-09-23T09:05:00Z">
              <w:r>
                <w:rPr>
                  <w:b/>
                </w:rPr>
                <w:t>Test</w:t>
              </w:r>
              <w:r w:rsidR="00F4330C">
                <w:rPr>
                  <w:b/>
                </w:rPr>
                <w:t>é</w:t>
              </w:r>
              <w:r>
                <w:rPr>
                  <w:b/>
                </w:rPr>
                <w:t>s</w:t>
              </w:r>
            </w:ins>
            <w:r w:rsidR="00C10979">
              <w:rPr>
                <w:b/>
              </w:rPr>
              <w:t>Tested</w:t>
            </w:r>
            <w:proofErr w:type="spellEnd"/>
            <w:r w:rsidR="000B262D" w:rsidRPr="008F3C5B">
              <w:rPr>
                <w:b/>
              </w:rPr>
              <w:t xml:space="preserve"> (mL)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0AA326A" w14:textId="211BC735" w:rsidR="000B262D" w:rsidRPr="00C0650F" w:rsidRDefault="00AF7319" w:rsidP="00CC474A">
            <w:pPr>
              <w:spacing w:after="160" w:line="259" w:lineRule="auto"/>
              <w:contextualSpacing/>
              <w:rPr>
                <w:b/>
                <w:lang w:val="fr-FR"/>
                <w:rPrChange w:id="602" w:author="JOEBEST" w:date="2016-09-25T10:20:00Z">
                  <w:rPr>
                    <w:b/>
                  </w:rPr>
                </w:rPrChange>
              </w:rPr>
            </w:pPr>
            <w:ins w:id="603" w:author="JOEBEST" w:date="2016-09-23T09:13:00Z">
              <w:r w:rsidRPr="00B156D8">
                <w:rPr>
                  <w:b/>
                  <w:i/>
                  <w:lang w:val="fr-FR"/>
                </w:rPr>
                <w:t xml:space="preserve">Numération de </w:t>
              </w:r>
              <w:proofErr w:type="spellStart"/>
              <w:r w:rsidRPr="00B156D8">
                <w:rPr>
                  <w:b/>
                  <w:i/>
                  <w:lang w:val="fr-FR"/>
                </w:rPr>
                <w:t>Colibacille</w:t>
              </w:r>
            </w:ins>
            <w:r w:rsidR="000B262D" w:rsidRPr="00C0650F">
              <w:rPr>
                <w:b/>
                <w:i/>
                <w:lang w:val="fr-FR"/>
                <w:rPrChange w:id="604" w:author="JOEBEST" w:date="2016-09-25T10:20:00Z">
                  <w:rPr>
                    <w:b/>
                    <w:i/>
                  </w:rPr>
                </w:rPrChange>
              </w:rPr>
              <w:t>E</w:t>
            </w:r>
            <w:proofErr w:type="spellEnd"/>
            <w:r w:rsidR="000B262D" w:rsidRPr="00C0650F">
              <w:rPr>
                <w:b/>
                <w:i/>
                <w:lang w:val="fr-FR"/>
                <w:rPrChange w:id="605" w:author="JOEBEST" w:date="2016-09-25T10:20:00Z">
                  <w:rPr>
                    <w:b/>
                    <w:i/>
                  </w:rPr>
                </w:rPrChange>
              </w:rPr>
              <w:t>.</w:t>
            </w:r>
            <w:r w:rsidR="00901D29" w:rsidRPr="00C0650F">
              <w:rPr>
                <w:b/>
                <w:i/>
                <w:lang w:val="fr-FR"/>
                <w:rPrChange w:id="606" w:author="JOEBEST" w:date="2016-09-25T10:20:00Z">
                  <w:rPr>
                    <w:b/>
                    <w:i/>
                  </w:rPr>
                </w:rPrChange>
              </w:rPr>
              <w:t xml:space="preserve"> </w:t>
            </w:r>
            <w:r w:rsidR="000B262D" w:rsidRPr="00C0650F">
              <w:rPr>
                <w:b/>
                <w:i/>
                <w:lang w:val="fr-FR"/>
                <w:rPrChange w:id="607" w:author="JOEBEST" w:date="2016-09-25T10:20:00Z">
                  <w:rPr>
                    <w:b/>
                    <w:i/>
                  </w:rPr>
                </w:rPrChange>
              </w:rPr>
              <w:t>coli</w:t>
            </w:r>
            <w:r w:rsidR="000B262D" w:rsidRPr="00C0650F">
              <w:rPr>
                <w:b/>
                <w:lang w:val="fr-FR"/>
                <w:rPrChange w:id="608" w:author="JOEBEST" w:date="2016-09-25T10:20:00Z">
                  <w:rPr>
                    <w:b/>
                  </w:rPr>
                </w:rPrChange>
              </w:rPr>
              <w:t xml:space="preserve"> Count</w:t>
            </w:r>
          </w:p>
        </w:tc>
        <w:tc>
          <w:tcPr>
            <w:tcW w:w="52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6C5CB651" w14:textId="2F92462F" w:rsidR="000B262D" w:rsidRDefault="000E67CC" w:rsidP="00CC474A">
            <w:pPr>
              <w:contextualSpacing/>
              <w:jc w:val="center"/>
              <w:rPr>
                <w:b/>
              </w:rPr>
            </w:pPr>
            <w:proofErr w:type="spellStart"/>
            <w:ins w:id="609" w:author="JOEBEST" w:date="2016-09-23T09:07:00Z">
              <w:r>
                <w:rPr>
                  <w:b/>
                </w:rPr>
                <w:t>Valable</w:t>
              </w:r>
            </w:ins>
            <w:r w:rsidR="000B262D">
              <w:rPr>
                <w:b/>
              </w:rPr>
              <w:t>Valid</w:t>
            </w:r>
            <w:proofErr w:type="spellEnd"/>
          </w:p>
        </w:tc>
        <w:tc>
          <w:tcPr>
            <w:tcW w:w="4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3BCB28E7" w14:textId="7FAE68C8" w:rsidR="000B262D" w:rsidRDefault="000E67CC">
            <w:pPr>
              <w:contextualSpacing/>
              <w:rPr>
                <w:b/>
              </w:rPr>
              <w:pPrChange w:id="610" w:author="JOEBEST" w:date="2016-09-23T09:08:00Z">
                <w:pPr>
                  <w:spacing w:after="160" w:line="259" w:lineRule="auto"/>
                  <w:contextualSpacing/>
                  <w:jc w:val="center"/>
                </w:pPr>
              </w:pPrChange>
            </w:pPr>
            <w:ins w:id="611" w:author="JOEBEST" w:date="2016-09-23T09:07:00Z">
              <w:r>
                <w:rPr>
                  <w:b/>
                </w:rPr>
                <w:t>TNPC</w:t>
              </w:r>
            </w:ins>
            <w:ins w:id="612" w:author="JOEBEST" w:date="2016-09-23T09:08:00Z">
              <w:r>
                <w:rPr>
                  <w:b/>
                </w:rPr>
                <w:t>*</w:t>
              </w:r>
            </w:ins>
            <w:ins w:id="613" w:author="JOEBEST" w:date="2016-09-23T09:07:00Z">
              <w:r>
                <w:rPr>
                  <w:b/>
                </w:rPr>
                <w:t xml:space="preserve"> </w:t>
              </w:r>
            </w:ins>
            <w:r w:rsidR="000B262D"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BECF9E9" w14:textId="7497D40A" w:rsidR="000B262D" w:rsidRDefault="000E67CC" w:rsidP="00CC474A">
            <w:pPr>
              <w:contextualSpacing/>
              <w:jc w:val="center"/>
              <w:rPr>
                <w:b/>
              </w:rPr>
            </w:pPr>
            <w:ins w:id="614" w:author="JOEBEST" w:date="2016-09-23T09:08:00Z">
              <w:r>
                <w:rPr>
                  <w:b/>
                </w:rPr>
                <w:t>TSPC**</w:t>
              </w:r>
            </w:ins>
            <w:r w:rsidR="000B262D">
              <w:rPr>
                <w:b/>
              </w:rPr>
              <w:t>TDTC**</w:t>
            </w:r>
          </w:p>
        </w:tc>
      </w:tr>
      <w:tr w:rsidR="000B262D" w14:paraId="7962FED1" w14:textId="77777777" w:rsidTr="000B262D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E0552BA" w14:textId="3857A776" w:rsidR="000B262D" w:rsidRDefault="009A1B03" w:rsidP="00CC474A">
            <w:pPr>
              <w:contextualSpacing/>
              <w:rPr>
                <w:b/>
              </w:rPr>
            </w:pPr>
            <w:ins w:id="615" w:author="JOEBEST" w:date="2016-09-23T09:04:00Z">
              <w:r>
                <w:rPr>
                  <w:b/>
                  <w:color w:val="FFFFFF" w:themeColor="background1"/>
                  <w:highlight w:val="darkGray"/>
                </w:rPr>
                <w:t>Plaque 1</w:t>
              </w:r>
            </w:ins>
            <w:r w:rsidR="000B262D"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44E5D2E" w14:textId="4238B4E3" w:rsidR="00C10979" w:rsidRDefault="00C10979" w:rsidP="00C10979">
            <w:r>
              <w:sym w:font="Wingdings" w:char="F0A8"/>
            </w:r>
            <w:r>
              <w:t xml:space="preserve"> </w:t>
            </w:r>
            <w:ins w:id="616" w:author="JOEBEST" w:date="2016-09-23T09:06:00Z">
              <w:r w:rsidR="0095250E">
                <w:t xml:space="preserve">Non </w:t>
              </w:r>
              <w:proofErr w:type="spellStart"/>
              <w:r w:rsidR="0095250E">
                <w:t>Dilué</w:t>
              </w:r>
              <w:proofErr w:type="spellEnd"/>
              <w:r w:rsidR="0095250E">
                <w:t xml:space="preserve"> 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D596E00" w14:textId="77777777" w:rsidR="00C10979" w:rsidRDefault="00C10979" w:rsidP="00C1097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ADDCA00" w14:textId="77777777" w:rsidR="00C10979" w:rsidRDefault="00C10979" w:rsidP="00C1097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4D3D1625" w14:textId="799B06DD" w:rsidR="000B262D" w:rsidRPr="00F3390D" w:rsidRDefault="00C10979" w:rsidP="00C10979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875652" w14:textId="77777777" w:rsidR="000B262D" w:rsidRDefault="000B262D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52074933" w14:textId="77777777" w:rsidR="000B262D" w:rsidRPr="00307151" w:rsidRDefault="000B262D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7C901951" w14:textId="77777777" w:rsidR="000B262D" w:rsidRPr="00CC474A" w:rsidRDefault="000B262D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F2838EE" w14:textId="77777777" w:rsidR="000B262D" w:rsidRDefault="000B262D" w:rsidP="00CC474A">
            <w:pPr>
              <w:contextualSpacing/>
              <w:rPr>
                <w:b/>
              </w:rPr>
            </w:pPr>
            <w:r w:rsidRPr="008F3C5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3FE7BDB" wp14:editId="04E27719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CA6A00" id="Rounded Rectangle 24" o:spid="_x0000_s1026" style="position:absolute;margin-left:-.9pt;margin-top:3.4pt;width:54pt;height:1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IZ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51CC9B9" w14:textId="77777777" w:rsidR="000B262D" w:rsidRDefault="000B262D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C7367B8" w14:textId="77777777" w:rsidR="000B262D" w:rsidRDefault="000B262D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25EC973" w14:textId="199B42BB" w:rsidR="000B262D" w:rsidRDefault="000E67CC">
            <w:pPr>
              <w:contextualSpacing/>
              <w:pPrChange w:id="617" w:author="JOEBEST" w:date="2016-09-23T09:07:00Z">
                <w:pPr>
                  <w:spacing w:after="160" w:line="259" w:lineRule="auto"/>
                  <w:contextualSpacing/>
                  <w:jc w:val="center"/>
                </w:pPr>
              </w:pPrChange>
            </w:pPr>
            <w:ins w:id="618" w:author="JOEBEST" w:date="2016-09-23T09:07:00Z">
              <w:r>
                <w:t xml:space="preserve"> </w:t>
              </w:r>
            </w:ins>
            <w:r w:rsidR="000B262D">
              <w:sym w:font="Wingdings" w:char="F0A8"/>
            </w:r>
          </w:p>
        </w:tc>
      </w:tr>
      <w:tr w:rsidR="000B262D" w14:paraId="0B9151CA" w14:textId="77777777" w:rsidTr="000B262D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5D6810C" w14:textId="15C02D4E" w:rsidR="000B262D" w:rsidRDefault="009A1B03" w:rsidP="00CC474A">
            <w:pPr>
              <w:contextualSpacing/>
              <w:rPr>
                <w:b/>
              </w:rPr>
            </w:pPr>
            <w:ins w:id="619" w:author="JOEBEST" w:date="2016-09-23T09:04:00Z">
              <w:r>
                <w:rPr>
                  <w:b/>
                  <w:color w:val="FFFFFF" w:themeColor="background1"/>
                  <w:highlight w:val="darkGray"/>
                </w:rPr>
                <w:t>Plaque 2</w:t>
              </w:r>
            </w:ins>
            <w:r w:rsidR="000B262D"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A00D63B" w14:textId="167F8764" w:rsidR="00C10979" w:rsidRDefault="00C10979" w:rsidP="00C10979">
            <w:r>
              <w:sym w:font="Wingdings" w:char="F0A8"/>
            </w:r>
            <w:ins w:id="620" w:author="JOEBEST" w:date="2016-09-23T09:06:00Z">
              <w:r w:rsidR="0095250E">
                <w:t xml:space="preserve"> Non </w:t>
              </w:r>
              <w:proofErr w:type="spellStart"/>
              <w:r w:rsidR="0095250E">
                <w:t>Dilué</w:t>
              </w:r>
            </w:ins>
            <w:proofErr w:type="spellEnd"/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D278227" w14:textId="77777777" w:rsidR="00C10979" w:rsidRDefault="00C10979" w:rsidP="00C1097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FB90184" w14:textId="77777777" w:rsidR="00C10979" w:rsidRDefault="00C10979" w:rsidP="00C1097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522ABAEF" w14:textId="177BD56F" w:rsidR="000B262D" w:rsidRPr="00F3390D" w:rsidRDefault="00C10979" w:rsidP="00C10979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C523386" w14:textId="77777777" w:rsidR="000B262D" w:rsidRDefault="000B262D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088F6736" w14:textId="77777777" w:rsidR="000B262D" w:rsidRPr="00307151" w:rsidRDefault="000B262D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007739B2" w14:textId="77777777" w:rsidR="000B262D" w:rsidRPr="00C147F5" w:rsidRDefault="000B262D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8ED022E" w14:textId="77777777" w:rsidR="000B262D" w:rsidRDefault="000B262D" w:rsidP="00CC474A">
            <w:pPr>
              <w:contextualSpacing/>
              <w:jc w:val="center"/>
              <w:rPr>
                <w:b/>
              </w:rPr>
            </w:pPr>
            <w:r w:rsidRPr="008F3C5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EFFBB57" wp14:editId="33C300D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8596A0" id="Rounded Rectangle 25" o:spid="_x0000_s1026" style="position:absolute;margin-left:-1.1pt;margin-top:3.1pt;width:54pt;height:1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CUzAGy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7799879" w14:textId="77777777" w:rsidR="000B262D" w:rsidRDefault="000B262D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4EDB1F6A" w14:textId="77777777" w:rsidR="000B262D" w:rsidRDefault="000B262D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7510DF5" w14:textId="77777777" w:rsidR="000B262D" w:rsidRDefault="000B262D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0B262D" w:rsidRPr="00F3390D" w14:paraId="27BBD7E1" w14:textId="77777777" w:rsidTr="000B262D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0FB676E" w14:textId="3B1680F3" w:rsidR="000B262D" w:rsidRPr="00F3390D" w:rsidRDefault="00075198" w:rsidP="00CC474A">
            <w:pPr>
              <w:contextualSpacing/>
              <w:rPr>
                <w:i/>
              </w:rPr>
            </w:pPr>
            <w:ins w:id="621" w:author="JOEBEST" w:date="2016-09-23T09:09:00Z">
              <w:r w:rsidRPr="00C0650F">
                <w:rPr>
                  <w:i/>
                  <w:lang w:val="fr-FR"/>
                </w:rPr>
                <w:t xml:space="preserve">Si une </w:t>
              </w:r>
              <w:proofErr w:type="spellStart"/>
              <w:r w:rsidRPr="00C0650F">
                <w:rPr>
                  <w:i/>
                  <w:lang w:val="fr-FR"/>
                </w:rPr>
                <w:t>troisieme</w:t>
              </w:r>
              <w:proofErr w:type="spellEnd"/>
              <w:r w:rsidRPr="00C0650F">
                <w:rPr>
                  <w:i/>
                  <w:lang w:val="fr-FR"/>
                </w:rPr>
                <w:t xml:space="preserve"> dilution est effectuée, </w:t>
              </w:r>
              <w:proofErr w:type="spellStart"/>
              <w:r w:rsidRPr="00C0650F">
                <w:rPr>
                  <w:i/>
                  <w:lang w:val="fr-FR"/>
                </w:rPr>
                <w:t>completez</w:t>
              </w:r>
              <w:proofErr w:type="spellEnd"/>
              <w:r w:rsidRPr="00C0650F">
                <w:rPr>
                  <w:i/>
                  <w:lang w:val="fr-FR"/>
                </w:rPr>
                <w:t xml:space="preserve"> l’information pour plaque  3 sinon laisser-la  </w:t>
              </w:r>
              <w:proofErr w:type="spellStart"/>
              <w:r w:rsidRPr="00C0650F">
                <w:rPr>
                  <w:i/>
                  <w:lang w:val="fr-FR"/>
                </w:rPr>
                <w:t>blanche.</w:t>
              </w:r>
            </w:ins>
            <w:r w:rsidR="000B262D" w:rsidRPr="00C0650F">
              <w:rPr>
                <w:i/>
                <w:lang w:val="fr-FR"/>
                <w:rPrChange w:id="622" w:author="JOEBEST" w:date="2016-09-25T10:17:00Z">
                  <w:rPr>
                    <w:i/>
                  </w:rPr>
                </w:rPrChange>
              </w:rPr>
              <w:t>If</w:t>
            </w:r>
            <w:proofErr w:type="spellEnd"/>
            <w:r w:rsidR="000B262D" w:rsidRPr="00C0650F">
              <w:rPr>
                <w:i/>
                <w:lang w:val="fr-FR"/>
                <w:rPrChange w:id="623" w:author="JOEBEST" w:date="2016-09-25T10:17:00Z">
                  <w:rPr>
                    <w:i/>
                  </w:rPr>
                </w:rPrChange>
              </w:rPr>
              <w:t xml:space="preserve"> a </w:t>
            </w:r>
            <w:proofErr w:type="spellStart"/>
            <w:r w:rsidR="000B262D" w:rsidRPr="00C0650F">
              <w:rPr>
                <w:i/>
                <w:lang w:val="fr-FR"/>
                <w:rPrChange w:id="624" w:author="JOEBEST" w:date="2016-09-25T10:17:00Z">
                  <w:rPr>
                    <w:i/>
                  </w:rPr>
                </w:rPrChange>
              </w:rPr>
              <w:t>third</w:t>
            </w:r>
            <w:proofErr w:type="spellEnd"/>
            <w:r w:rsidR="000B262D" w:rsidRPr="00C0650F">
              <w:rPr>
                <w:i/>
                <w:lang w:val="fr-FR"/>
                <w:rPrChange w:id="625" w:author="JOEBEST" w:date="2016-09-25T10:17:00Z">
                  <w:rPr>
                    <w:i/>
                  </w:rPr>
                </w:rPrChange>
              </w:rPr>
              <w:t xml:space="preserve"> dilution has been </w:t>
            </w:r>
            <w:proofErr w:type="spellStart"/>
            <w:r w:rsidR="000B262D" w:rsidRPr="00C0650F">
              <w:rPr>
                <w:i/>
                <w:lang w:val="fr-FR"/>
                <w:rPrChange w:id="626" w:author="JOEBEST" w:date="2016-09-25T10:17:00Z">
                  <w:rPr>
                    <w:i/>
                  </w:rPr>
                </w:rPrChange>
              </w:rPr>
              <w:t>performed</w:t>
            </w:r>
            <w:proofErr w:type="spellEnd"/>
            <w:r w:rsidR="000B262D" w:rsidRPr="00C0650F">
              <w:rPr>
                <w:i/>
                <w:lang w:val="fr-FR"/>
                <w:rPrChange w:id="627" w:author="JOEBEST" w:date="2016-09-25T10:17:00Z">
                  <w:rPr>
                    <w:i/>
                  </w:rPr>
                </w:rPrChange>
              </w:rPr>
              <w:t xml:space="preserve">, </w:t>
            </w:r>
            <w:proofErr w:type="spellStart"/>
            <w:r w:rsidR="000B262D" w:rsidRPr="00C0650F">
              <w:rPr>
                <w:i/>
                <w:lang w:val="fr-FR"/>
                <w:rPrChange w:id="628" w:author="JOEBEST" w:date="2016-09-25T10:17:00Z">
                  <w:rPr>
                    <w:i/>
                  </w:rPr>
                </w:rPrChange>
              </w:rPr>
              <w:t>complete</w:t>
            </w:r>
            <w:proofErr w:type="spellEnd"/>
            <w:r w:rsidR="000B262D" w:rsidRPr="00C0650F">
              <w:rPr>
                <w:i/>
                <w:lang w:val="fr-FR"/>
                <w:rPrChange w:id="629" w:author="JOEBEST" w:date="2016-09-25T10:17:00Z">
                  <w:rPr>
                    <w:i/>
                  </w:rPr>
                </w:rPrChange>
              </w:rPr>
              <w:t xml:space="preserve"> the information for Plate 3. </w:t>
            </w:r>
            <w:r w:rsidR="000B262D">
              <w:rPr>
                <w:i/>
              </w:rPr>
              <w:t>If not, leave Plate 3 blank.</w:t>
            </w:r>
          </w:p>
        </w:tc>
      </w:tr>
      <w:tr w:rsidR="000B262D" w14:paraId="357210E2" w14:textId="77777777" w:rsidTr="000B262D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C55A24F" w14:textId="0896B373" w:rsidR="000B262D" w:rsidRDefault="009A1B03" w:rsidP="00CC474A">
            <w:pPr>
              <w:contextualSpacing/>
              <w:rPr>
                <w:b/>
              </w:rPr>
            </w:pPr>
            <w:ins w:id="630" w:author="JOEBEST" w:date="2016-09-23T09:05:00Z">
              <w:r>
                <w:rPr>
                  <w:b/>
                  <w:color w:val="FFFFFF" w:themeColor="background1"/>
                  <w:highlight w:val="darkGray"/>
                </w:rPr>
                <w:lastRenderedPageBreak/>
                <w:t>Plaque 3</w:t>
              </w:r>
            </w:ins>
            <w:r w:rsidR="000B262D"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BEECCF" w14:textId="2D9CD46C" w:rsidR="00C10979" w:rsidRDefault="00C10979" w:rsidP="00C10979">
            <w:r>
              <w:sym w:font="Wingdings" w:char="F0A8"/>
            </w:r>
            <w:r>
              <w:t xml:space="preserve"> </w:t>
            </w:r>
            <w:ins w:id="631" w:author="JOEBEST" w:date="2016-09-23T09:06:00Z">
              <w:r w:rsidR="0095250E">
                <w:t xml:space="preserve">Non </w:t>
              </w:r>
              <w:proofErr w:type="spellStart"/>
              <w:r w:rsidR="0095250E">
                <w:t>Dilué</w:t>
              </w:r>
              <w:proofErr w:type="spellEnd"/>
              <w:r w:rsidR="0095250E">
                <w:t xml:space="preserve"> 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68F7727" w14:textId="77777777" w:rsidR="00C10979" w:rsidRDefault="00C10979" w:rsidP="00C1097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8DABE40" w14:textId="77777777" w:rsidR="00C10979" w:rsidRDefault="00C10979" w:rsidP="00C1097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2968E7DE" w14:textId="0AC1881A" w:rsidR="000B262D" w:rsidRPr="00F3390D" w:rsidRDefault="00C10979" w:rsidP="00C10979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893EC0B" w14:textId="77777777" w:rsidR="000B262D" w:rsidRDefault="000B262D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1DD324E9" w14:textId="77777777" w:rsidR="000B262D" w:rsidRPr="00307151" w:rsidRDefault="000B262D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483BB9FD" w14:textId="77777777" w:rsidR="000B262D" w:rsidRPr="00C147F5" w:rsidRDefault="000B262D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65AF35B" w14:textId="77777777" w:rsidR="000B262D" w:rsidRDefault="000B262D" w:rsidP="00CC474A">
            <w:pPr>
              <w:contextualSpacing/>
              <w:jc w:val="center"/>
              <w:rPr>
                <w:b/>
              </w:rPr>
            </w:pPr>
            <w:r w:rsidRPr="008F3C5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5B03812F" wp14:editId="307FBC7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E5FF55" id="Rounded Rectangle 33" o:spid="_x0000_s1026" style="position:absolute;margin-left:-.8pt;margin-top:-.45pt;width:54pt;height:1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5A36B8BB" w14:textId="77777777" w:rsidR="000B262D" w:rsidRDefault="000B262D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059D380" w14:textId="77777777" w:rsidR="000B262D" w:rsidRDefault="000B262D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11388C1" w14:textId="77777777" w:rsidR="000B262D" w:rsidRDefault="000B262D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7F216C2E" w14:textId="77777777" w:rsidR="000B262D" w:rsidRDefault="000B262D" w:rsidP="0018029D">
      <w:pPr>
        <w:contextualSpacing/>
        <w:rPr>
          <w:b/>
        </w:rPr>
      </w:pPr>
    </w:p>
    <w:p w14:paraId="3624D7E2" w14:textId="668C6081" w:rsidR="0018029D" w:rsidRPr="0021385E" w:rsidRDefault="00AF7319" w:rsidP="0018029D">
      <w:pPr>
        <w:contextualSpacing/>
        <w:rPr>
          <w:b/>
        </w:rPr>
      </w:pPr>
      <w:ins w:id="632" w:author="JOEBEST" w:date="2016-09-23T09:12:00Z">
        <w:r>
          <w:rPr>
            <w:b/>
          </w:rPr>
          <w:t xml:space="preserve">Nom de </w:t>
        </w:r>
        <w:proofErr w:type="spellStart"/>
        <w:proofErr w:type="gramStart"/>
        <w:r>
          <w:rPr>
            <w:b/>
          </w:rPr>
          <w:t>Laborantin</w:t>
        </w:r>
        <w:proofErr w:type="spellEnd"/>
        <w:r>
          <w:rPr>
            <w:b/>
          </w:rPr>
          <w:t>(</w:t>
        </w:r>
        <w:proofErr w:type="gramEnd"/>
        <w:r>
          <w:rPr>
            <w:b/>
          </w:rPr>
          <w:t>e)</w:t>
        </w:r>
      </w:ins>
      <w:r w:rsidR="0018029D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EF10C6" wp14:editId="76C46BCE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2933F" id="Rounded Rectangle 35" o:spid="_x0000_s1026" style="position:absolute;margin-left:0;margin-top:14.5pt;width:180pt;height:1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Lab Operator Name</w:t>
      </w:r>
    </w:p>
    <w:p w14:paraId="3E7ADA82" w14:textId="65AC947E" w:rsidR="0018029D" w:rsidRDefault="0018029D" w:rsidP="0018029D">
      <w:pPr>
        <w:contextualSpacing/>
      </w:pPr>
    </w:p>
    <w:p w14:paraId="77F605A2" w14:textId="77777777" w:rsidR="00F3390D" w:rsidRDefault="00F3390D" w:rsidP="00D01726">
      <w:pPr>
        <w:contextualSpacing/>
        <w:rPr>
          <w:b/>
        </w:rPr>
      </w:pPr>
    </w:p>
    <w:p w14:paraId="01705634" w14:textId="63A7C169" w:rsidR="007A285E" w:rsidRDefault="00AF7319">
      <w:pPr>
        <w:contextualSpacing/>
      </w:pPr>
      <w:ins w:id="633" w:author="JOEBEST" w:date="2016-09-23T09:12:00Z">
        <w:r>
          <w:rPr>
            <w:b/>
          </w:rPr>
          <w:t>Observations</w:t>
        </w:r>
        <w:r w:rsidRPr="00C147F5">
          <w:rPr>
            <w:b/>
            <w:noProof/>
          </w:rPr>
          <w:t xml:space="preserve"> </w:t>
        </w:r>
      </w:ins>
      <w:r w:rsidR="00D01726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2D8261" wp14:editId="77A67D17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DAE32" id="Rounded Rectangle 3" o:spid="_x0000_s1026" style="position:absolute;margin-left:0;margin-top:14.3pt;width:468pt;height:3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 w:rsidR="00D01726">
        <w:rPr>
          <w:b/>
        </w:rPr>
        <w:t>Notes</w:t>
      </w:r>
    </w:p>
    <w:sectPr w:rsidR="007A285E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F7FAF" w14:textId="77777777" w:rsidR="00421017" w:rsidRDefault="00421017" w:rsidP="0029131C">
      <w:pPr>
        <w:spacing w:after="0" w:line="240" w:lineRule="auto"/>
      </w:pPr>
      <w:r>
        <w:separator/>
      </w:r>
    </w:p>
  </w:endnote>
  <w:endnote w:type="continuationSeparator" w:id="0">
    <w:p w14:paraId="0749D7D1" w14:textId="77777777" w:rsidR="00421017" w:rsidRDefault="00421017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398702C2" w:rsidR="00244768" w:rsidRDefault="002E2EC3" w:rsidP="0029131C">
    <w:pPr>
      <w:pStyle w:val="Footer"/>
      <w:jc w:val="right"/>
    </w:pPr>
    <w:proofErr w:type="spellStart"/>
    <w:ins w:id="21" w:author="JOEBEST" w:date="2016-09-23T07:07:00Z">
      <w:r>
        <w:t>Eaux</w:t>
      </w:r>
      <w:proofErr w:type="spellEnd"/>
      <w:r>
        <w:t xml:space="preserve"> </w:t>
      </w:r>
      <w:proofErr w:type="spellStart"/>
      <w:r>
        <w:t>Usées</w:t>
      </w:r>
    </w:ins>
    <w:r w:rsidR="0070478D">
      <w:t>Drain</w:t>
    </w:r>
    <w:proofErr w:type="spellEnd"/>
    <w:r w:rsidR="00244768">
      <w:t xml:space="preserve"> Water | </w:t>
    </w:r>
    <w:proofErr w:type="spellStart"/>
    <w:ins w:id="22" w:author="JOEBEST" w:date="2016-09-23T06:54:00Z">
      <w:r w:rsidR="00A17943">
        <w:t>Échantillon</w:t>
      </w:r>
    </w:ins>
    <w:r w:rsidR="00244768">
      <w:t>Sample</w:t>
    </w:r>
    <w:proofErr w:type="spellEnd"/>
  </w:p>
  <w:p w14:paraId="6E9C83C4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24E872E8" w:rsidR="00244768" w:rsidRPr="0054488A" w:rsidRDefault="0054488A" w:rsidP="0029131C">
    <w:pPr>
      <w:pStyle w:val="Footer"/>
      <w:jc w:val="right"/>
      <w:rPr>
        <w:lang w:val="fr-FR"/>
        <w:rPrChange w:id="533" w:author="JOEBEST" w:date="2016-09-23T08:55:00Z">
          <w:rPr/>
        </w:rPrChange>
      </w:rPr>
    </w:pPr>
    <w:ins w:id="534" w:author="JOEBEST" w:date="2016-09-23T08:55:00Z">
      <w:r w:rsidRPr="0054488A">
        <w:rPr>
          <w:lang w:val="fr-FR"/>
          <w:rPrChange w:id="535" w:author="JOEBEST" w:date="2016-09-23T08:55:00Z">
            <w:rPr/>
          </w:rPrChange>
        </w:rPr>
        <w:t xml:space="preserve">Eaux </w:t>
      </w:r>
      <w:proofErr w:type="spellStart"/>
      <w:r w:rsidRPr="0054488A">
        <w:rPr>
          <w:lang w:val="fr-FR"/>
          <w:rPrChange w:id="536" w:author="JOEBEST" w:date="2016-09-23T08:55:00Z">
            <w:rPr/>
          </w:rPrChange>
        </w:rPr>
        <w:t>Usées</w:t>
      </w:r>
    </w:ins>
    <w:r w:rsidR="0070478D" w:rsidRPr="0054488A">
      <w:rPr>
        <w:lang w:val="fr-FR"/>
        <w:rPrChange w:id="537" w:author="JOEBEST" w:date="2016-09-23T08:55:00Z">
          <w:rPr/>
        </w:rPrChange>
      </w:rPr>
      <w:t>Drain</w:t>
    </w:r>
    <w:proofErr w:type="spellEnd"/>
    <w:r w:rsidR="00244768" w:rsidRPr="0054488A">
      <w:rPr>
        <w:lang w:val="fr-FR"/>
        <w:rPrChange w:id="538" w:author="JOEBEST" w:date="2016-09-23T08:55:00Z">
          <w:rPr/>
        </w:rPrChange>
      </w:rPr>
      <w:t xml:space="preserve"> Water |</w:t>
    </w:r>
    <w:proofErr w:type="spellStart"/>
    <w:ins w:id="539" w:author="JOEBEST" w:date="2016-09-23T08:55:00Z">
      <w:r w:rsidRPr="0054488A">
        <w:rPr>
          <w:lang w:val="fr-FR"/>
          <w:rPrChange w:id="540" w:author="JOEBEST" w:date="2016-09-23T08:55:00Z">
            <w:rPr/>
          </w:rPrChange>
        </w:rPr>
        <w:t>Lab</w:t>
      </w:r>
    </w:ins>
    <w:proofErr w:type="spellEnd"/>
    <w:r w:rsidR="00244768" w:rsidRPr="0054488A">
      <w:rPr>
        <w:lang w:val="fr-FR"/>
        <w:rPrChange w:id="541" w:author="JOEBEST" w:date="2016-09-23T08:55:00Z">
          <w:rPr/>
        </w:rPrChange>
      </w:rPr>
      <w:t xml:space="preserve"> </w:t>
    </w:r>
    <w:proofErr w:type="spellStart"/>
    <w:r w:rsidR="00244768" w:rsidRPr="0054488A">
      <w:rPr>
        <w:lang w:val="fr-FR"/>
        <w:rPrChange w:id="542" w:author="JOEBEST" w:date="2016-09-23T08:55:00Z">
          <w:rPr/>
        </w:rPrChange>
      </w:rPr>
      <w:t>Lab</w:t>
    </w:r>
    <w:proofErr w:type="spellEnd"/>
  </w:p>
  <w:p w14:paraId="4AD46C13" w14:textId="77777777" w:rsidR="00244768" w:rsidRPr="0054488A" w:rsidRDefault="00244768">
    <w:pPr>
      <w:pStyle w:val="Footer"/>
      <w:rPr>
        <w:lang w:val="fr-FR"/>
        <w:rPrChange w:id="543" w:author="JOEBEST" w:date="2016-09-23T08:55:00Z">
          <w:rPr/>
        </w:rPrChange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15C04945" w:rsidR="00244768" w:rsidRDefault="00655DD4" w:rsidP="0029131C">
    <w:pPr>
      <w:pStyle w:val="Footer"/>
      <w:jc w:val="right"/>
    </w:pPr>
    <w:ins w:id="590" w:author="JOEBEST" w:date="2016-09-25T10:37:00Z">
      <w:r w:rsidRPr="008670FE">
        <w:rPr>
          <w:lang w:val="fr-FR"/>
        </w:rPr>
        <w:t>Eaux Usées</w:t>
      </w:r>
    </w:ins>
    <w:r w:rsidR="00244768">
      <w:t xml:space="preserve">Bathing Water | </w:t>
    </w:r>
    <w:proofErr w:type="spellStart"/>
    <w:ins w:id="591" w:author="JOEBEST" w:date="2016-09-25T10:38:00Z">
      <w:r>
        <w:t>Lab</w:t>
      </w:r>
    </w:ins>
    <w:r w:rsidR="00244768">
      <w:t>Lab</w:t>
    </w:r>
    <w:proofErr w:type="spellEnd"/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26C6C" w14:textId="77777777" w:rsidR="00421017" w:rsidRDefault="00421017" w:rsidP="0029131C">
      <w:pPr>
        <w:spacing w:after="0" w:line="240" w:lineRule="auto"/>
      </w:pPr>
      <w:r>
        <w:separator/>
      </w:r>
    </w:p>
  </w:footnote>
  <w:footnote w:type="continuationSeparator" w:id="0">
    <w:p w14:paraId="5A567106" w14:textId="77777777" w:rsidR="00421017" w:rsidRDefault="00421017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0255A"/>
    <w:rsid w:val="00075198"/>
    <w:rsid w:val="0008013F"/>
    <w:rsid w:val="000B262D"/>
    <w:rsid w:val="000B5020"/>
    <w:rsid w:val="000E1C42"/>
    <w:rsid w:val="000E6773"/>
    <w:rsid w:val="000E67CC"/>
    <w:rsid w:val="000E6A3C"/>
    <w:rsid w:val="00162A21"/>
    <w:rsid w:val="00162EFB"/>
    <w:rsid w:val="00163010"/>
    <w:rsid w:val="0018029D"/>
    <w:rsid w:val="00183D10"/>
    <w:rsid w:val="001A6CB3"/>
    <w:rsid w:val="00201C72"/>
    <w:rsid w:val="002135CB"/>
    <w:rsid w:val="0021385E"/>
    <w:rsid w:val="002367CE"/>
    <w:rsid w:val="00244768"/>
    <w:rsid w:val="00245EDC"/>
    <w:rsid w:val="00255D41"/>
    <w:rsid w:val="00264E68"/>
    <w:rsid w:val="0029131C"/>
    <w:rsid w:val="002E2EC3"/>
    <w:rsid w:val="00305E3B"/>
    <w:rsid w:val="003267C0"/>
    <w:rsid w:val="00346FE0"/>
    <w:rsid w:val="003722A0"/>
    <w:rsid w:val="0037577C"/>
    <w:rsid w:val="00383384"/>
    <w:rsid w:val="003B2848"/>
    <w:rsid w:val="003B52EE"/>
    <w:rsid w:val="003C5CFC"/>
    <w:rsid w:val="003D2685"/>
    <w:rsid w:val="003E141E"/>
    <w:rsid w:val="003F504A"/>
    <w:rsid w:val="00411734"/>
    <w:rsid w:val="00421017"/>
    <w:rsid w:val="00434CDB"/>
    <w:rsid w:val="0045747E"/>
    <w:rsid w:val="004970CB"/>
    <w:rsid w:val="004A77A5"/>
    <w:rsid w:val="004C7AE8"/>
    <w:rsid w:val="0050137B"/>
    <w:rsid w:val="00525994"/>
    <w:rsid w:val="00526E46"/>
    <w:rsid w:val="0054488A"/>
    <w:rsid w:val="005551B6"/>
    <w:rsid w:val="00566A41"/>
    <w:rsid w:val="00586761"/>
    <w:rsid w:val="005D4378"/>
    <w:rsid w:val="005E03A8"/>
    <w:rsid w:val="00603B5E"/>
    <w:rsid w:val="006169F0"/>
    <w:rsid w:val="00655DD4"/>
    <w:rsid w:val="0066680E"/>
    <w:rsid w:val="006750A2"/>
    <w:rsid w:val="00693F6E"/>
    <w:rsid w:val="006B1B0A"/>
    <w:rsid w:val="006D5546"/>
    <w:rsid w:val="006E128F"/>
    <w:rsid w:val="006E2FF3"/>
    <w:rsid w:val="0070478D"/>
    <w:rsid w:val="007133E4"/>
    <w:rsid w:val="0073613C"/>
    <w:rsid w:val="00742C36"/>
    <w:rsid w:val="00746D41"/>
    <w:rsid w:val="00752D0F"/>
    <w:rsid w:val="00755C6D"/>
    <w:rsid w:val="007670E0"/>
    <w:rsid w:val="007A285E"/>
    <w:rsid w:val="007D06FB"/>
    <w:rsid w:val="007D0DDC"/>
    <w:rsid w:val="007D228A"/>
    <w:rsid w:val="007F3958"/>
    <w:rsid w:val="00803A89"/>
    <w:rsid w:val="00811AA6"/>
    <w:rsid w:val="00823ACB"/>
    <w:rsid w:val="0088045B"/>
    <w:rsid w:val="008B6125"/>
    <w:rsid w:val="008D3A5F"/>
    <w:rsid w:val="008D6E24"/>
    <w:rsid w:val="008E417A"/>
    <w:rsid w:val="008F38A2"/>
    <w:rsid w:val="008F3C5B"/>
    <w:rsid w:val="008F7956"/>
    <w:rsid w:val="00901D29"/>
    <w:rsid w:val="00917622"/>
    <w:rsid w:val="009377EF"/>
    <w:rsid w:val="0095250E"/>
    <w:rsid w:val="0095432B"/>
    <w:rsid w:val="00954DA8"/>
    <w:rsid w:val="00956604"/>
    <w:rsid w:val="00963114"/>
    <w:rsid w:val="00966444"/>
    <w:rsid w:val="009A1B03"/>
    <w:rsid w:val="009A2DC8"/>
    <w:rsid w:val="009C7001"/>
    <w:rsid w:val="009F2EE1"/>
    <w:rsid w:val="00A17943"/>
    <w:rsid w:val="00A21E37"/>
    <w:rsid w:val="00A2378D"/>
    <w:rsid w:val="00A828A0"/>
    <w:rsid w:val="00A8307F"/>
    <w:rsid w:val="00A87BAE"/>
    <w:rsid w:val="00AE4CD8"/>
    <w:rsid w:val="00AF7319"/>
    <w:rsid w:val="00B43222"/>
    <w:rsid w:val="00BA7362"/>
    <w:rsid w:val="00BB0D43"/>
    <w:rsid w:val="00BE2881"/>
    <w:rsid w:val="00C0650F"/>
    <w:rsid w:val="00C10979"/>
    <w:rsid w:val="00C136F3"/>
    <w:rsid w:val="00C147F5"/>
    <w:rsid w:val="00C65E8E"/>
    <w:rsid w:val="00CA2928"/>
    <w:rsid w:val="00CA5151"/>
    <w:rsid w:val="00D01726"/>
    <w:rsid w:val="00D113C5"/>
    <w:rsid w:val="00D20AA3"/>
    <w:rsid w:val="00D21A90"/>
    <w:rsid w:val="00D44560"/>
    <w:rsid w:val="00D521BD"/>
    <w:rsid w:val="00D616C3"/>
    <w:rsid w:val="00D91B1E"/>
    <w:rsid w:val="00DA4666"/>
    <w:rsid w:val="00DA5E18"/>
    <w:rsid w:val="00DF1366"/>
    <w:rsid w:val="00E00964"/>
    <w:rsid w:val="00E10E1D"/>
    <w:rsid w:val="00E12ED3"/>
    <w:rsid w:val="00E22819"/>
    <w:rsid w:val="00E47904"/>
    <w:rsid w:val="00E73E6A"/>
    <w:rsid w:val="00EC2753"/>
    <w:rsid w:val="00EE7C8A"/>
    <w:rsid w:val="00F00670"/>
    <w:rsid w:val="00F22EED"/>
    <w:rsid w:val="00F3390D"/>
    <w:rsid w:val="00F377F2"/>
    <w:rsid w:val="00F405C7"/>
    <w:rsid w:val="00F4330C"/>
    <w:rsid w:val="00F43F7F"/>
    <w:rsid w:val="00F52511"/>
    <w:rsid w:val="00F52CC7"/>
    <w:rsid w:val="00F54F8E"/>
    <w:rsid w:val="00F92BD4"/>
    <w:rsid w:val="00FA2603"/>
    <w:rsid w:val="00FA39E4"/>
    <w:rsid w:val="00F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1F5FA773-7DAD-4B2A-83B7-D297EDC1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54483-FE00-4C93-A418-047494E9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Kyndall White</dc:creator>
  <cp:lastModifiedBy>hyakubu</cp:lastModifiedBy>
  <cp:revision>2</cp:revision>
  <dcterms:created xsi:type="dcterms:W3CDTF">2016-09-30T06:33:00Z</dcterms:created>
  <dcterms:modified xsi:type="dcterms:W3CDTF">2016-09-30T06:33:00Z</dcterms:modified>
</cp:coreProperties>
</file>