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59CF857A" w:rsidR="00803A89" w:rsidRPr="00D67F46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23T09:18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9FFE5" id="Straight Connector 11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" w:author="JOEBEST" w:date="2016-09-23T09:17:00Z">
        <w:r w:rsidR="00B11167" w:rsidRPr="00D67F46">
          <w:rPr>
            <w:rFonts w:ascii="Arial" w:hAnsi="Arial" w:cs="Arial"/>
            <w:b/>
            <w:sz w:val="40"/>
            <w:szCs w:val="40"/>
            <w:lang w:val="fr-FR"/>
            <w:rPrChange w:id="3" w:author="JOEBEST" w:date="2016-09-23T09:18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Eau Potable </w:t>
        </w:r>
      </w:ins>
      <w:proofErr w:type="spellStart"/>
      <w:r w:rsidR="005C59A3" w:rsidRPr="00D67F46">
        <w:rPr>
          <w:rFonts w:ascii="Arial" w:hAnsi="Arial" w:cs="Arial"/>
          <w:b/>
          <w:sz w:val="40"/>
          <w:szCs w:val="40"/>
          <w:lang w:val="fr-FR"/>
          <w:rPrChange w:id="4" w:author="JOEBEST" w:date="2016-09-23T09:18:00Z">
            <w:rPr>
              <w:rFonts w:ascii="Arial" w:hAnsi="Arial" w:cs="Arial"/>
              <w:b/>
              <w:sz w:val="40"/>
              <w:szCs w:val="40"/>
            </w:rPr>
          </w:rPrChange>
        </w:rPr>
        <w:t>Drinking</w:t>
      </w:r>
      <w:proofErr w:type="spellEnd"/>
      <w:r w:rsidR="005C59A3" w:rsidRPr="00D67F46">
        <w:rPr>
          <w:rFonts w:ascii="Arial" w:hAnsi="Arial" w:cs="Arial"/>
          <w:b/>
          <w:sz w:val="40"/>
          <w:szCs w:val="40"/>
          <w:lang w:val="fr-FR"/>
          <w:rPrChange w:id="5" w:author="JOEBEST" w:date="2016-09-23T09:18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 </w:t>
      </w:r>
      <w:r w:rsidR="007A285E" w:rsidRPr="00D67F46">
        <w:rPr>
          <w:rFonts w:ascii="Arial" w:hAnsi="Arial" w:cs="Arial"/>
          <w:b/>
          <w:sz w:val="40"/>
          <w:szCs w:val="40"/>
          <w:lang w:val="fr-FR"/>
          <w:rPrChange w:id="6" w:author="JOEBEST" w:date="2016-09-23T09:18:00Z">
            <w:rPr>
              <w:rFonts w:ascii="Arial" w:hAnsi="Arial" w:cs="Arial"/>
              <w:b/>
              <w:sz w:val="40"/>
              <w:szCs w:val="40"/>
            </w:rPr>
          </w:rPrChange>
        </w:rPr>
        <w:t>Water</w:t>
      </w:r>
    </w:p>
    <w:p w14:paraId="61356DCB" w14:textId="4E6BC1A9" w:rsidR="007A285E" w:rsidRPr="00D67F46" w:rsidRDefault="00D67F46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7" w:author="JOEBEST" w:date="2016-09-23T09:18:00Z">
            <w:rPr>
              <w:rFonts w:ascii="Arial" w:hAnsi="Arial" w:cs="Arial"/>
              <w:sz w:val="24"/>
              <w:szCs w:val="24"/>
            </w:rPr>
          </w:rPrChange>
        </w:rPr>
      </w:pPr>
      <w:ins w:id="8" w:author="JOEBEST" w:date="2016-09-23T09:18:00Z">
        <w:r w:rsidRPr="00193822">
          <w:rPr>
            <w:rFonts w:ascii="Arial" w:hAnsi="Arial" w:cs="Arial"/>
            <w:sz w:val="24"/>
            <w:szCs w:val="24"/>
            <w:lang w:val="fr-FR"/>
          </w:rPr>
          <w:t xml:space="preserve">Fiche </w:t>
        </w:r>
        <w:r>
          <w:rPr>
            <w:rFonts w:ascii="Arial" w:hAnsi="Arial" w:cs="Arial"/>
            <w:sz w:val="24"/>
            <w:szCs w:val="24"/>
            <w:lang w:val="fr-FR"/>
          </w:rPr>
          <w:t xml:space="preserve">d’Échantillon Environnemental </w:t>
        </w:r>
      </w:ins>
      <w:proofErr w:type="spellStart"/>
      <w:r w:rsidR="007A285E" w:rsidRPr="00D67F46">
        <w:rPr>
          <w:rFonts w:ascii="Arial" w:hAnsi="Arial" w:cs="Arial"/>
          <w:sz w:val="24"/>
          <w:szCs w:val="24"/>
          <w:lang w:val="fr-FR"/>
          <w:rPrChange w:id="9" w:author="JOEBEST" w:date="2016-09-23T09:18:00Z">
            <w:rPr>
              <w:rFonts w:ascii="Arial" w:hAnsi="Arial" w:cs="Arial"/>
              <w:sz w:val="24"/>
              <w:szCs w:val="24"/>
            </w:rPr>
          </w:rPrChange>
        </w:rPr>
        <w:t>Environmental</w:t>
      </w:r>
      <w:proofErr w:type="spellEnd"/>
      <w:r w:rsidR="007A285E" w:rsidRPr="00D67F46">
        <w:rPr>
          <w:rFonts w:ascii="Arial" w:hAnsi="Arial" w:cs="Arial"/>
          <w:sz w:val="24"/>
          <w:szCs w:val="24"/>
          <w:lang w:val="fr-FR"/>
          <w:rPrChange w:id="10" w:author="JOEBEST" w:date="2016-09-23T09:18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7A285E" w:rsidRPr="00D67F46">
        <w:rPr>
          <w:rFonts w:ascii="Arial" w:hAnsi="Arial" w:cs="Arial"/>
          <w:sz w:val="24"/>
          <w:szCs w:val="24"/>
          <w:lang w:val="fr-FR"/>
          <w:rPrChange w:id="11" w:author="JOEBEST" w:date="2016-09-23T09:18:00Z">
            <w:rPr>
              <w:rFonts w:ascii="Arial" w:hAnsi="Arial" w:cs="Arial"/>
              <w:sz w:val="24"/>
              <w:szCs w:val="24"/>
            </w:rPr>
          </w:rPrChange>
        </w:rPr>
        <w:t>Sample</w:t>
      </w:r>
      <w:proofErr w:type="spellEnd"/>
      <w:r w:rsidR="007A285E" w:rsidRPr="00D67F46">
        <w:rPr>
          <w:rFonts w:ascii="Arial" w:hAnsi="Arial" w:cs="Arial"/>
          <w:sz w:val="24"/>
          <w:szCs w:val="24"/>
          <w:lang w:val="fr-FR"/>
          <w:rPrChange w:id="12" w:author="JOEBEST" w:date="2016-09-23T09:18:00Z">
            <w:rPr>
              <w:rFonts w:ascii="Arial" w:hAnsi="Arial" w:cs="Arial"/>
              <w:sz w:val="24"/>
              <w:szCs w:val="24"/>
            </w:rPr>
          </w:rPrChange>
        </w:rPr>
        <w:t xml:space="preserve"> Collection </w:t>
      </w:r>
      <w:proofErr w:type="spellStart"/>
      <w:r w:rsidR="007A285E" w:rsidRPr="00D67F46">
        <w:rPr>
          <w:rFonts w:ascii="Arial" w:hAnsi="Arial" w:cs="Arial"/>
          <w:sz w:val="24"/>
          <w:szCs w:val="24"/>
          <w:lang w:val="fr-FR"/>
          <w:rPrChange w:id="13" w:author="JOEBEST" w:date="2016-09-23T09:18:00Z">
            <w:rPr>
              <w:rFonts w:ascii="Arial" w:hAnsi="Arial" w:cs="Arial"/>
              <w:sz w:val="24"/>
              <w:szCs w:val="24"/>
            </w:rPr>
          </w:rPrChange>
        </w:rPr>
        <w:t>Form</w:t>
      </w:r>
      <w:proofErr w:type="spellEnd"/>
    </w:p>
    <w:p w14:paraId="7F4934C7" w14:textId="77777777" w:rsidR="00D44560" w:rsidRPr="00D67F46" w:rsidRDefault="00D44560" w:rsidP="00D44560">
      <w:pPr>
        <w:spacing w:line="48" w:lineRule="auto"/>
        <w:contextualSpacing/>
        <w:rPr>
          <w:lang w:val="fr-FR"/>
          <w:rPrChange w:id="14" w:author="JOEBEST" w:date="2016-09-23T09:18:00Z">
            <w:rPr/>
          </w:rPrChange>
        </w:rPr>
      </w:pPr>
    </w:p>
    <w:p w14:paraId="7BEB58BA" w14:textId="77777777" w:rsidR="00163010" w:rsidRPr="00D67F46" w:rsidRDefault="00163010" w:rsidP="00D44560">
      <w:pPr>
        <w:spacing w:line="48" w:lineRule="auto"/>
        <w:contextualSpacing/>
        <w:rPr>
          <w:lang w:val="fr-FR"/>
          <w:rPrChange w:id="15" w:author="JOEBEST" w:date="2016-09-23T09:18:00Z">
            <w:rPr/>
          </w:rPrChange>
        </w:rPr>
      </w:pPr>
    </w:p>
    <w:p w14:paraId="2661556C" w14:textId="77777777" w:rsidR="00163010" w:rsidRPr="00D67F46" w:rsidRDefault="00163010" w:rsidP="00D44560">
      <w:pPr>
        <w:spacing w:line="48" w:lineRule="auto"/>
        <w:contextualSpacing/>
        <w:rPr>
          <w:lang w:val="fr-FR"/>
          <w:rPrChange w:id="16" w:author="JOEBEST" w:date="2016-09-23T09:18:00Z">
            <w:rPr/>
          </w:rPrChange>
        </w:rPr>
      </w:pPr>
    </w:p>
    <w:p w14:paraId="5FF8D96F" w14:textId="77777777" w:rsidR="00163010" w:rsidRPr="00D67F46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17" w:author="JOEBEST" w:date="2016-09-23T09:18:00Z">
            <w:rPr/>
          </w:rPrChange>
        </w:rPr>
      </w:pPr>
    </w:p>
    <w:p w14:paraId="34862FDA" w14:textId="77777777" w:rsidR="009A2DC8" w:rsidRPr="00D67F46" w:rsidRDefault="009A2DC8">
      <w:pPr>
        <w:contextualSpacing/>
        <w:rPr>
          <w:b/>
          <w:lang w:val="fr-FR"/>
          <w:rPrChange w:id="18" w:author="JOEBEST" w:date="2016-09-23T09:18:00Z">
            <w:rPr>
              <w:b/>
            </w:rPr>
          </w:rPrChange>
        </w:rPr>
      </w:pPr>
    </w:p>
    <w:p w14:paraId="1939294D" w14:textId="54F62E8D" w:rsidR="00C147F5" w:rsidRPr="00D67F46" w:rsidRDefault="00D67F46">
      <w:pPr>
        <w:contextualSpacing/>
        <w:rPr>
          <w:lang w:val="fr-FR"/>
          <w:rPrChange w:id="19" w:author="JOEBEST" w:date="2016-09-23T09:19:00Z">
            <w:rPr/>
          </w:rPrChange>
        </w:rPr>
        <w:sectPr w:rsidR="00C147F5" w:rsidRPr="00D67F46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22" w:author="JOEBEST" w:date="2016-09-23T09:18:00Z">
        <w:r w:rsidRPr="0038338E">
          <w:rPr>
            <w:b/>
            <w:lang w:val="fr-FR"/>
          </w:rPr>
          <w:t>Code d’Identification d’échantillon</w:t>
        </w:r>
        <w:r w:rsidRPr="00193822">
          <w:rPr>
            <w:noProof/>
            <w:lang w:val="fr-FR"/>
          </w:rPr>
          <w:t xml:space="preserve"> 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56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67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8441D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D67F46">
        <w:rPr>
          <w:b/>
          <w:lang w:val="fr-FR"/>
          <w:rPrChange w:id="23" w:author="JOEBEST" w:date="2016-09-23T09:19:00Z">
            <w:rPr>
              <w:b/>
            </w:rPr>
          </w:rPrChange>
        </w:rPr>
        <w:t>Sa</w:t>
      </w:r>
      <w:r w:rsidR="007A285E" w:rsidRPr="00D67F46">
        <w:rPr>
          <w:b/>
          <w:lang w:val="fr-FR"/>
          <w:rPrChange w:id="24" w:author="JOEBEST" w:date="2016-09-23T09:19:00Z">
            <w:rPr>
              <w:b/>
            </w:rPr>
          </w:rPrChange>
        </w:rPr>
        <w:t>mple</w:t>
      </w:r>
      <w:proofErr w:type="spellEnd"/>
      <w:r w:rsidR="007A285E" w:rsidRPr="00D67F46">
        <w:rPr>
          <w:b/>
          <w:lang w:val="fr-FR"/>
          <w:rPrChange w:id="25" w:author="JOEBEST" w:date="2016-09-23T09:19:00Z">
            <w:rPr>
              <w:b/>
            </w:rPr>
          </w:rPrChange>
        </w:rPr>
        <w:t xml:space="preserve"> ID</w:t>
      </w:r>
      <w:r w:rsidR="002135CB" w:rsidRPr="00D67F46">
        <w:rPr>
          <w:b/>
          <w:lang w:val="fr-FR"/>
          <w:rPrChange w:id="26" w:author="JOEBEST" w:date="2016-09-23T09:19:00Z">
            <w:rPr>
              <w:b/>
            </w:rPr>
          </w:rPrChange>
        </w:rPr>
        <w:t xml:space="preserve"> </w:t>
      </w:r>
      <w:r w:rsidR="00D44560" w:rsidRPr="00D67F46">
        <w:rPr>
          <w:b/>
          <w:lang w:val="fr-FR"/>
          <w:rPrChange w:id="27" w:author="JOEBEST" w:date="2016-09-23T09:19:00Z">
            <w:rPr>
              <w:b/>
            </w:rPr>
          </w:rPrChange>
        </w:rPr>
        <w:tab/>
      </w:r>
      <w:r w:rsidR="00D44560" w:rsidRPr="00D67F46">
        <w:rPr>
          <w:b/>
          <w:lang w:val="fr-FR"/>
          <w:rPrChange w:id="28" w:author="JOEBEST" w:date="2016-09-23T09:19:00Z">
            <w:rPr>
              <w:b/>
            </w:rPr>
          </w:rPrChange>
        </w:rPr>
        <w:tab/>
      </w:r>
      <w:ins w:id="29" w:author="JOEBEST" w:date="2016-09-23T09:19:00Z">
        <w:r w:rsidRPr="0038338E">
          <w:rPr>
            <w:b/>
            <w:lang w:val="fr-FR"/>
          </w:rPr>
          <w:t>Date de Collection</w:t>
        </w:r>
        <w:r w:rsidRPr="0032724C">
          <w:rPr>
            <w:b/>
            <w:lang w:val="fr-FR"/>
          </w:rPr>
          <w:t xml:space="preserve"> </w:t>
        </w:r>
      </w:ins>
      <w:proofErr w:type="spellStart"/>
      <w:r w:rsidR="00A87BAE" w:rsidRPr="00D67F46">
        <w:rPr>
          <w:b/>
          <w:lang w:val="fr-FR"/>
          <w:rPrChange w:id="30" w:author="JOEBEST" w:date="2016-09-23T09:19:00Z">
            <w:rPr>
              <w:b/>
            </w:rPr>
          </w:rPrChange>
        </w:rPr>
        <w:t>Collection</w:t>
      </w:r>
      <w:proofErr w:type="spellEnd"/>
      <w:r w:rsidR="00A87BAE" w:rsidRPr="00D67F46">
        <w:rPr>
          <w:b/>
          <w:lang w:val="fr-FR"/>
          <w:rPrChange w:id="31" w:author="JOEBEST" w:date="2016-09-23T09:19:00Z">
            <w:rPr>
              <w:b/>
            </w:rPr>
          </w:rPrChange>
        </w:rPr>
        <w:t xml:space="preserve"> Date</w:t>
      </w:r>
      <w:r w:rsidR="00D44560" w:rsidRPr="00D67F46">
        <w:rPr>
          <w:b/>
          <w:lang w:val="fr-FR"/>
          <w:rPrChange w:id="32" w:author="JOEBEST" w:date="2016-09-23T09:19:00Z">
            <w:rPr>
              <w:b/>
            </w:rPr>
          </w:rPrChange>
        </w:rPr>
        <w:tab/>
      </w:r>
      <w:r w:rsidR="00D44560" w:rsidRPr="00D67F46">
        <w:rPr>
          <w:b/>
          <w:lang w:val="fr-FR"/>
          <w:rPrChange w:id="33" w:author="JOEBEST" w:date="2016-09-23T09:19:00Z">
            <w:rPr>
              <w:b/>
            </w:rPr>
          </w:rPrChange>
        </w:rPr>
        <w:tab/>
      </w:r>
      <w:r w:rsidR="00D44560" w:rsidRPr="00D67F46">
        <w:rPr>
          <w:b/>
          <w:lang w:val="fr-FR"/>
          <w:rPrChange w:id="34" w:author="JOEBEST" w:date="2016-09-23T09:19:00Z">
            <w:rPr>
              <w:b/>
            </w:rPr>
          </w:rPrChange>
        </w:rPr>
        <w:tab/>
      </w:r>
      <w:ins w:id="35" w:author="JOEBEST" w:date="2016-09-23T09:19:00Z">
        <w:r w:rsidRPr="0038338E">
          <w:rPr>
            <w:b/>
            <w:lang w:val="fr-FR"/>
          </w:rPr>
          <w:t xml:space="preserve">Heure de </w:t>
        </w:r>
        <w:proofErr w:type="spellStart"/>
        <w:r w:rsidRPr="0038338E">
          <w:rPr>
            <w:b/>
            <w:lang w:val="fr-FR"/>
          </w:rPr>
          <w:t>Collection</w:t>
        </w:r>
      </w:ins>
      <w:r w:rsidR="00D44560" w:rsidRPr="00D67F46">
        <w:rPr>
          <w:b/>
          <w:lang w:val="fr-FR"/>
          <w:rPrChange w:id="36" w:author="JOEBEST" w:date="2016-09-23T09:19:00Z">
            <w:rPr>
              <w:b/>
            </w:rPr>
          </w:rPrChange>
        </w:rPr>
        <w:t>Collection</w:t>
      </w:r>
      <w:proofErr w:type="spellEnd"/>
      <w:r w:rsidR="00D44560" w:rsidRPr="00D67F46">
        <w:rPr>
          <w:b/>
          <w:lang w:val="fr-FR"/>
          <w:rPrChange w:id="37" w:author="JOEBEST" w:date="2016-09-23T09:19:00Z">
            <w:rPr>
              <w:b/>
            </w:rPr>
          </w:rPrChange>
        </w:rPr>
        <w:t xml:space="preserve"> Time</w:t>
      </w:r>
    </w:p>
    <w:p w14:paraId="68BA6491" w14:textId="77777777" w:rsidR="00163010" w:rsidRPr="00D67F46" w:rsidRDefault="00163010">
      <w:pPr>
        <w:contextualSpacing/>
        <w:rPr>
          <w:i/>
          <w:lang w:val="fr-FR"/>
          <w:rPrChange w:id="38" w:author="JOEBEST" w:date="2016-09-23T09:19:00Z">
            <w:rPr>
              <w:i/>
            </w:rPr>
          </w:rPrChange>
        </w:rPr>
      </w:pPr>
    </w:p>
    <w:p w14:paraId="51B1086F" w14:textId="77777777" w:rsidR="00163010" w:rsidRPr="00D67F46" w:rsidRDefault="00163010">
      <w:pPr>
        <w:pBdr>
          <w:bottom w:val="single" w:sz="6" w:space="1" w:color="auto"/>
        </w:pBdr>
        <w:contextualSpacing/>
        <w:rPr>
          <w:i/>
          <w:lang w:val="fr-FR"/>
          <w:rPrChange w:id="39" w:author="JOEBEST" w:date="2016-09-23T09:19:00Z">
            <w:rPr>
              <w:i/>
            </w:rPr>
          </w:rPrChange>
        </w:rPr>
      </w:pPr>
    </w:p>
    <w:p w14:paraId="6D4DF14C" w14:textId="77777777" w:rsidR="00693F6E" w:rsidRPr="00D67F46" w:rsidRDefault="00693F6E">
      <w:pPr>
        <w:contextualSpacing/>
        <w:rPr>
          <w:b/>
          <w:lang w:val="fr-FR"/>
          <w:rPrChange w:id="40" w:author="JOEBEST" w:date="2016-09-23T09:19:00Z">
            <w:rPr>
              <w:b/>
            </w:rPr>
          </w:rPrChange>
        </w:rPr>
      </w:pPr>
    </w:p>
    <w:p w14:paraId="4BB8A110" w14:textId="685C10FE" w:rsidR="00163010" w:rsidRPr="00E32D3E" w:rsidRDefault="00E32D3E">
      <w:pPr>
        <w:contextualSpacing/>
        <w:rPr>
          <w:b/>
          <w:lang w:val="fr-FR"/>
          <w:rPrChange w:id="41" w:author="JOEBEST" w:date="2016-09-23T09:20:00Z">
            <w:rPr>
              <w:b/>
            </w:rPr>
          </w:rPrChange>
        </w:rPr>
      </w:pPr>
      <w:ins w:id="42" w:author="JOEBEST" w:date="2016-09-23T09:20:00Z">
        <w:r>
          <w:rPr>
            <w:b/>
            <w:lang w:val="fr-FR"/>
          </w:rPr>
          <w:t>Vous avez un dispositif</w:t>
        </w:r>
        <w:r w:rsidRPr="0038338E">
          <w:rPr>
            <w:b/>
            <w:lang w:val="fr-FR"/>
          </w:rPr>
          <w:t xml:space="preserve"> GPS </w:t>
        </w:r>
        <w:proofErr w:type="gramStart"/>
        <w:r w:rsidRPr="0038338E">
          <w:rPr>
            <w:b/>
            <w:lang w:val="fr-FR"/>
          </w:rPr>
          <w:t>?</w:t>
        </w:r>
      </w:ins>
      <w:r w:rsidR="00693F6E" w:rsidRPr="00E32D3E">
        <w:rPr>
          <w:b/>
          <w:lang w:val="fr-FR"/>
          <w:rPrChange w:id="43" w:author="JOEBEST" w:date="2016-09-23T09:20:00Z">
            <w:rPr>
              <w:b/>
            </w:rPr>
          </w:rPrChange>
        </w:rPr>
        <w:t>Do</w:t>
      </w:r>
      <w:proofErr w:type="gramEnd"/>
      <w:r w:rsidR="00693F6E" w:rsidRPr="00E32D3E">
        <w:rPr>
          <w:b/>
          <w:lang w:val="fr-FR"/>
          <w:rPrChange w:id="44" w:author="JOEBEST" w:date="2016-09-23T09:20:00Z">
            <w:rPr>
              <w:b/>
            </w:rPr>
          </w:rPrChange>
        </w:rPr>
        <w:t xml:space="preserve"> </w:t>
      </w:r>
      <w:proofErr w:type="spellStart"/>
      <w:r w:rsidR="00693F6E" w:rsidRPr="00E32D3E">
        <w:rPr>
          <w:b/>
          <w:lang w:val="fr-FR"/>
          <w:rPrChange w:id="45" w:author="JOEBEST" w:date="2016-09-23T09:20:00Z">
            <w:rPr>
              <w:b/>
            </w:rPr>
          </w:rPrChange>
        </w:rPr>
        <w:t>you</w:t>
      </w:r>
      <w:proofErr w:type="spellEnd"/>
      <w:r w:rsidR="00693F6E" w:rsidRPr="00E32D3E">
        <w:rPr>
          <w:b/>
          <w:lang w:val="fr-FR"/>
          <w:rPrChange w:id="46" w:author="JOEBEST" w:date="2016-09-23T09:20:00Z">
            <w:rPr>
              <w:b/>
            </w:rPr>
          </w:rPrChange>
        </w:rPr>
        <w:t xml:space="preserve"> have a GPS </w:t>
      </w:r>
      <w:proofErr w:type="spellStart"/>
      <w:r w:rsidR="00693F6E" w:rsidRPr="00E32D3E">
        <w:rPr>
          <w:b/>
          <w:lang w:val="fr-FR"/>
          <w:rPrChange w:id="47" w:author="JOEBEST" w:date="2016-09-23T09:20:00Z">
            <w:rPr>
              <w:b/>
            </w:rPr>
          </w:rPrChange>
        </w:rPr>
        <w:t>device</w:t>
      </w:r>
      <w:proofErr w:type="spellEnd"/>
      <w:r w:rsidR="00693F6E" w:rsidRPr="00E32D3E">
        <w:rPr>
          <w:b/>
          <w:lang w:val="fr-FR"/>
          <w:rPrChange w:id="48" w:author="JOEBEST" w:date="2016-09-23T09:20:00Z">
            <w:rPr>
              <w:b/>
            </w:rPr>
          </w:rPrChange>
        </w:rPr>
        <w:t>?</w:t>
      </w:r>
    </w:p>
    <w:p w14:paraId="6EE6DF3A" w14:textId="2F04C6C7" w:rsidR="00693F6E" w:rsidRPr="00E32D3E" w:rsidRDefault="00693F6E">
      <w:pPr>
        <w:contextualSpacing/>
        <w:rPr>
          <w:lang w:val="fr-FR"/>
          <w:rPrChange w:id="49" w:author="JOEBEST" w:date="2016-09-23T09:21:00Z">
            <w:rPr/>
          </w:rPrChange>
        </w:rPr>
      </w:pPr>
      <w:r w:rsidRPr="00A87BAE">
        <w:sym w:font="Wingdings" w:char="F0A8"/>
      </w:r>
      <w:r w:rsidRPr="00E32D3E">
        <w:rPr>
          <w:lang w:val="fr-FR"/>
          <w:rPrChange w:id="50" w:author="JOEBEST" w:date="2016-09-23T09:21:00Z">
            <w:rPr/>
          </w:rPrChange>
        </w:rPr>
        <w:t xml:space="preserve"> </w:t>
      </w:r>
      <w:ins w:id="51" w:author="JOEBEST" w:date="2016-09-23T09:20:00Z">
        <w:r w:rsidR="00E32D3E" w:rsidRPr="00E32D3E">
          <w:rPr>
            <w:lang w:val="fr-FR"/>
            <w:rPrChange w:id="52" w:author="JOEBEST" w:date="2016-09-23T09:21:00Z">
              <w:rPr/>
            </w:rPrChange>
          </w:rPr>
          <w:t xml:space="preserve">Oui </w:t>
        </w:r>
      </w:ins>
      <w:proofErr w:type="spellStart"/>
      <w:r w:rsidRPr="00E32D3E">
        <w:rPr>
          <w:lang w:val="fr-FR"/>
          <w:rPrChange w:id="53" w:author="JOEBEST" w:date="2016-09-23T09:21:00Z">
            <w:rPr/>
          </w:rPrChange>
        </w:rPr>
        <w:t>Yes</w:t>
      </w:r>
      <w:proofErr w:type="spellEnd"/>
    </w:p>
    <w:p w14:paraId="6EC4FB39" w14:textId="654A8659" w:rsidR="00693F6E" w:rsidRPr="00E32D3E" w:rsidRDefault="00693F6E">
      <w:pPr>
        <w:contextualSpacing/>
        <w:rPr>
          <w:b/>
          <w:lang w:val="fr-FR"/>
          <w:rPrChange w:id="54" w:author="JOEBEST" w:date="2016-09-23T09:21:00Z">
            <w:rPr>
              <w:b/>
            </w:rPr>
          </w:rPrChange>
        </w:rPr>
      </w:pPr>
      <w:r w:rsidRPr="00A87BAE">
        <w:sym w:font="Wingdings" w:char="F0A8"/>
      </w:r>
      <w:r w:rsidRPr="00E32D3E">
        <w:rPr>
          <w:lang w:val="fr-FR"/>
          <w:rPrChange w:id="55" w:author="JOEBEST" w:date="2016-09-23T09:21:00Z">
            <w:rPr/>
          </w:rPrChange>
        </w:rPr>
        <w:t xml:space="preserve"> </w:t>
      </w:r>
      <w:ins w:id="56" w:author="JOEBEST" w:date="2016-09-23T09:20:00Z">
        <w:r w:rsidR="00E32D3E" w:rsidRPr="00E32D3E">
          <w:rPr>
            <w:lang w:val="fr-FR"/>
            <w:rPrChange w:id="57" w:author="JOEBEST" w:date="2016-09-23T09:21:00Z">
              <w:rPr/>
            </w:rPrChange>
          </w:rPr>
          <w:t xml:space="preserve">Non </w:t>
        </w:r>
      </w:ins>
      <w:r w:rsidRPr="00E32D3E">
        <w:rPr>
          <w:lang w:val="fr-FR"/>
          <w:rPrChange w:id="58" w:author="JOEBEST" w:date="2016-09-23T09:21:00Z">
            <w:rPr/>
          </w:rPrChange>
        </w:rPr>
        <w:t>No</w:t>
      </w:r>
    </w:p>
    <w:p w14:paraId="2A7F40D4" w14:textId="77777777" w:rsidR="00693F6E" w:rsidRPr="00E32D3E" w:rsidRDefault="00693F6E">
      <w:pPr>
        <w:contextualSpacing/>
        <w:rPr>
          <w:i/>
          <w:lang w:val="fr-FR"/>
          <w:rPrChange w:id="59" w:author="JOEBEST" w:date="2016-09-23T09:21:00Z">
            <w:rPr>
              <w:i/>
            </w:rPr>
          </w:rPrChange>
        </w:rPr>
      </w:pPr>
    </w:p>
    <w:p w14:paraId="4700424C" w14:textId="11E0DA82" w:rsidR="00D44560" w:rsidRPr="00E32D3E" w:rsidRDefault="00E32D3E">
      <w:pPr>
        <w:contextualSpacing/>
        <w:rPr>
          <w:i/>
          <w:lang w:val="fr-FR"/>
          <w:rPrChange w:id="60" w:author="JOEBEST" w:date="2016-09-23T09:21:00Z">
            <w:rPr>
              <w:i/>
            </w:rPr>
          </w:rPrChange>
        </w:rPr>
      </w:pPr>
      <w:ins w:id="61" w:author="JOEBEST" w:date="2016-09-23T09:20:00Z">
        <w:r>
          <w:rPr>
            <w:i/>
            <w:lang w:val="fr-FR"/>
          </w:rPr>
          <w:t>Si vous avez un dispositif</w:t>
        </w:r>
        <w:r w:rsidRPr="0038338E">
          <w:rPr>
            <w:i/>
            <w:lang w:val="fr-FR"/>
          </w:rPr>
          <w:t xml:space="preserve"> GPS, </w:t>
        </w:r>
        <w:proofErr w:type="spellStart"/>
        <w:r w:rsidRPr="00C67646">
          <w:rPr>
            <w:i/>
            <w:lang w:val="fr-FR"/>
          </w:rPr>
          <w:t>creez</w:t>
        </w:r>
        <w:proofErr w:type="spellEnd"/>
        <w:r w:rsidRPr="00C67646">
          <w:rPr>
            <w:i/>
            <w:lang w:val="fr-FR"/>
          </w:rPr>
          <w:t xml:space="preserve"> un point de cheminement</w:t>
        </w:r>
        <w:r>
          <w:rPr>
            <w:i/>
            <w:lang w:val="fr-FR"/>
          </w:rPr>
          <w:t xml:space="preserve"> </w:t>
        </w:r>
      </w:ins>
      <w:r w:rsidR="00D44560" w:rsidRPr="00E32D3E">
        <w:rPr>
          <w:i/>
          <w:lang w:val="fr-FR"/>
          <w:rPrChange w:id="62" w:author="JOEBEST" w:date="2016-09-23T09:21:00Z">
            <w:rPr>
              <w:i/>
            </w:rPr>
          </w:rPrChange>
        </w:rPr>
        <w:t xml:space="preserve">If </w:t>
      </w:r>
      <w:proofErr w:type="spellStart"/>
      <w:r w:rsidR="00D44560" w:rsidRPr="00E32D3E">
        <w:rPr>
          <w:i/>
          <w:lang w:val="fr-FR"/>
          <w:rPrChange w:id="63" w:author="JOEBEST" w:date="2016-09-23T09:21:00Z">
            <w:rPr>
              <w:i/>
            </w:rPr>
          </w:rPrChange>
        </w:rPr>
        <w:t>you</w:t>
      </w:r>
      <w:proofErr w:type="spellEnd"/>
      <w:r w:rsidR="00D44560" w:rsidRPr="00E32D3E">
        <w:rPr>
          <w:i/>
          <w:lang w:val="fr-FR"/>
          <w:rPrChange w:id="64" w:author="JOEBEST" w:date="2016-09-23T09:21:00Z">
            <w:rPr>
              <w:i/>
            </w:rPr>
          </w:rPrChange>
        </w:rPr>
        <w:t xml:space="preserve"> have a GPS </w:t>
      </w:r>
      <w:proofErr w:type="spellStart"/>
      <w:r w:rsidR="00D44560" w:rsidRPr="00E32D3E">
        <w:rPr>
          <w:i/>
          <w:lang w:val="fr-FR"/>
          <w:rPrChange w:id="65" w:author="JOEBEST" w:date="2016-09-23T09:21:00Z">
            <w:rPr>
              <w:i/>
            </w:rPr>
          </w:rPrChange>
        </w:rPr>
        <w:t>device</w:t>
      </w:r>
      <w:proofErr w:type="spellEnd"/>
      <w:r w:rsidR="00D44560" w:rsidRPr="00E32D3E">
        <w:rPr>
          <w:i/>
          <w:lang w:val="fr-FR"/>
          <w:rPrChange w:id="66" w:author="JOEBEST" w:date="2016-09-23T09:21:00Z">
            <w:rPr>
              <w:i/>
            </w:rPr>
          </w:rPrChange>
        </w:rPr>
        <w:t xml:space="preserve">, </w:t>
      </w:r>
      <w:proofErr w:type="spellStart"/>
      <w:r w:rsidR="00D44560" w:rsidRPr="00E32D3E">
        <w:rPr>
          <w:i/>
          <w:lang w:val="fr-FR"/>
          <w:rPrChange w:id="67" w:author="JOEBEST" w:date="2016-09-23T09:21:00Z">
            <w:rPr>
              <w:i/>
            </w:rPr>
          </w:rPrChange>
        </w:rPr>
        <w:t>create</w:t>
      </w:r>
      <w:proofErr w:type="spellEnd"/>
      <w:r w:rsidR="00D44560" w:rsidRPr="00E32D3E">
        <w:rPr>
          <w:i/>
          <w:lang w:val="fr-FR"/>
          <w:rPrChange w:id="68" w:author="JOEBEST" w:date="2016-09-23T09:21:00Z">
            <w:rPr>
              <w:i/>
            </w:rPr>
          </w:rPrChange>
        </w:rPr>
        <w:t xml:space="preserve"> a </w:t>
      </w:r>
      <w:proofErr w:type="spellStart"/>
      <w:r w:rsidR="00D44560" w:rsidRPr="00E32D3E">
        <w:rPr>
          <w:i/>
          <w:lang w:val="fr-FR"/>
          <w:rPrChange w:id="69" w:author="JOEBEST" w:date="2016-09-23T09:21:00Z">
            <w:rPr>
              <w:i/>
            </w:rPr>
          </w:rPrChange>
        </w:rPr>
        <w:t>waypoint</w:t>
      </w:r>
      <w:proofErr w:type="spellEnd"/>
      <w:r w:rsidR="00D44560" w:rsidRPr="00E32D3E">
        <w:rPr>
          <w:i/>
          <w:lang w:val="fr-FR"/>
          <w:rPrChange w:id="70" w:author="JOEBEST" w:date="2016-09-23T09:21:00Z">
            <w:rPr>
              <w:i/>
            </w:rPr>
          </w:rPrChange>
        </w:rPr>
        <w:t xml:space="preserve">, </w:t>
      </w:r>
      <w:ins w:id="71" w:author="JOEBEST" w:date="2016-09-23T09:21:00Z">
        <w:r w:rsidRPr="0038338E">
          <w:rPr>
            <w:i/>
            <w:lang w:val="fr-FR"/>
          </w:rPr>
          <w:t xml:space="preserve">enregistrez les coordonnées </w:t>
        </w:r>
      </w:ins>
      <w:r w:rsidR="00D44560" w:rsidRPr="00E32D3E">
        <w:rPr>
          <w:i/>
          <w:lang w:val="fr-FR"/>
          <w:rPrChange w:id="72" w:author="JOEBEST" w:date="2016-09-23T09:21:00Z">
            <w:rPr>
              <w:i/>
            </w:rPr>
          </w:rPrChange>
        </w:rPr>
        <w:t xml:space="preserve">record </w:t>
      </w:r>
      <w:proofErr w:type="spellStart"/>
      <w:r w:rsidR="00D44560" w:rsidRPr="00E32D3E">
        <w:rPr>
          <w:i/>
          <w:lang w:val="fr-FR"/>
          <w:rPrChange w:id="73" w:author="JOEBEST" w:date="2016-09-23T09:21:00Z">
            <w:rPr>
              <w:i/>
            </w:rPr>
          </w:rPrChange>
        </w:rPr>
        <w:t>coordinates</w:t>
      </w:r>
      <w:proofErr w:type="spellEnd"/>
      <w:r w:rsidR="00D44560" w:rsidRPr="00E32D3E">
        <w:rPr>
          <w:i/>
          <w:lang w:val="fr-FR"/>
          <w:rPrChange w:id="74" w:author="JOEBEST" w:date="2016-09-23T09:21:00Z">
            <w:rPr>
              <w:i/>
            </w:rPr>
          </w:rPrChange>
        </w:rPr>
        <w:t xml:space="preserve">, </w:t>
      </w:r>
      <w:ins w:id="75" w:author="JOEBEST" w:date="2016-09-23T09:22:00Z">
        <w:r w:rsidRPr="0038338E">
          <w:rPr>
            <w:i/>
            <w:lang w:val="fr-FR"/>
          </w:rPr>
          <w:t xml:space="preserve">et </w:t>
        </w:r>
        <w:proofErr w:type="spellStart"/>
        <w:r w:rsidRPr="0038338E">
          <w:rPr>
            <w:i/>
            <w:lang w:val="fr-FR"/>
          </w:rPr>
          <w:t>repondez</w:t>
        </w:r>
        <w:proofErr w:type="spellEnd"/>
        <w:r w:rsidRPr="0038338E">
          <w:rPr>
            <w:i/>
            <w:lang w:val="fr-FR"/>
          </w:rPr>
          <w:t xml:space="preserve"> aux questions suivantes</w:t>
        </w:r>
        <w:r w:rsidRPr="00167AA1">
          <w:rPr>
            <w:i/>
            <w:lang w:val="fr-FR"/>
          </w:rPr>
          <w:t xml:space="preserve"> </w:t>
        </w:r>
      </w:ins>
      <w:r w:rsidR="00D44560" w:rsidRPr="00E32D3E">
        <w:rPr>
          <w:i/>
          <w:lang w:val="fr-FR"/>
          <w:rPrChange w:id="76" w:author="JOEBEST" w:date="2016-09-23T09:21:00Z">
            <w:rPr>
              <w:i/>
            </w:rPr>
          </w:rPrChange>
        </w:rPr>
        <w:t xml:space="preserve">and </w:t>
      </w:r>
      <w:proofErr w:type="spellStart"/>
      <w:r w:rsidR="00D44560" w:rsidRPr="00E32D3E">
        <w:rPr>
          <w:i/>
          <w:lang w:val="fr-FR"/>
          <w:rPrChange w:id="77" w:author="JOEBEST" w:date="2016-09-23T09:21:00Z">
            <w:rPr>
              <w:i/>
            </w:rPr>
          </w:rPrChange>
        </w:rPr>
        <w:t>answer</w:t>
      </w:r>
      <w:proofErr w:type="spellEnd"/>
      <w:r w:rsidR="00D44560" w:rsidRPr="00E32D3E">
        <w:rPr>
          <w:i/>
          <w:lang w:val="fr-FR"/>
          <w:rPrChange w:id="78" w:author="JOEBEST" w:date="2016-09-23T09:21:00Z">
            <w:rPr>
              <w:i/>
            </w:rPr>
          </w:rPrChange>
        </w:rPr>
        <w:t xml:space="preserve"> the </w:t>
      </w:r>
      <w:proofErr w:type="spellStart"/>
      <w:r w:rsidR="00D44560" w:rsidRPr="00E32D3E">
        <w:rPr>
          <w:i/>
          <w:lang w:val="fr-FR"/>
          <w:rPrChange w:id="79" w:author="JOEBEST" w:date="2016-09-23T09:21:00Z">
            <w:rPr>
              <w:i/>
            </w:rPr>
          </w:rPrChange>
        </w:rPr>
        <w:t>following</w:t>
      </w:r>
      <w:proofErr w:type="spellEnd"/>
      <w:r w:rsidR="00D44560" w:rsidRPr="00E32D3E">
        <w:rPr>
          <w:i/>
          <w:lang w:val="fr-FR"/>
          <w:rPrChange w:id="80" w:author="JOEBEST" w:date="2016-09-23T09:21:00Z">
            <w:rPr>
              <w:i/>
            </w:rPr>
          </w:rPrChange>
        </w:rPr>
        <w:t xml:space="preserve"> questions. </w:t>
      </w:r>
    </w:p>
    <w:p w14:paraId="031CDE1B" w14:textId="08F47C4C" w:rsidR="00D44560" w:rsidRPr="00E32D3E" w:rsidRDefault="00E32D3E">
      <w:pPr>
        <w:contextualSpacing/>
        <w:rPr>
          <w:b/>
          <w:lang w:val="fr-FR"/>
          <w:rPrChange w:id="81" w:author="JOEBEST" w:date="2016-09-23T09:22:00Z">
            <w:rPr>
              <w:b/>
            </w:rPr>
          </w:rPrChange>
        </w:rPr>
      </w:pPr>
      <w:ins w:id="82" w:author="JOEBEST" w:date="2016-09-23T09:22:00Z">
        <w:r w:rsidRPr="0038338E">
          <w:rPr>
            <w:i/>
            <w:lang w:val="fr-FR"/>
          </w:rPr>
          <w:t>Si vous n’avez pas de dispositif GPS, sa</w:t>
        </w:r>
        <w:r w:rsidR="001759A2">
          <w:rPr>
            <w:i/>
            <w:lang w:val="fr-FR"/>
          </w:rPr>
          <w:t xml:space="preserve">utez aux questions sur </w:t>
        </w:r>
      </w:ins>
      <w:proofErr w:type="spellStart"/>
      <w:ins w:id="83" w:author="JOEBEST" w:date="2016-09-28T13:29:00Z">
        <w:r w:rsidR="001759A2">
          <w:rPr>
            <w:i/>
            <w:lang w:val="fr-FR"/>
          </w:rPr>
          <w:t>quartier</w:t>
        </w:r>
      </w:ins>
      <w:ins w:id="84" w:author="JOEBEST" w:date="2016-09-23T09:22:00Z">
        <w:r w:rsidRPr="0038338E">
          <w:rPr>
            <w:i/>
            <w:lang w:val="fr-FR"/>
          </w:rPr>
          <w:t>.</w:t>
        </w:r>
      </w:ins>
      <w:r w:rsidR="00D44560" w:rsidRPr="00E32D3E">
        <w:rPr>
          <w:i/>
          <w:lang w:val="fr-FR"/>
          <w:rPrChange w:id="85" w:author="JOEBEST" w:date="2016-09-23T09:22:00Z">
            <w:rPr>
              <w:i/>
            </w:rPr>
          </w:rPrChange>
        </w:rPr>
        <w:t>If</w:t>
      </w:r>
      <w:proofErr w:type="spellEnd"/>
      <w:r w:rsidR="00D44560" w:rsidRPr="00E32D3E">
        <w:rPr>
          <w:i/>
          <w:lang w:val="fr-FR"/>
          <w:rPrChange w:id="86" w:author="JOEBEST" w:date="2016-09-23T09:22:00Z">
            <w:rPr>
              <w:i/>
            </w:rPr>
          </w:rPrChange>
        </w:rPr>
        <w:t xml:space="preserve"> </w:t>
      </w:r>
      <w:proofErr w:type="spellStart"/>
      <w:r w:rsidR="00D44560" w:rsidRPr="00E32D3E">
        <w:rPr>
          <w:i/>
          <w:lang w:val="fr-FR"/>
          <w:rPrChange w:id="87" w:author="JOEBEST" w:date="2016-09-23T09:22:00Z">
            <w:rPr>
              <w:i/>
            </w:rPr>
          </w:rPrChange>
        </w:rPr>
        <w:t>you</w:t>
      </w:r>
      <w:proofErr w:type="spellEnd"/>
      <w:r w:rsidR="00D44560" w:rsidRPr="00E32D3E">
        <w:rPr>
          <w:i/>
          <w:lang w:val="fr-FR"/>
          <w:rPrChange w:id="88" w:author="JOEBEST" w:date="2016-09-23T09:22:00Z">
            <w:rPr>
              <w:i/>
            </w:rPr>
          </w:rPrChange>
        </w:rPr>
        <w:t xml:space="preserve"> do not have a GPS </w:t>
      </w:r>
      <w:proofErr w:type="spellStart"/>
      <w:r w:rsidR="00D44560" w:rsidRPr="00E32D3E">
        <w:rPr>
          <w:i/>
          <w:lang w:val="fr-FR"/>
          <w:rPrChange w:id="89" w:author="JOEBEST" w:date="2016-09-23T09:22:00Z">
            <w:rPr>
              <w:i/>
            </w:rPr>
          </w:rPrChange>
        </w:rPr>
        <w:t>device</w:t>
      </w:r>
      <w:proofErr w:type="spellEnd"/>
      <w:r w:rsidR="00D44560" w:rsidRPr="00E32D3E">
        <w:rPr>
          <w:i/>
          <w:lang w:val="fr-FR"/>
          <w:rPrChange w:id="90" w:author="JOEBEST" w:date="2016-09-23T09:22:00Z">
            <w:rPr>
              <w:i/>
            </w:rPr>
          </w:rPrChange>
        </w:rPr>
        <w:t xml:space="preserve">, skip to </w:t>
      </w:r>
      <w:proofErr w:type="spellStart"/>
      <w:r w:rsidR="00D44560" w:rsidRPr="00E32D3E">
        <w:rPr>
          <w:i/>
          <w:lang w:val="fr-FR"/>
          <w:rPrChange w:id="91" w:author="JOEBEST" w:date="2016-09-23T09:22:00Z">
            <w:rPr>
              <w:i/>
            </w:rPr>
          </w:rPrChange>
        </w:rPr>
        <w:t>neighborhood</w:t>
      </w:r>
      <w:proofErr w:type="spellEnd"/>
      <w:r w:rsidR="00D44560" w:rsidRPr="00E32D3E">
        <w:rPr>
          <w:i/>
          <w:lang w:val="fr-FR"/>
          <w:rPrChange w:id="92" w:author="JOEBEST" w:date="2016-09-23T09:22:00Z">
            <w:rPr>
              <w:i/>
            </w:rPr>
          </w:rPrChange>
        </w:rPr>
        <w:t>.</w:t>
      </w:r>
    </w:p>
    <w:p w14:paraId="1551CF85" w14:textId="77777777" w:rsidR="00D44560" w:rsidRPr="00E32D3E" w:rsidRDefault="00D44560" w:rsidP="00D44560">
      <w:pPr>
        <w:spacing w:line="48" w:lineRule="auto"/>
        <w:contextualSpacing/>
        <w:rPr>
          <w:lang w:val="fr-FR"/>
          <w:rPrChange w:id="93" w:author="JOEBEST" w:date="2016-09-23T09:22:00Z">
            <w:rPr/>
          </w:rPrChange>
        </w:rPr>
      </w:pPr>
    </w:p>
    <w:p w14:paraId="77C3D01F" w14:textId="36A6AAC5" w:rsidR="009E190C" w:rsidRDefault="008B72AC" w:rsidP="009E190C">
      <w:pPr>
        <w:contextualSpacing/>
        <w:rPr>
          <w:ins w:id="94" w:author="JOEBEST" w:date="2016-09-23T09:24:00Z"/>
          <w:b/>
          <w:lang w:val="fr-FR"/>
        </w:rPr>
      </w:pPr>
      <w:ins w:id="95" w:author="JOEBEST" w:date="2016-09-23T09:23:00Z">
        <w:r>
          <w:rPr>
            <w:b/>
            <w:lang w:val="fr-FR"/>
          </w:rPr>
          <w:t xml:space="preserve">Code d’Identification de </w:t>
        </w:r>
      </w:ins>
      <w:ins w:id="96" w:author="JOEBEST" w:date="2016-09-28T13:30:00Z">
        <w:r>
          <w:rPr>
            <w:b/>
            <w:lang w:val="fr-FR"/>
          </w:rPr>
          <w:t>d</w:t>
        </w:r>
      </w:ins>
      <w:ins w:id="97" w:author="JOEBEST" w:date="2016-09-23T09:23:00Z">
        <w:r w:rsidR="004260DB" w:rsidRPr="0038338E">
          <w:rPr>
            <w:b/>
            <w:lang w:val="fr-FR"/>
          </w:rPr>
          <w:t>ispositif  GPS</w:t>
        </w:r>
        <w:r w:rsidR="004260DB" w:rsidRPr="0032724C">
          <w:rPr>
            <w:b/>
            <w:noProof/>
            <w:lang w:val="fr-FR"/>
          </w:rPr>
          <w:t xml:space="preserve"> 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31DE8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E8DAA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4260DB">
        <w:rPr>
          <w:b/>
          <w:lang w:val="fr-FR"/>
          <w:rPrChange w:id="98" w:author="JOEBEST" w:date="2016-09-23T09:23:00Z">
            <w:rPr>
              <w:b/>
            </w:rPr>
          </w:rPrChange>
        </w:rPr>
        <w:t>GPS</w:t>
      </w:r>
      <w:proofErr w:type="spellEnd"/>
      <w:r w:rsidR="00F405C7" w:rsidRPr="004260DB">
        <w:rPr>
          <w:b/>
          <w:lang w:val="fr-FR"/>
          <w:rPrChange w:id="99" w:author="JOEBEST" w:date="2016-09-23T09:23:00Z">
            <w:rPr>
              <w:b/>
            </w:rPr>
          </w:rPrChange>
        </w:rPr>
        <w:t xml:space="preserve"> </w:t>
      </w:r>
      <w:proofErr w:type="spellStart"/>
      <w:r w:rsidR="00F405C7" w:rsidRPr="004260DB">
        <w:rPr>
          <w:b/>
          <w:lang w:val="fr-FR"/>
          <w:rPrChange w:id="100" w:author="JOEBEST" w:date="2016-09-23T09:23:00Z">
            <w:rPr>
              <w:b/>
            </w:rPr>
          </w:rPrChange>
        </w:rPr>
        <w:t>Device</w:t>
      </w:r>
      <w:proofErr w:type="spellEnd"/>
      <w:r w:rsidR="00F405C7" w:rsidRPr="004260DB">
        <w:rPr>
          <w:b/>
          <w:lang w:val="fr-FR"/>
          <w:rPrChange w:id="101" w:author="JOEBEST" w:date="2016-09-23T09:23:00Z">
            <w:rPr>
              <w:b/>
            </w:rPr>
          </w:rPrChange>
        </w:rPr>
        <w:t xml:space="preserve"> ID</w:t>
      </w:r>
      <w:r w:rsidR="00F405C7" w:rsidRPr="004260DB">
        <w:rPr>
          <w:b/>
          <w:lang w:val="fr-FR"/>
          <w:rPrChange w:id="102" w:author="JOEBEST" w:date="2016-09-23T09:23:00Z">
            <w:rPr>
              <w:b/>
            </w:rPr>
          </w:rPrChange>
        </w:rPr>
        <w:tab/>
        <w:t xml:space="preserve">         </w:t>
      </w:r>
      <w:ins w:id="103" w:author="JOEBEST" w:date="2016-09-23T09:23:00Z">
        <w:r w:rsidR="004260DB">
          <w:rPr>
            <w:b/>
            <w:lang w:val="fr-FR"/>
          </w:rPr>
          <w:t>Label de Point de Cheminement</w:t>
        </w:r>
      </w:ins>
      <w:r w:rsidR="00F405C7" w:rsidRPr="004260DB">
        <w:rPr>
          <w:b/>
          <w:lang w:val="fr-FR"/>
          <w:rPrChange w:id="104" w:author="JOEBEST" w:date="2016-09-23T09:23:00Z">
            <w:rPr>
              <w:b/>
            </w:rPr>
          </w:rPrChange>
        </w:rPr>
        <w:t xml:space="preserve">  </w:t>
      </w:r>
      <w:proofErr w:type="spellStart"/>
      <w:r w:rsidR="00F405C7" w:rsidRPr="004260DB">
        <w:rPr>
          <w:b/>
          <w:lang w:val="fr-FR"/>
          <w:rPrChange w:id="105" w:author="JOEBEST" w:date="2016-09-23T09:23:00Z">
            <w:rPr>
              <w:b/>
            </w:rPr>
          </w:rPrChange>
        </w:rPr>
        <w:t>Waypoint</w:t>
      </w:r>
      <w:proofErr w:type="spellEnd"/>
      <w:r w:rsidR="00F405C7" w:rsidRPr="004260DB">
        <w:rPr>
          <w:b/>
          <w:lang w:val="fr-FR"/>
          <w:rPrChange w:id="106" w:author="JOEBEST" w:date="2016-09-23T09:23:00Z">
            <w:rPr>
              <w:b/>
            </w:rPr>
          </w:rPrChange>
        </w:rPr>
        <w:t xml:space="preserve"> Label</w:t>
      </w:r>
      <w:r w:rsidR="00F405C7" w:rsidRPr="004260DB">
        <w:rPr>
          <w:b/>
          <w:lang w:val="fr-FR"/>
          <w:rPrChange w:id="107" w:author="JOEBEST" w:date="2016-09-23T09:23:00Z">
            <w:rPr>
              <w:b/>
            </w:rPr>
          </w:rPrChange>
        </w:rPr>
        <w:tab/>
        <w:t xml:space="preserve">          </w:t>
      </w:r>
      <w:ins w:id="108" w:author="JOEBEST" w:date="2016-09-23T09:23:00Z">
        <w:r w:rsidR="004260DB">
          <w:rPr>
            <w:b/>
            <w:lang w:val="fr-FR"/>
          </w:rPr>
          <w:t xml:space="preserve">Latitude de </w:t>
        </w:r>
      </w:ins>
      <w:ins w:id="109" w:author="JOEBEST" w:date="2016-09-28T13:30:00Z">
        <w:r>
          <w:rPr>
            <w:b/>
            <w:lang w:val="fr-FR"/>
          </w:rPr>
          <w:t>GPS (</w:t>
        </w:r>
      </w:ins>
      <w:ins w:id="110" w:author="JOEBEST" w:date="2016-09-23T09:23:00Z">
        <w:r w:rsidR="004260DB">
          <w:rPr>
            <w:b/>
            <w:lang w:val="fr-FR"/>
          </w:rPr>
          <w:t>Nord, Sud)</w:t>
        </w:r>
        <w:r w:rsidR="004260DB" w:rsidRPr="00193822">
          <w:rPr>
            <w:b/>
            <w:lang w:val="fr-FR"/>
          </w:rPr>
          <w:t xml:space="preserve"> </w:t>
        </w:r>
      </w:ins>
      <w:r w:rsidR="00F405C7" w:rsidRPr="004260DB">
        <w:rPr>
          <w:b/>
          <w:lang w:val="fr-FR"/>
          <w:rPrChange w:id="111" w:author="JOEBEST" w:date="2016-09-23T09:23:00Z">
            <w:rPr>
              <w:b/>
            </w:rPr>
          </w:rPrChange>
        </w:rPr>
        <w:t xml:space="preserve"> </w:t>
      </w:r>
      <w:r w:rsidR="007A285E" w:rsidRPr="004260DB">
        <w:rPr>
          <w:b/>
          <w:lang w:val="fr-FR"/>
          <w:rPrChange w:id="112" w:author="JOEBEST" w:date="2016-09-23T09:23:00Z">
            <w:rPr>
              <w:b/>
            </w:rPr>
          </w:rPrChange>
        </w:rPr>
        <w:t xml:space="preserve">GPS </w:t>
      </w:r>
      <w:r w:rsidR="00244768" w:rsidRPr="004260DB">
        <w:rPr>
          <w:b/>
          <w:lang w:val="fr-FR"/>
          <w:rPrChange w:id="113" w:author="JOEBEST" w:date="2016-09-23T09:23:00Z">
            <w:rPr>
              <w:b/>
            </w:rPr>
          </w:rPrChange>
        </w:rPr>
        <w:t>Latitude (N, S)</w:t>
      </w:r>
      <w:r w:rsidR="00F405C7" w:rsidRPr="004260DB">
        <w:rPr>
          <w:b/>
          <w:lang w:val="fr-FR"/>
          <w:rPrChange w:id="114" w:author="JOEBEST" w:date="2016-09-23T09:23:00Z">
            <w:rPr>
              <w:b/>
            </w:rPr>
          </w:rPrChange>
        </w:rPr>
        <w:tab/>
        <w:t xml:space="preserve">           </w:t>
      </w:r>
      <w:ins w:id="115" w:author="JOEBEST" w:date="2016-09-23T09:24:00Z">
        <w:r w:rsidR="009E190C" w:rsidRPr="00193822">
          <w:rPr>
            <w:b/>
            <w:lang w:val="fr-FR"/>
          </w:rPr>
          <w:t xml:space="preserve">        </w:t>
        </w:r>
        <w:r w:rsidR="009E190C">
          <w:rPr>
            <w:b/>
            <w:lang w:val="fr-FR"/>
          </w:rPr>
          <w:t>Longitude de GPS  (</w:t>
        </w:r>
      </w:ins>
    </w:p>
    <w:p w14:paraId="6405F9B2" w14:textId="2E1429ED" w:rsidR="00F43F7F" w:rsidRPr="004260DB" w:rsidRDefault="009E190C" w:rsidP="009E190C">
      <w:pPr>
        <w:contextualSpacing/>
        <w:rPr>
          <w:b/>
          <w:lang w:val="fr-FR"/>
          <w:rPrChange w:id="116" w:author="JOEBEST" w:date="2016-09-23T09:23:00Z">
            <w:rPr>
              <w:b/>
            </w:rPr>
          </w:rPrChange>
        </w:rPr>
        <w:sectPr w:rsidR="00F43F7F" w:rsidRPr="004260DB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17" w:author="JOEBEST" w:date="2016-09-23T09:24:00Z">
        <w:r>
          <w:rPr>
            <w:b/>
            <w:lang w:val="fr-FR"/>
          </w:rPr>
          <w:t>Ouest, Est</w:t>
        </w:r>
        <w:proofErr w:type="gramStart"/>
        <w:r>
          <w:rPr>
            <w:b/>
            <w:lang w:val="fr-FR"/>
          </w:rPr>
          <w:t>)</w:t>
        </w:r>
      </w:ins>
      <w:r w:rsidR="00F405C7" w:rsidRPr="004260DB">
        <w:rPr>
          <w:b/>
          <w:lang w:val="fr-FR"/>
          <w:rPrChange w:id="118" w:author="JOEBEST" w:date="2016-09-23T09:23:00Z">
            <w:rPr>
              <w:b/>
            </w:rPr>
          </w:rPrChange>
        </w:rPr>
        <w:t>GPS</w:t>
      </w:r>
      <w:proofErr w:type="gramEnd"/>
      <w:r w:rsidR="00F405C7" w:rsidRPr="004260DB">
        <w:rPr>
          <w:b/>
          <w:lang w:val="fr-FR"/>
          <w:rPrChange w:id="119" w:author="JOEBEST" w:date="2016-09-23T09:23:00Z">
            <w:rPr>
              <w:b/>
            </w:rPr>
          </w:rPrChange>
        </w:rPr>
        <w:t xml:space="preserve"> </w:t>
      </w:r>
      <w:r w:rsidR="00244768" w:rsidRPr="004260DB">
        <w:rPr>
          <w:b/>
          <w:lang w:val="fr-FR"/>
          <w:rPrChange w:id="120" w:author="JOEBEST" w:date="2016-09-23T09:23:00Z">
            <w:rPr>
              <w:b/>
            </w:rPr>
          </w:rPrChange>
        </w:rPr>
        <w:t xml:space="preserve">Longitude (W, E) </w:t>
      </w:r>
    </w:p>
    <w:p w14:paraId="7B26AC5A" w14:textId="77777777" w:rsidR="00163010" w:rsidRPr="004260DB" w:rsidRDefault="00163010">
      <w:pPr>
        <w:contextualSpacing/>
        <w:rPr>
          <w:b/>
          <w:lang w:val="fr-FR"/>
          <w:rPrChange w:id="121" w:author="JOEBEST" w:date="2016-09-23T09:23:00Z">
            <w:rPr>
              <w:b/>
            </w:rPr>
          </w:rPrChange>
        </w:rPr>
      </w:pPr>
    </w:p>
    <w:p w14:paraId="0256A535" w14:textId="77777777" w:rsidR="00163010" w:rsidRPr="004260DB" w:rsidRDefault="00163010">
      <w:pPr>
        <w:pBdr>
          <w:bottom w:val="single" w:sz="6" w:space="1" w:color="auto"/>
        </w:pBdr>
        <w:contextualSpacing/>
        <w:rPr>
          <w:b/>
          <w:lang w:val="fr-FR"/>
          <w:rPrChange w:id="122" w:author="JOEBEST" w:date="2016-09-23T09:23:00Z">
            <w:rPr>
              <w:b/>
            </w:rPr>
          </w:rPrChange>
        </w:rPr>
      </w:pPr>
    </w:p>
    <w:p w14:paraId="330E1865" w14:textId="77777777" w:rsidR="00163010" w:rsidRPr="004260DB" w:rsidRDefault="00163010">
      <w:pPr>
        <w:contextualSpacing/>
        <w:rPr>
          <w:b/>
          <w:lang w:val="fr-FR"/>
          <w:rPrChange w:id="123" w:author="JOEBEST" w:date="2016-09-23T09:23:00Z">
            <w:rPr>
              <w:b/>
            </w:rPr>
          </w:rPrChange>
        </w:rPr>
      </w:pPr>
    </w:p>
    <w:p w14:paraId="1051FD5D" w14:textId="47AC3835" w:rsidR="007A285E" w:rsidRPr="008B72AC" w:rsidRDefault="008B72AC">
      <w:pPr>
        <w:contextualSpacing/>
        <w:rPr>
          <w:b/>
          <w:lang w:val="fr-FR"/>
          <w:rPrChange w:id="124" w:author="JOEBEST" w:date="2016-09-28T13:30:00Z">
            <w:rPr>
              <w:b/>
            </w:rPr>
          </w:rPrChange>
        </w:rPr>
      </w:pPr>
      <w:ins w:id="125" w:author="JOEBEST" w:date="2016-09-28T13:30:00Z">
        <w:r w:rsidRPr="008B72AC">
          <w:rPr>
            <w:b/>
            <w:lang w:val="fr-FR"/>
            <w:rPrChange w:id="126" w:author="JOEBEST" w:date="2016-09-28T13:30:00Z">
              <w:rPr>
                <w:b/>
              </w:rPr>
            </w:rPrChange>
          </w:rPr>
          <w:t xml:space="preserve">Quartier </w:t>
        </w:r>
      </w:ins>
      <w:proofErr w:type="spellStart"/>
      <w:r w:rsidR="004970CB" w:rsidRPr="008B72AC">
        <w:rPr>
          <w:b/>
          <w:lang w:val="fr-FR"/>
          <w:rPrChange w:id="127" w:author="JOEBEST" w:date="2016-09-28T13:30:00Z">
            <w:rPr>
              <w:b/>
            </w:rPr>
          </w:rPrChange>
        </w:rPr>
        <w:t>Neighborhood</w:t>
      </w:r>
      <w:proofErr w:type="spellEnd"/>
    </w:p>
    <w:p w14:paraId="347187EB" w14:textId="77777777" w:rsidR="002135CB" w:rsidRPr="008B72AC" w:rsidRDefault="002135CB">
      <w:pPr>
        <w:contextualSpacing/>
        <w:rPr>
          <w:lang w:val="fr-FR"/>
          <w:rPrChange w:id="128" w:author="JOEBEST" w:date="2016-09-28T13:30:00Z">
            <w:rPr/>
          </w:rPrChange>
        </w:rPr>
        <w:sectPr w:rsidR="002135CB" w:rsidRPr="008B72AC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Pr="008B72AC" w:rsidRDefault="00912A60" w:rsidP="00912A60">
      <w:pPr>
        <w:contextualSpacing/>
        <w:rPr>
          <w:lang w:val="fr-FR"/>
          <w:rPrChange w:id="129" w:author="JOEBEST" w:date="2016-09-28T13:30:00Z">
            <w:rPr/>
          </w:rPrChange>
        </w:rPr>
      </w:pPr>
      <w:r w:rsidRPr="00A87BAE">
        <w:lastRenderedPageBreak/>
        <w:sym w:font="Wingdings" w:char="F0A8"/>
      </w:r>
      <w:r w:rsidRPr="008B72AC">
        <w:rPr>
          <w:lang w:val="fr-FR"/>
          <w:rPrChange w:id="130" w:author="JOEBEST" w:date="2016-09-28T13:30:00Z">
            <w:rPr/>
          </w:rPrChange>
        </w:rPr>
        <w:t xml:space="preserve"> _____________________</w:t>
      </w:r>
      <w:r w:rsidRPr="008B72AC">
        <w:rPr>
          <w:lang w:val="fr-FR"/>
          <w:rPrChange w:id="131" w:author="JOEBEST" w:date="2016-09-28T13:30:00Z">
            <w:rPr/>
          </w:rPrChange>
        </w:rPr>
        <w:tab/>
      </w:r>
      <w:r w:rsidRPr="008B72AC">
        <w:rPr>
          <w:lang w:val="fr-FR"/>
          <w:rPrChange w:id="132" w:author="JOEBEST" w:date="2016-09-28T13:30:00Z">
            <w:rPr/>
          </w:rPrChange>
        </w:rPr>
        <w:tab/>
      </w:r>
      <w:r w:rsidRPr="00A87BAE">
        <w:sym w:font="Wingdings" w:char="F0A8"/>
      </w:r>
      <w:r w:rsidRPr="008B72AC">
        <w:rPr>
          <w:lang w:val="fr-FR"/>
          <w:rPrChange w:id="133" w:author="JOEBEST" w:date="2016-09-28T13:30:00Z">
            <w:rPr/>
          </w:rPrChange>
        </w:rPr>
        <w:t xml:space="preserve"> _____________________</w:t>
      </w:r>
    </w:p>
    <w:p w14:paraId="3856F523" w14:textId="77777777" w:rsidR="00912A60" w:rsidRPr="008B72AC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134" w:author="JOEBEST" w:date="2016-09-28T13:30:00Z">
            <w:rPr/>
          </w:rPrChange>
        </w:rPr>
      </w:pPr>
      <w:r w:rsidRPr="00A87BAE">
        <w:sym w:font="Wingdings" w:char="F0A8"/>
      </w:r>
      <w:r w:rsidRPr="008B72AC">
        <w:rPr>
          <w:lang w:val="fr-FR"/>
          <w:rPrChange w:id="135" w:author="JOEBEST" w:date="2016-09-28T13:30:00Z">
            <w:rPr/>
          </w:rPrChange>
        </w:rPr>
        <w:t xml:space="preserve"> _____________________</w:t>
      </w:r>
      <w:r w:rsidRPr="008B72AC">
        <w:rPr>
          <w:lang w:val="fr-FR"/>
          <w:rPrChange w:id="136" w:author="JOEBEST" w:date="2016-09-28T13:30:00Z">
            <w:rPr/>
          </w:rPrChange>
        </w:rPr>
        <w:tab/>
      </w:r>
      <w:r w:rsidRPr="008B72AC">
        <w:rPr>
          <w:lang w:val="fr-FR"/>
          <w:rPrChange w:id="137" w:author="JOEBEST" w:date="2016-09-28T13:30:00Z">
            <w:rPr/>
          </w:rPrChange>
        </w:rPr>
        <w:tab/>
      </w:r>
      <w:r w:rsidRPr="00A87BAE">
        <w:sym w:font="Wingdings" w:char="F0A8"/>
      </w:r>
      <w:r w:rsidRPr="008B72AC">
        <w:rPr>
          <w:lang w:val="fr-FR"/>
          <w:rPrChange w:id="138" w:author="JOEBEST" w:date="2016-09-28T13:30:00Z">
            <w:rPr/>
          </w:rPrChange>
        </w:rPr>
        <w:t xml:space="preserve"> _____________________</w:t>
      </w:r>
    </w:p>
    <w:p w14:paraId="510C81B9" w14:textId="77777777" w:rsidR="00163010" w:rsidRPr="008B72AC" w:rsidRDefault="00163010" w:rsidP="0073613C">
      <w:pPr>
        <w:pBdr>
          <w:bottom w:val="single" w:sz="6" w:space="1" w:color="auto"/>
        </w:pBdr>
        <w:contextualSpacing/>
        <w:rPr>
          <w:b/>
          <w:lang w:val="fr-FR"/>
          <w:rPrChange w:id="139" w:author="JOEBEST" w:date="2016-09-28T13:30:00Z">
            <w:rPr>
              <w:b/>
            </w:rPr>
          </w:rPrChange>
        </w:rPr>
      </w:pPr>
    </w:p>
    <w:p w14:paraId="71C4FDCB" w14:textId="53E513CC" w:rsidR="00163010" w:rsidRPr="008B72AC" w:rsidRDefault="00163010" w:rsidP="0073613C">
      <w:pPr>
        <w:contextualSpacing/>
        <w:rPr>
          <w:b/>
          <w:lang w:val="fr-FR"/>
          <w:rPrChange w:id="140" w:author="JOEBEST" w:date="2016-09-28T13:30:00Z">
            <w:rPr>
              <w:b/>
            </w:rPr>
          </w:rPrChange>
        </w:rPr>
      </w:pPr>
    </w:p>
    <w:p w14:paraId="2F0BAC5F" w14:textId="44C11D97" w:rsidR="0073613C" w:rsidRPr="00B954FF" w:rsidRDefault="009E190C" w:rsidP="0073613C">
      <w:pPr>
        <w:contextualSpacing/>
        <w:rPr>
          <w:b/>
          <w:lang w:val="fr-FR"/>
          <w:rPrChange w:id="141" w:author="JOEBEST" w:date="2016-09-23T09:27:00Z">
            <w:rPr>
              <w:b/>
            </w:rPr>
          </w:rPrChange>
        </w:rPr>
        <w:sectPr w:rsidR="0073613C" w:rsidRPr="00B954FF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142" w:author="JOEBEST" w:date="2016-09-23T09:25:00Z">
        <w:r w:rsidRPr="00B954FF">
          <w:rPr>
            <w:b/>
            <w:lang w:val="fr-FR"/>
            <w:rPrChange w:id="143" w:author="JOEBEST" w:date="2016-09-23T09:27:00Z">
              <w:rPr>
                <w:b/>
              </w:rPr>
            </w:rPrChange>
          </w:rPr>
          <w:t xml:space="preserve">Source d’Eau Potable </w:t>
        </w:r>
      </w:ins>
      <w:proofErr w:type="gramStart"/>
      <w:ins w:id="144" w:author="JOEBEST" w:date="2016-09-23T09:27:00Z">
        <w:r w:rsidR="00B954FF" w:rsidRPr="00193822">
          <w:rPr>
            <w:b/>
            <w:lang w:val="fr-FR"/>
          </w:rPr>
          <w:t xml:space="preserve">( </w:t>
        </w:r>
        <w:proofErr w:type="spellStart"/>
        <w:r w:rsidR="00B954FF" w:rsidRPr="00193822">
          <w:rPr>
            <w:b/>
            <w:lang w:val="fr-FR"/>
          </w:rPr>
          <w:t>Selectionnez</w:t>
        </w:r>
        <w:proofErr w:type="spellEnd"/>
        <w:proofErr w:type="gramEnd"/>
        <w:r w:rsidR="00B954FF" w:rsidRPr="00193822">
          <w:rPr>
            <w:b/>
            <w:lang w:val="fr-FR"/>
          </w:rPr>
          <w:t xml:space="preserve"> votre type, </w:t>
        </w:r>
        <w:r w:rsidR="00B954FF" w:rsidRPr="00C67646">
          <w:rPr>
            <w:b/>
            <w:lang w:val="fr-FR"/>
          </w:rPr>
          <w:t>si votre type d</w:t>
        </w:r>
        <w:r w:rsidR="008B72AC">
          <w:rPr>
            <w:b/>
            <w:lang w:val="fr-FR"/>
          </w:rPr>
          <w:t>’Eau</w:t>
        </w:r>
        <w:r w:rsidR="00B954FF">
          <w:rPr>
            <w:b/>
            <w:lang w:val="fr-FR"/>
          </w:rPr>
          <w:t xml:space="preserve"> Potable </w:t>
        </w:r>
        <w:r w:rsidR="00B954FF" w:rsidRPr="00193822">
          <w:rPr>
            <w:b/>
            <w:lang w:val="fr-FR"/>
          </w:rPr>
          <w:t xml:space="preserve">n’existe pas dans la liste, expliquez, s’il vous plait) </w:t>
        </w:r>
      </w:ins>
      <w:r w:rsidR="0073613C" w:rsidRPr="00B954FF">
        <w:rPr>
          <w:b/>
          <w:lang w:val="fr-FR"/>
          <w:rPrChange w:id="145" w:author="JOEBEST" w:date="2016-09-23T09:27:00Z">
            <w:rPr>
              <w:b/>
            </w:rPr>
          </w:rPrChange>
        </w:rPr>
        <w:t xml:space="preserve">Source Type of </w:t>
      </w:r>
      <w:proofErr w:type="spellStart"/>
      <w:r w:rsidR="005C59A3" w:rsidRPr="00B954FF">
        <w:rPr>
          <w:b/>
          <w:lang w:val="fr-FR"/>
          <w:rPrChange w:id="146" w:author="JOEBEST" w:date="2016-09-23T09:27:00Z">
            <w:rPr>
              <w:b/>
            </w:rPr>
          </w:rPrChange>
        </w:rPr>
        <w:t>Drinking</w:t>
      </w:r>
      <w:proofErr w:type="spellEnd"/>
      <w:r w:rsidR="0073613C" w:rsidRPr="00B954FF">
        <w:rPr>
          <w:b/>
          <w:lang w:val="fr-FR"/>
          <w:rPrChange w:id="147" w:author="JOEBEST" w:date="2016-09-23T09:27:00Z">
            <w:rPr>
              <w:b/>
            </w:rPr>
          </w:rPrChange>
        </w:rPr>
        <w:t xml:space="preserve"> Water (select one; if </w:t>
      </w:r>
      <w:proofErr w:type="spellStart"/>
      <w:r w:rsidR="0073613C" w:rsidRPr="00B954FF">
        <w:rPr>
          <w:b/>
          <w:lang w:val="fr-FR"/>
          <w:rPrChange w:id="148" w:author="JOEBEST" w:date="2016-09-23T09:27:00Z">
            <w:rPr>
              <w:b/>
            </w:rPr>
          </w:rPrChange>
        </w:rPr>
        <w:t>other</w:t>
      </w:r>
      <w:proofErr w:type="spellEnd"/>
      <w:r w:rsidR="0073613C" w:rsidRPr="00B954FF">
        <w:rPr>
          <w:b/>
          <w:lang w:val="fr-FR"/>
          <w:rPrChange w:id="149" w:author="JOEBEST" w:date="2016-09-23T09:27:00Z">
            <w:rPr>
              <w:b/>
            </w:rPr>
          </w:rPrChange>
        </w:rPr>
        <w:t xml:space="preserve">, </w:t>
      </w:r>
      <w:proofErr w:type="spellStart"/>
      <w:r w:rsidR="0073613C" w:rsidRPr="00B954FF">
        <w:rPr>
          <w:b/>
          <w:lang w:val="fr-FR"/>
          <w:rPrChange w:id="150" w:author="JOEBEST" w:date="2016-09-23T09:27:00Z">
            <w:rPr>
              <w:b/>
            </w:rPr>
          </w:rPrChange>
        </w:rPr>
        <w:t>please</w:t>
      </w:r>
      <w:proofErr w:type="spellEnd"/>
      <w:r w:rsidR="0073613C" w:rsidRPr="00B954FF">
        <w:rPr>
          <w:b/>
          <w:lang w:val="fr-FR"/>
          <w:rPrChange w:id="151" w:author="JOEBEST" w:date="2016-09-23T09:27:00Z">
            <w:rPr>
              <w:b/>
            </w:rPr>
          </w:rPrChange>
        </w:rPr>
        <w:t xml:space="preserve"> </w:t>
      </w:r>
      <w:proofErr w:type="spellStart"/>
      <w:r w:rsidR="0073613C" w:rsidRPr="00B954FF">
        <w:rPr>
          <w:b/>
          <w:lang w:val="fr-FR"/>
          <w:rPrChange w:id="152" w:author="JOEBEST" w:date="2016-09-23T09:27:00Z">
            <w:rPr>
              <w:b/>
            </w:rPr>
          </w:rPrChange>
        </w:rPr>
        <w:t>explain</w:t>
      </w:r>
      <w:proofErr w:type="spellEnd"/>
      <w:r w:rsidR="0073613C" w:rsidRPr="00B954FF">
        <w:rPr>
          <w:b/>
          <w:lang w:val="fr-FR"/>
          <w:rPrChange w:id="153" w:author="JOEBEST" w:date="2016-09-23T09:27:00Z">
            <w:rPr>
              <w:b/>
            </w:rPr>
          </w:rPrChange>
        </w:rPr>
        <w:t>)</w:t>
      </w:r>
    </w:p>
    <w:p w14:paraId="71F88544" w14:textId="7EBFEB39" w:rsidR="00F405C7" w:rsidRPr="008140F7" w:rsidRDefault="0073613C" w:rsidP="0073613C">
      <w:pPr>
        <w:contextualSpacing/>
        <w:rPr>
          <w:lang w:val="fr-FR"/>
          <w:rPrChange w:id="154" w:author="JOEBEST" w:date="2016-09-23T09:41:00Z">
            <w:rPr/>
          </w:rPrChange>
        </w:rPr>
      </w:pPr>
      <w:r w:rsidRPr="00A87BAE">
        <w:lastRenderedPageBreak/>
        <w:sym w:font="Wingdings" w:char="F0A8"/>
      </w:r>
      <w:r w:rsidRPr="008140F7">
        <w:rPr>
          <w:lang w:val="fr-FR"/>
          <w:rPrChange w:id="155" w:author="JOEBEST" w:date="2016-09-23T09:41:00Z">
            <w:rPr/>
          </w:rPrChange>
        </w:rPr>
        <w:t xml:space="preserve"> </w:t>
      </w:r>
      <w:ins w:id="156" w:author="JOEBEST" w:date="2016-09-23T09:37:00Z">
        <w:r w:rsidR="009E2BC5" w:rsidRPr="008140F7">
          <w:rPr>
            <w:lang w:val="fr-FR"/>
            <w:rPrChange w:id="157" w:author="JOEBEST" w:date="2016-09-23T09:41:00Z">
              <w:rPr/>
            </w:rPrChange>
          </w:rPr>
          <w:t>Puits Tubulaires/</w:t>
        </w:r>
      </w:ins>
      <w:ins w:id="158" w:author="JOEBEST" w:date="2016-09-23T09:39:00Z">
        <w:r w:rsidR="00A46859" w:rsidRPr="008140F7">
          <w:rPr>
            <w:lang w:val="fr-FR"/>
            <w:rPrChange w:id="159" w:author="JOEBEST" w:date="2016-09-23T09:41:00Z">
              <w:rPr/>
            </w:rPrChange>
          </w:rPr>
          <w:t xml:space="preserve">Puits de </w:t>
        </w:r>
        <w:proofErr w:type="spellStart"/>
        <w:r w:rsidR="00A46859" w:rsidRPr="008140F7">
          <w:rPr>
            <w:lang w:val="fr-FR"/>
            <w:rPrChange w:id="160" w:author="JOEBEST" w:date="2016-09-23T09:41:00Z">
              <w:rPr/>
            </w:rPrChange>
          </w:rPr>
          <w:t>Forage</w:t>
        </w:r>
      </w:ins>
      <w:r w:rsidRPr="008140F7">
        <w:rPr>
          <w:lang w:val="fr-FR"/>
          <w:rPrChange w:id="161" w:author="JOEBEST" w:date="2016-09-23T09:41:00Z">
            <w:rPr/>
          </w:rPrChange>
        </w:rPr>
        <w:t>Tube</w:t>
      </w:r>
      <w:proofErr w:type="spellEnd"/>
      <w:r w:rsidRPr="008140F7">
        <w:rPr>
          <w:lang w:val="fr-FR"/>
          <w:rPrChange w:id="162" w:author="JOEBEST" w:date="2016-09-23T09:41:00Z">
            <w:rPr/>
          </w:rPrChange>
        </w:rPr>
        <w:t xml:space="preserve"> </w:t>
      </w:r>
      <w:proofErr w:type="spellStart"/>
      <w:r w:rsidRPr="008140F7">
        <w:rPr>
          <w:lang w:val="fr-FR"/>
          <w:rPrChange w:id="163" w:author="JOEBEST" w:date="2016-09-23T09:41:00Z">
            <w:rPr/>
          </w:rPrChange>
        </w:rPr>
        <w:t>Well</w:t>
      </w:r>
      <w:proofErr w:type="spellEnd"/>
      <w:r w:rsidRPr="008140F7">
        <w:rPr>
          <w:lang w:val="fr-FR"/>
          <w:rPrChange w:id="164" w:author="JOEBEST" w:date="2016-09-23T09:41:00Z">
            <w:rPr/>
          </w:rPrChange>
        </w:rPr>
        <w:t>/</w:t>
      </w:r>
      <w:proofErr w:type="spellStart"/>
      <w:r w:rsidRPr="008140F7">
        <w:rPr>
          <w:lang w:val="fr-FR"/>
          <w:rPrChange w:id="165" w:author="JOEBEST" w:date="2016-09-23T09:41:00Z">
            <w:rPr/>
          </w:rPrChange>
        </w:rPr>
        <w:t>Borehole</w:t>
      </w:r>
      <w:proofErr w:type="spellEnd"/>
      <w:r w:rsidRPr="008140F7">
        <w:rPr>
          <w:lang w:val="fr-FR"/>
          <w:rPrChange w:id="166" w:author="JOEBEST" w:date="2016-09-23T09:41:00Z">
            <w:rPr/>
          </w:rPrChange>
        </w:rPr>
        <w:t xml:space="preserve">       </w:t>
      </w:r>
    </w:p>
    <w:p w14:paraId="12C30D6A" w14:textId="07E6680D" w:rsidR="00F405C7" w:rsidRDefault="0073613C" w:rsidP="0073613C">
      <w:pPr>
        <w:contextualSpacing/>
      </w:pPr>
      <w:r w:rsidRPr="00A87BAE">
        <w:sym w:font="Wingdings" w:char="F0A8"/>
      </w:r>
      <w:r w:rsidRPr="00A87BAE">
        <w:t xml:space="preserve"> </w:t>
      </w:r>
      <w:proofErr w:type="spellStart"/>
      <w:ins w:id="167" w:author="JOEBEST" w:date="2016-09-23T09:56:00Z">
        <w:r w:rsidR="008140F7">
          <w:t>Puits</w:t>
        </w:r>
        <w:proofErr w:type="spellEnd"/>
        <w:r w:rsidR="008140F7">
          <w:t xml:space="preserve"> </w:t>
        </w:r>
        <w:proofErr w:type="spellStart"/>
        <w:r w:rsidR="008140F7">
          <w:t>Creusés</w:t>
        </w:r>
        <w:proofErr w:type="spellEnd"/>
        <w:r w:rsidR="008140F7">
          <w:t xml:space="preserve"> à </w:t>
        </w:r>
        <w:proofErr w:type="spellStart"/>
        <w:r w:rsidR="008140F7">
          <w:t>ls</w:t>
        </w:r>
        <w:proofErr w:type="spellEnd"/>
        <w:r w:rsidR="008140F7">
          <w:t xml:space="preserve"> Main </w:t>
        </w:r>
      </w:ins>
      <w:r w:rsidRPr="00A87BAE">
        <w:t xml:space="preserve">Hand-Dug Well      </w:t>
      </w:r>
    </w:p>
    <w:p w14:paraId="6DE09772" w14:textId="7CACA2D3" w:rsidR="0073613C" w:rsidRDefault="0073613C" w:rsidP="0073613C">
      <w:pPr>
        <w:contextualSpacing/>
      </w:pPr>
      <w:r w:rsidRPr="00A87BAE">
        <w:sym w:font="Wingdings" w:char="F0A8"/>
      </w:r>
      <w:r w:rsidRPr="00A87BAE">
        <w:t xml:space="preserve"> </w:t>
      </w:r>
      <w:ins w:id="168" w:author="JOEBEST" w:date="2016-09-23T09:59:00Z">
        <w:r w:rsidR="00DF0D25">
          <w:t xml:space="preserve">Eau </w:t>
        </w:r>
        <w:proofErr w:type="spellStart"/>
        <w:r w:rsidR="00DF0D25">
          <w:t>Courante</w:t>
        </w:r>
      </w:ins>
      <w:r w:rsidRPr="00A87BAE">
        <w:t>Piped</w:t>
      </w:r>
      <w:proofErr w:type="spellEnd"/>
      <w:r w:rsidRPr="00A87BAE">
        <w:t xml:space="preserve"> Water</w:t>
      </w:r>
    </w:p>
    <w:p w14:paraId="6361B285" w14:textId="2CD55FC8" w:rsidR="005C59A3" w:rsidRPr="00A87BAE" w:rsidRDefault="005C59A3" w:rsidP="0073613C">
      <w:pPr>
        <w:contextualSpacing/>
      </w:pPr>
      <w:r w:rsidRPr="00A87BAE">
        <w:sym w:font="Wingdings" w:char="F0A8"/>
      </w:r>
      <w:r w:rsidRPr="00A87BAE">
        <w:t xml:space="preserve"> </w:t>
      </w:r>
      <w:ins w:id="169" w:author="JOEBEST" w:date="2016-09-23T10:01:00Z">
        <w:r w:rsidR="00DF0D25">
          <w:t xml:space="preserve">Eau en </w:t>
        </w:r>
        <w:proofErr w:type="spellStart"/>
        <w:r w:rsidR="00DF0D25">
          <w:t>Bouteille</w:t>
        </w:r>
        <w:proofErr w:type="spellEnd"/>
        <w:r w:rsidR="00DF0D25">
          <w:t xml:space="preserve">/ </w:t>
        </w:r>
        <w:proofErr w:type="spellStart"/>
        <w:r w:rsidR="00DF0D25">
          <w:t>Sachet</w:t>
        </w:r>
      </w:ins>
      <w:r>
        <w:t>Bottled</w:t>
      </w:r>
      <w:proofErr w:type="spellEnd"/>
      <w:r>
        <w:t>/Sachet</w:t>
      </w:r>
      <w:r w:rsidRPr="00A87BAE">
        <w:t xml:space="preserve"> Water</w:t>
      </w:r>
    </w:p>
    <w:p w14:paraId="48D8FE13" w14:textId="5ADDF5AE" w:rsidR="00A77FF2" w:rsidRPr="00C86A92" w:rsidRDefault="0073613C" w:rsidP="0073613C">
      <w:pPr>
        <w:contextualSpacing/>
      </w:pPr>
      <w:r w:rsidRPr="00C86A92">
        <w:sym w:font="Wingdings" w:char="F0A8"/>
      </w:r>
      <w:r w:rsidRPr="00C86A92">
        <w:t xml:space="preserve"> Other: ______________________</w:t>
      </w:r>
    </w:p>
    <w:p w14:paraId="628C6C36" w14:textId="77777777" w:rsidR="00A77FF2" w:rsidRPr="00C86A92" w:rsidRDefault="00A77FF2" w:rsidP="0073613C">
      <w:pPr>
        <w:contextualSpacing/>
      </w:pPr>
    </w:p>
    <w:p w14:paraId="265F74E4" w14:textId="77777777" w:rsidR="0073613C" w:rsidRPr="00C86A92" w:rsidRDefault="0073613C" w:rsidP="0073613C">
      <w:pPr>
        <w:contextualSpacing/>
        <w:rPr>
          <w:b/>
        </w:rPr>
        <w:sectPr w:rsidR="0073613C" w:rsidRPr="00C86A92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ABF05F" w14:textId="42757C96" w:rsidR="0073613C" w:rsidRDefault="00DF0D25" w:rsidP="0073613C">
      <w:pPr>
        <w:contextualSpacing/>
        <w:rPr>
          <w:b/>
        </w:rPr>
      </w:pPr>
      <w:ins w:id="170" w:author="JOEBEST" w:date="2016-09-23T10:02:00Z">
        <w:r w:rsidRPr="00DF0D25">
          <w:rPr>
            <w:b/>
            <w:lang w:val="fr-FR"/>
            <w:rPrChange w:id="171" w:author="JOEBEST" w:date="2016-09-23T10:03:00Z">
              <w:rPr>
                <w:b/>
              </w:rPr>
            </w:rPrChange>
          </w:rPr>
          <w:lastRenderedPageBreak/>
          <w:t xml:space="preserve">Est-ce que cette eau est </w:t>
        </w:r>
        <w:proofErr w:type="gramStart"/>
        <w:r w:rsidRPr="00DF0D25">
          <w:rPr>
            <w:b/>
            <w:lang w:val="fr-FR"/>
            <w:rPrChange w:id="172" w:author="JOEBEST" w:date="2016-09-23T10:03:00Z">
              <w:rPr>
                <w:b/>
              </w:rPr>
            </w:rPrChange>
          </w:rPr>
          <w:t>stocké</w:t>
        </w:r>
        <w:proofErr w:type="gramEnd"/>
        <w:r w:rsidRPr="00DF0D25">
          <w:rPr>
            <w:b/>
            <w:lang w:val="fr-FR"/>
            <w:rPrChange w:id="173" w:author="JOEBEST" w:date="2016-09-23T10:03:00Z">
              <w:rPr>
                <w:b/>
              </w:rPr>
            </w:rPrChange>
          </w:rPr>
          <w:t xml:space="preserve"> dans un </w:t>
        </w:r>
      </w:ins>
      <w:ins w:id="174" w:author="JOEBEST" w:date="2016-09-23T10:03:00Z">
        <w:r w:rsidRPr="00DF0D25">
          <w:rPr>
            <w:b/>
            <w:lang w:val="fr-FR"/>
          </w:rPr>
          <w:t>réservoir</w:t>
        </w:r>
        <w:r w:rsidR="00672585">
          <w:rPr>
            <w:b/>
            <w:lang w:val="fr-FR"/>
          </w:rPr>
          <w:t> ?</w:t>
        </w:r>
      </w:ins>
      <w:ins w:id="175" w:author="JOEBEST" w:date="2016-09-23T10:02:00Z">
        <w:r w:rsidRPr="00DF0D25">
          <w:rPr>
            <w:b/>
            <w:lang w:val="fr-FR"/>
            <w:rPrChange w:id="176" w:author="JOEBEST" w:date="2016-09-23T10:03:00Z">
              <w:rPr>
                <w:b/>
              </w:rPr>
            </w:rPrChange>
          </w:rPr>
          <w:t xml:space="preserve"> </w:t>
        </w:r>
      </w:ins>
      <w:r w:rsidR="0073613C" w:rsidRPr="00672585">
        <w:rPr>
          <w:b/>
        </w:rPr>
        <w:t xml:space="preserve">Is this water stored in a container? </w:t>
      </w:r>
      <w:r w:rsidR="00163010" w:rsidRPr="00672585">
        <w:rPr>
          <w:b/>
        </w:rPr>
        <w:tab/>
      </w:r>
      <w:r w:rsidR="00163010" w:rsidRPr="00672585">
        <w:rPr>
          <w:b/>
        </w:rPr>
        <w:tab/>
      </w:r>
      <w:r w:rsidR="00163010" w:rsidRPr="00672585">
        <w:rPr>
          <w:b/>
        </w:rPr>
        <w:tab/>
      </w:r>
      <w:ins w:id="177" w:author="JOEBEST" w:date="2016-09-23T10:03:00Z">
        <w:r w:rsidR="00E57F1F">
          <w:rPr>
            <w:b/>
          </w:rPr>
          <w:t xml:space="preserve">Si </w:t>
        </w:r>
        <w:proofErr w:type="spellStart"/>
        <w:r w:rsidR="00E57F1F">
          <w:rPr>
            <w:b/>
          </w:rPr>
          <w:t>c’est</w:t>
        </w:r>
        <w:proofErr w:type="spellEnd"/>
        <w:r w:rsidR="00E57F1F">
          <w:rPr>
            <w:b/>
          </w:rPr>
          <w:t xml:space="preserve"> </w:t>
        </w:r>
        <w:proofErr w:type="spellStart"/>
        <w:r w:rsidR="00E57F1F">
          <w:rPr>
            <w:b/>
          </w:rPr>
          <w:t>stocke</w:t>
        </w:r>
        <w:proofErr w:type="spellEnd"/>
        <w:r w:rsidR="00E57F1F">
          <w:rPr>
            <w:b/>
          </w:rPr>
          <w:t xml:space="preserve">, </w:t>
        </w:r>
        <w:proofErr w:type="spellStart"/>
        <w:r w:rsidR="00E57F1F">
          <w:rPr>
            <w:b/>
          </w:rPr>
          <w:t>est-</w:t>
        </w:r>
      </w:ins>
      <w:ins w:id="178" w:author="JOEBEST" w:date="2016-09-28T13:31:00Z">
        <w:r w:rsidR="00E57F1F">
          <w:rPr>
            <w:b/>
          </w:rPr>
          <w:t>elle</w:t>
        </w:r>
      </w:ins>
      <w:proofErr w:type="spellEnd"/>
      <w:ins w:id="179" w:author="JOEBEST" w:date="2016-09-23T10:03:00Z">
        <w:r w:rsidR="00672585">
          <w:rPr>
            <w:b/>
          </w:rPr>
          <w:t xml:space="preserve"> </w:t>
        </w:r>
        <w:proofErr w:type="spellStart"/>
        <w:r w:rsidR="00672585">
          <w:rPr>
            <w:b/>
          </w:rPr>
          <w:t>couvert</w:t>
        </w:r>
        <w:proofErr w:type="spellEnd"/>
        <w:r w:rsidR="00672585">
          <w:rPr>
            <w:b/>
          </w:rPr>
          <w:t xml:space="preserve">? </w:t>
        </w:r>
      </w:ins>
      <w:r w:rsidR="0073613C">
        <w:rPr>
          <w:b/>
        </w:rPr>
        <w:t>If yes, is the container covered?</w:t>
      </w:r>
    </w:p>
    <w:p w14:paraId="5D312C46" w14:textId="77777777" w:rsidR="0073613C" w:rsidRDefault="0073613C" w:rsidP="0073613C">
      <w:pPr>
        <w:contextualSpacing/>
        <w:sectPr w:rsidR="0073613C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1C364" w14:textId="0CE254E5" w:rsidR="00F405C7" w:rsidRPr="00E92AD6" w:rsidRDefault="0073613C" w:rsidP="0073613C">
      <w:pPr>
        <w:contextualSpacing/>
        <w:rPr>
          <w:lang w:val="fr-FR"/>
          <w:rPrChange w:id="180" w:author="JOEBEST" w:date="2016-09-23T10:07:00Z">
            <w:rPr/>
          </w:rPrChange>
        </w:rPr>
      </w:pPr>
      <w:r w:rsidRPr="00F405C7">
        <w:lastRenderedPageBreak/>
        <w:sym w:font="Wingdings" w:char="F0A8"/>
      </w:r>
      <w:r w:rsidRPr="00E92AD6">
        <w:rPr>
          <w:lang w:val="fr-FR"/>
          <w:rPrChange w:id="181" w:author="JOEBEST" w:date="2016-09-23T10:07:00Z">
            <w:rPr/>
          </w:rPrChange>
        </w:rPr>
        <w:t xml:space="preserve"> </w:t>
      </w:r>
      <w:ins w:id="182" w:author="JOEBEST" w:date="2016-09-23T10:06:00Z">
        <w:r w:rsidR="00295D4E" w:rsidRPr="00E92AD6">
          <w:rPr>
            <w:lang w:val="fr-FR"/>
            <w:rPrChange w:id="183" w:author="JOEBEST" w:date="2016-09-23T10:07:00Z">
              <w:rPr/>
            </w:rPrChange>
          </w:rPr>
          <w:t xml:space="preserve">Oui </w:t>
        </w:r>
      </w:ins>
      <w:proofErr w:type="spellStart"/>
      <w:r w:rsidRPr="00E92AD6">
        <w:rPr>
          <w:lang w:val="fr-FR"/>
          <w:rPrChange w:id="184" w:author="JOEBEST" w:date="2016-09-23T10:07:00Z">
            <w:rPr/>
          </w:rPrChange>
        </w:rPr>
        <w:t>Yes</w:t>
      </w:r>
      <w:proofErr w:type="spellEnd"/>
      <w:r w:rsidRPr="00E92AD6">
        <w:rPr>
          <w:lang w:val="fr-FR"/>
          <w:rPrChange w:id="185" w:author="JOEBEST" w:date="2016-09-23T10:07:00Z">
            <w:rPr/>
          </w:rPrChange>
        </w:rPr>
        <w:t xml:space="preserve">     </w:t>
      </w:r>
      <w:r w:rsidR="00F405C7" w:rsidRPr="00E92AD6">
        <w:rPr>
          <w:lang w:val="fr-FR"/>
          <w:rPrChange w:id="186" w:author="JOEBEST" w:date="2016-09-23T10:07:00Z">
            <w:rPr/>
          </w:rPrChange>
        </w:rPr>
        <w:tab/>
      </w:r>
      <w:r w:rsidR="00F405C7" w:rsidRPr="00E92AD6">
        <w:rPr>
          <w:lang w:val="fr-FR"/>
          <w:rPrChange w:id="187" w:author="JOEBEST" w:date="2016-09-23T10:07:00Z">
            <w:rPr/>
          </w:rPrChange>
        </w:rPr>
        <w:tab/>
      </w:r>
      <w:r w:rsidR="00F405C7" w:rsidRPr="00E92AD6">
        <w:rPr>
          <w:lang w:val="fr-FR"/>
          <w:rPrChange w:id="188" w:author="JOEBEST" w:date="2016-09-23T10:07:00Z">
            <w:rPr/>
          </w:rPrChange>
        </w:rPr>
        <w:tab/>
      </w:r>
      <w:r w:rsidR="00F405C7" w:rsidRPr="00E92AD6">
        <w:rPr>
          <w:lang w:val="fr-FR"/>
          <w:rPrChange w:id="189" w:author="JOEBEST" w:date="2016-09-23T10:07:00Z">
            <w:rPr/>
          </w:rPrChange>
        </w:rPr>
        <w:tab/>
      </w:r>
      <w:r w:rsidR="00F405C7" w:rsidRPr="00E92AD6">
        <w:rPr>
          <w:lang w:val="fr-FR"/>
          <w:rPrChange w:id="190" w:author="JOEBEST" w:date="2016-09-23T10:07:00Z">
            <w:rPr/>
          </w:rPrChange>
        </w:rPr>
        <w:tab/>
      </w:r>
      <w:r w:rsidR="00F405C7" w:rsidRPr="00E92AD6">
        <w:rPr>
          <w:lang w:val="fr-FR"/>
          <w:rPrChange w:id="191" w:author="JOEBEST" w:date="2016-09-23T10:07:00Z">
            <w:rPr/>
          </w:rPrChange>
        </w:rPr>
        <w:tab/>
      </w:r>
      <w:r w:rsidR="00F405C7" w:rsidRPr="00F405C7">
        <w:sym w:font="Wingdings" w:char="F0A8"/>
      </w:r>
      <w:r w:rsidR="00F405C7" w:rsidRPr="00E92AD6">
        <w:rPr>
          <w:lang w:val="fr-FR"/>
          <w:rPrChange w:id="192" w:author="JOEBEST" w:date="2016-09-23T10:07:00Z">
            <w:rPr/>
          </w:rPrChange>
        </w:rPr>
        <w:t xml:space="preserve"> </w:t>
      </w:r>
      <w:ins w:id="193" w:author="JOEBEST" w:date="2016-09-23T10:06:00Z">
        <w:r w:rsidR="00295D4E" w:rsidRPr="00E92AD6">
          <w:rPr>
            <w:lang w:val="fr-FR"/>
            <w:rPrChange w:id="194" w:author="JOEBEST" w:date="2016-09-23T10:07:00Z">
              <w:rPr/>
            </w:rPrChange>
          </w:rPr>
          <w:t xml:space="preserve">Oui </w:t>
        </w:r>
      </w:ins>
      <w:proofErr w:type="spellStart"/>
      <w:r w:rsidR="00F405C7" w:rsidRPr="00E92AD6">
        <w:rPr>
          <w:lang w:val="fr-FR"/>
          <w:rPrChange w:id="195" w:author="JOEBEST" w:date="2016-09-23T10:07:00Z">
            <w:rPr/>
          </w:rPrChange>
        </w:rPr>
        <w:t>Yes</w:t>
      </w:r>
      <w:proofErr w:type="spellEnd"/>
      <w:r w:rsidR="00F405C7" w:rsidRPr="00E92AD6">
        <w:rPr>
          <w:lang w:val="fr-FR"/>
          <w:rPrChange w:id="196" w:author="JOEBEST" w:date="2016-09-23T10:07:00Z">
            <w:rPr/>
          </w:rPrChange>
        </w:rPr>
        <w:t xml:space="preserve">      </w:t>
      </w:r>
      <w:r w:rsidRPr="00E92AD6">
        <w:rPr>
          <w:lang w:val="fr-FR"/>
          <w:rPrChange w:id="197" w:author="JOEBEST" w:date="2016-09-23T10:07:00Z">
            <w:rPr/>
          </w:rPrChange>
        </w:rPr>
        <w:t xml:space="preserve"> </w:t>
      </w:r>
    </w:p>
    <w:p w14:paraId="427C695F" w14:textId="02EB3613" w:rsidR="0073613C" w:rsidRPr="00E92AD6" w:rsidRDefault="0073613C" w:rsidP="0073613C">
      <w:pPr>
        <w:contextualSpacing/>
        <w:rPr>
          <w:lang w:val="fr-FR"/>
          <w:rPrChange w:id="198" w:author="JOEBEST" w:date="2016-09-23T10:07:00Z">
            <w:rPr/>
          </w:rPrChange>
        </w:rPr>
      </w:pPr>
      <w:r w:rsidRPr="00F405C7">
        <w:sym w:font="Wingdings" w:char="F0A8"/>
      </w:r>
      <w:r w:rsidRPr="00E92AD6">
        <w:rPr>
          <w:lang w:val="fr-FR"/>
          <w:rPrChange w:id="199" w:author="JOEBEST" w:date="2016-09-23T10:07:00Z">
            <w:rPr/>
          </w:rPrChange>
        </w:rPr>
        <w:t xml:space="preserve"> </w:t>
      </w:r>
      <w:ins w:id="200" w:author="JOEBEST" w:date="2016-09-23T10:06:00Z">
        <w:r w:rsidR="00295D4E" w:rsidRPr="00E92AD6">
          <w:rPr>
            <w:lang w:val="fr-FR"/>
            <w:rPrChange w:id="201" w:author="JOEBEST" w:date="2016-09-23T10:07:00Z">
              <w:rPr/>
            </w:rPrChange>
          </w:rPr>
          <w:t xml:space="preserve">Non </w:t>
        </w:r>
      </w:ins>
      <w:r w:rsidRPr="00E92AD6">
        <w:rPr>
          <w:lang w:val="fr-FR"/>
          <w:rPrChange w:id="202" w:author="JOEBEST" w:date="2016-09-23T10:07:00Z">
            <w:rPr/>
          </w:rPrChange>
        </w:rPr>
        <w:t xml:space="preserve">No     </w:t>
      </w:r>
      <w:r w:rsidR="00F405C7" w:rsidRPr="00E92AD6">
        <w:rPr>
          <w:lang w:val="fr-FR"/>
          <w:rPrChange w:id="203" w:author="JOEBEST" w:date="2016-09-23T10:07:00Z">
            <w:rPr/>
          </w:rPrChange>
        </w:rPr>
        <w:tab/>
      </w:r>
      <w:r w:rsidR="00F405C7" w:rsidRPr="00E92AD6">
        <w:rPr>
          <w:lang w:val="fr-FR"/>
          <w:rPrChange w:id="204" w:author="JOEBEST" w:date="2016-09-23T10:07:00Z">
            <w:rPr/>
          </w:rPrChange>
        </w:rPr>
        <w:tab/>
      </w:r>
      <w:r w:rsidR="00F405C7" w:rsidRPr="00E92AD6">
        <w:rPr>
          <w:lang w:val="fr-FR"/>
          <w:rPrChange w:id="205" w:author="JOEBEST" w:date="2016-09-23T10:07:00Z">
            <w:rPr/>
          </w:rPrChange>
        </w:rPr>
        <w:tab/>
      </w:r>
      <w:r w:rsidR="00F405C7" w:rsidRPr="00E92AD6">
        <w:rPr>
          <w:lang w:val="fr-FR"/>
          <w:rPrChange w:id="206" w:author="JOEBEST" w:date="2016-09-23T10:07:00Z">
            <w:rPr/>
          </w:rPrChange>
        </w:rPr>
        <w:tab/>
      </w:r>
      <w:r w:rsidR="00F405C7" w:rsidRPr="00E92AD6">
        <w:rPr>
          <w:lang w:val="fr-FR"/>
          <w:rPrChange w:id="207" w:author="JOEBEST" w:date="2016-09-23T10:07:00Z">
            <w:rPr/>
          </w:rPrChange>
        </w:rPr>
        <w:tab/>
      </w:r>
      <w:r w:rsidR="00F405C7" w:rsidRPr="00E92AD6">
        <w:rPr>
          <w:lang w:val="fr-FR"/>
          <w:rPrChange w:id="208" w:author="JOEBEST" w:date="2016-09-23T10:07:00Z">
            <w:rPr/>
          </w:rPrChange>
        </w:rPr>
        <w:tab/>
      </w:r>
      <w:r w:rsidR="00F405C7" w:rsidRPr="00F405C7">
        <w:sym w:font="Wingdings" w:char="F0A8"/>
      </w:r>
      <w:r w:rsidR="00F405C7" w:rsidRPr="00E92AD6">
        <w:rPr>
          <w:lang w:val="fr-FR"/>
          <w:rPrChange w:id="209" w:author="JOEBEST" w:date="2016-09-23T10:07:00Z">
            <w:rPr/>
          </w:rPrChange>
        </w:rPr>
        <w:t xml:space="preserve"> </w:t>
      </w:r>
      <w:ins w:id="210" w:author="JOEBEST" w:date="2016-09-23T10:06:00Z">
        <w:r w:rsidR="00295D4E" w:rsidRPr="00E92AD6">
          <w:rPr>
            <w:lang w:val="fr-FR"/>
            <w:rPrChange w:id="211" w:author="JOEBEST" w:date="2016-09-23T10:07:00Z">
              <w:rPr/>
            </w:rPrChange>
          </w:rPr>
          <w:t xml:space="preserve">Non </w:t>
        </w:r>
      </w:ins>
      <w:r w:rsidR="00F405C7" w:rsidRPr="00E92AD6">
        <w:rPr>
          <w:lang w:val="fr-FR"/>
          <w:rPrChange w:id="212" w:author="JOEBEST" w:date="2016-09-23T10:07:00Z">
            <w:rPr/>
          </w:rPrChange>
        </w:rPr>
        <w:t xml:space="preserve">No       </w:t>
      </w:r>
      <w:r w:rsidR="00F405C7" w:rsidRPr="00E92AD6">
        <w:rPr>
          <w:lang w:val="fr-FR"/>
          <w:rPrChange w:id="213" w:author="JOEBEST" w:date="2016-09-23T10:07:00Z">
            <w:rPr/>
          </w:rPrChange>
        </w:rPr>
        <w:tab/>
      </w:r>
      <w:r w:rsidRPr="00E92AD6">
        <w:rPr>
          <w:lang w:val="fr-FR"/>
          <w:rPrChange w:id="214" w:author="JOEBEST" w:date="2016-09-23T10:07:00Z">
            <w:rPr/>
          </w:rPrChange>
        </w:rPr>
        <w:tab/>
      </w:r>
      <w:r w:rsidRPr="00E92AD6">
        <w:rPr>
          <w:lang w:val="fr-FR"/>
          <w:rPrChange w:id="215" w:author="JOEBEST" w:date="2016-09-23T10:07:00Z">
            <w:rPr/>
          </w:rPrChange>
        </w:rPr>
        <w:tab/>
      </w:r>
      <w:r w:rsidRPr="00E92AD6">
        <w:rPr>
          <w:lang w:val="fr-FR"/>
          <w:rPrChange w:id="216" w:author="JOEBEST" w:date="2016-09-23T10:07:00Z">
            <w:rPr/>
          </w:rPrChange>
        </w:rPr>
        <w:tab/>
      </w:r>
      <w:r w:rsidRPr="00E92AD6">
        <w:rPr>
          <w:lang w:val="fr-FR"/>
          <w:rPrChange w:id="217" w:author="JOEBEST" w:date="2016-09-23T10:07:00Z">
            <w:rPr/>
          </w:rPrChange>
        </w:rPr>
        <w:tab/>
      </w:r>
    </w:p>
    <w:p w14:paraId="39E34996" w14:textId="77777777" w:rsidR="0073613C" w:rsidRPr="00E92AD6" w:rsidRDefault="0073613C" w:rsidP="0073613C">
      <w:pPr>
        <w:contextualSpacing/>
        <w:rPr>
          <w:lang w:val="fr-FR"/>
          <w:rPrChange w:id="218" w:author="JOEBEST" w:date="2016-09-23T10:07:00Z">
            <w:rPr/>
          </w:rPrChange>
        </w:rPr>
        <w:sectPr w:rsidR="0073613C" w:rsidRPr="00E92AD6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7FB7BF" w14:textId="14B8E144" w:rsidR="00163010" w:rsidRPr="00E92AD6" w:rsidRDefault="0073613C" w:rsidP="009A2DC8">
      <w:pPr>
        <w:contextualSpacing/>
        <w:rPr>
          <w:b/>
          <w:lang w:val="fr-FR"/>
          <w:rPrChange w:id="219" w:author="JOEBEST" w:date="2016-09-23T10:07:00Z">
            <w:rPr>
              <w:b/>
            </w:rPr>
          </w:rPrChange>
        </w:rPr>
      </w:pPr>
      <w:r w:rsidRPr="00E92AD6">
        <w:rPr>
          <w:b/>
          <w:lang w:val="fr-FR"/>
          <w:rPrChange w:id="220" w:author="JOEBEST" w:date="2016-09-23T10:07:00Z">
            <w:rPr>
              <w:b/>
            </w:rPr>
          </w:rPrChange>
        </w:rPr>
        <w:lastRenderedPageBreak/>
        <w:tab/>
      </w:r>
      <w:r w:rsidRPr="00E92AD6">
        <w:rPr>
          <w:b/>
          <w:lang w:val="fr-FR"/>
          <w:rPrChange w:id="221" w:author="JOEBEST" w:date="2016-09-23T10:07:00Z">
            <w:rPr>
              <w:b/>
            </w:rPr>
          </w:rPrChange>
        </w:rPr>
        <w:tab/>
      </w:r>
      <w:r w:rsidRPr="00E92AD6">
        <w:rPr>
          <w:b/>
          <w:lang w:val="fr-FR"/>
          <w:rPrChange w:id="222" w:author="JOEBEST" w:date="2016-09-23T10:07:00Z">
            <w:rPr>
              <w:b/>
            </w:rPr>
          </w:rPrChange>
        </w:rPr>
        <w:tab/>
      </w:r>
      <w:r w:rsidRPr="00E92AD6">
        <w:rPr>
          <w:b/>
          <w:lang w:val="fr-FR"/>
          <w:rPrChange w:id="223" w:author="JOEBEST" w:date="2016-09-23T10:07:00Z">
            <w:rPr>
              <w:b/>
            </w:rPr>
          </w:rPrChange>
        </w:rPr>
        <w:tab/>
      </w:r>
      <w:r w:rsidRPr="00E92AD6">
        <w:rPr>
          <w:b/>
          <w:lang w:val="fr-FR"/>
          <w:rPrChange w:id="224" w:author="JOEBEST" w:date="2016-09-23T10:07:00Z">
            <w:rPr>
              <w:b/>
            </w:rPr>
          </w:rPrChange>
        </w:rPr>
        <w:tab/>
      </w:r>
      <w:r w:rsidRPr="00E92AD6">
        <w:rPr>
          <w:b/>
          <w:lang w:val="fr-FR"/>
          <w:rPrChange w:id="225" w:author="JOEBEST" w:date="2016-09-23T10:07:00Z">
            <w:rPr>
              <w:b/>
            </w:rPr>
          </w:rPrChange>
        </w:rPr>
        <w:tab/>
      </w:r>
      <w:r w:rsidRPr="00E92AD6">
        <w:rPr>
          <w:b/>
          <w:lang w:val="fr-FR"/>
          <w:rPrChange w:id="226" w:author="JOEBEST" w:date="2016-09-23T10:07:00Z">
            <w:rPr>
              <w:b/>
            </w:rPr>
          </w:rPrChange>
        </w:rPr>
        <w:tab/>
      </w:r>
    </w:p>
    <w:p w14:paraId="5F8AE4CB" w14:textId="7AE0C54B" w:rsidR="0073613C" w:rsidRPr="00E92AD6" w:rsidRDefault="00E92AD6" w:rsidP="00163010">
      <w:pPr>
        <w:ind w:left="4320" w:firstLine="720"/>
        <w:contextualSpacing/>
        <w:rPr>
          <w:b/>
          <w:lang w:val="fr-FR"/>
          <w:rPrChange w:id="227" w:author="JOEBEST" w:date="2016-09-23T10:21:00Z">
            <w:rPr>
              <w:b/>
            </w:rPr>
          </w:rPrChange>
        </w:rPr>
      </w:pPr>
      <w:ins w:id="228" w:author="JOEBEST" w:date="2016-09-23T10:19:00Z">
        <w:r w:rsidRPr="00E92AD6">
          <w:rPr>
            <w:b/>
            <w:lang w:val="fr-FR"/>
            <w:rPrChange w:id="229" w:author="JOEBEST" w:date="2016-09-23T10:21:00Z">
              <w:rPr>
                <w:b/>
              </w:rPr>
            </w:rPrChange>
          </w:rPr>
          <w:t xml:space="preserve">Lecture de Chlore </w:t>
        </w:r>
        <w:proofErr w:type="spellStart"/>
        <w:r w:rsidRPr="00E92AD6">
          <w:rPr>
            <w:b/>
            <w:lang w:val="fr-FR"/>
            <w:rPrChange w:id="230" w:author="JOEBEST" w:date="2016-09-23T10:21:00Z">
              <w:rPr>
                <w:b/>
              </w:rPr>
            </w:rPrChange>
          </w:rPr>
          <w:t>Residuel</w:t>
        </w:r>
        <w:proofErr w:type="spellEnd"/>
        <w:r w:rsidRPr="00E92AD6">
          <w:rPr>
            <w:b/>
            <w:lang w:val="fr-FR"/>
            <w:rPrChange w:id="231" w:author="JOEBEST" w:date="2016-09-23T10:21:00Z">
              <w:rPr>
                <w:b/>
              </w:rPr>
            </w:rPrChange>
          </w:rPr>
          <w:t xml:space="preserve"> </w:t>
        </w:r>
        <w:proofErr w:type="spellStart"/>
        <w:r w:rsidRPr="00E92AD6">
          <w:rPr>
            <w:b/>
            <w:lang w:val="fr-FR"/>
            <w:rPrChange w:id="232" w:author="JOEBEST" w:date="2016-09-23T10:21:00Z">
              <w:rPr>
                <w:b/>
              </w:rPr>
            </w:rPrChange>
          </w:rPr>
          <w:t>Total</w:t>
        </w:r>
      </w:ins>
      <w:r w:rsidR="0073613C" w:rsidRPr="00E92AD6">
        <w:rPr>
          <w:b/>
          <w:lang w:val="fr-FR"/>
          <w:rPrChange w:id="233" w:author="JOEBEST" w:date="2016-09-23T10:21:00Z">
            <w:rPr>
              <w:b/>
            </w:rPr>
          </w:rPrChange>
        </w:rPr>
        <w:t>Total</w:t>
      </w:r>
      <w:proofErr w:type="spellEnd"/>
      <w:r w:rsidR="0073613C" w:rsidRPr="00E92AD6">
        <w:rPr>
          <w:b/>
          <w:lang w:val="fr-FR"/>
          <w:rPrChange w:id="234" w:author="JOEBEST" w:date="2016-09-23T10:21:00Z">
            <w:rPr>
              <w:b/>
            </w:rPr>
          </w:rPrChange>
        </w:rPr>
        <w:t xml:space="preserve"> </w:t>
      </w:r>
      <w:proofErr w:type="spellStart"/>
      <w:r w:rsidR="0073613C" w:rsidRPr="00E92AD6">
        <w:rPr>
          <w:b/>
          <w:lang w:val="fr-FR"/>
          <w:rPrChange w:id="235" w:author="JOEBEST" w:date="2016-09-23T10:21:00Z">
            <w:rPr>
              <w:b/>
            </w:rPr>
          </w:rPrChange>
        </w:rPr>
        <w:t>Chlorine</w:t>
      </w:r>
      <w:proofErr w:type="spellEnd"/>
      <w:r w:rsidR="0073613C" w:rsidRPr="00E92AD6">
        <w:rPr>
          <w:b/>
          <w:lang w:val="fr-FR"/>
          <w:rPrChange w:id="236" w:author="JOEBEST" w:date="2016-09-23T10:21:00Z">
            <w:rPr>
              <w:b/>
            </w:rPr>
          </w:rPrChange>
        </w:rPr>
        <w:t xml:space="preserve"> </w:t>
      </w:r>
      <w:proofErr w:type="spellStart"/>
      <w:r w:rsidR="0073613C" w:rsidRPr="00E92AD6">
        <w:rPr>
          <w:b/>
          <w:lang w:val="fr-FR"/>
          <w:rPrChange w:id="237" w:author="JOEBEST" w:date="2016-09-23T10:21:00Z">
            <w:rPr>
              <w:b/>
            </w:rPr>
          </w:rPrChange>
        </w:rPr>
        <w:t>Residual</w:t>
      </w:r>
      <w:proofErr w:type="spellEnd"/>
      <w:r w:rsidR="0073613C" w:rsidRPr="00E92AD6">
        <w:rPr>
          <w:b/>
          <w:lang w:val="fr-FR"/>
          <w:rPrChange w:id="238" w:author="JOEBEST" w:date="2016-09-23T10:21:00Z">
            <w:rPr>
              <w:b/>
            </w:rPr>
          </w:rPrChange>
        </w:rPr>
        <w:t xml:space="preserve"> </w:t>
      </w:r>
      <w:proofErr w:type="gramStart"/>
      <w:r w:rsidR="0073613C" w:rsidRPr="00E92AD6">
        <w:rPr>
          <w:b/>
          <w:lang w:val="fr-FR"/>
          <w:rPrChange w:id="239" w:author="JOEBEST" w:date="2016-09-23T10:21:00Z">
            <w:rPr>
              <w:b/>
            </w:rPr>
          </w:rPrChange>
        </w:rPr>
        <w:t>Reading</w:t>
      </w:r>
      <w:ins w:id="240" w:author="JOEBEST" w:date="2016-09-23T10:19:00Z">
        <w:r w:rsidRPr="00E92AD6">
          <w:rPr>
            <w:b/>
            <w:lang w:val="fr-FR"/>
            <w:rPrChange w:id="241" w:author="JOEBEST" w:date="2016-09-23T10:21:00Z">
              <w:rPr>
                <w:b/>
              </w:rPr>
            </w:rPrChange>
          </w:rPr>
          <w:t>(</w:t>
        </w:r>
      </w:ins>
      <w:proofErr w:type="gramEnd"/>
      <w:ins w:id="242" w:author="JOEBEST" w:date="2016-09-23T10:20:00Z">
        <w:r w:rsidRPr="00E92AD6">
          <w:rPr>
            <w:b/>
            <w:u w:val="single"/>
            <w:lang w:val="fr-FR"/>
            <w:rPrChange w:id="243" w:author="JOEBEST" w:date="2016-09-23T10:21:00Z">
              <w:rPr>
                <w:b/>
                <w:u w:val="single"/>
              </w:rPr>
            </w:rPrChange>
          </w:rPr>
          <w:t>&lt;100,</w:t>
        </w:r>
      </w:ins>
      <w:ins w:id="244" w:author="JOEBEST" w:date="2016-09-23T10:21:00Z">
        <w:r w:rsidRPr="00E92AD6">
          <w:rPr>
            <w:b/>
            <w:u w:val="single"/>
            <w:lang w:val="fr-FR"/>
            <w:rPrChange w:id="245" w:author="JOEBEST" w:date="2016-09-23T10:21:00Z">
              <w:rPr>
                <w:b/>
                <w:u w:val="single"/>
              </w:rPr>
            </w:rPrChange>
          </w:rPr>
          <w:t xml:space="preserve"> &gt;</w:t>
        </w:r>
      </w:ins>
      <w:ins w:id="246" w:author="JOEBEST" w:date="2016-09-23T10:20:00Z">
        <w:r w:rsidRPr="00E92AD6">
          <w:rPr>
            <w:b/>
            <w:u w:val="single"/>
            <w:lang w:val="fr-FR"/>
            <w:rPrChange w:id="247" w:author="JOEBEST" w:date="2016-09-23T10:21:00Z">
              <w:rPr>
                <w:b/>
                <w:u w:val="single"/>
              </w:rPr>
            </w:rPrChange>
          </w:rPr>
          <w:t xml:space="preserve"> </w:t>
        </w:r>
      </w:ins>
      <w:del w:id="248" w:author="JOEBEST" w:date="2016-09-23T10:19:00Z">
        <w:r w:rsidR="0073613C" w:rsidRPr="00E92AD6" w:rsidDel="00E92AD6">
          <w:rPr>
            <w:b/>
            <w:lang w:val="fr-FR"/>
            <w:rPrChange w:id="249" w:author="JOEBEST" w:date="2016-09-23T10:21:00Z">
              <w:rPr>
                <w:b/>
              </w:rPr>
            </w:rPrChange>
          </w:rPr>
          <w:delText xml:space="preserve"> </w:delText>
        </w:r>
      </w:del>
      <w:ins w:id="250" w:author="JOEBEST" w:date="2016-09-23T10:21:00Z">
        <w:r w:rsidRPr="00E92AD6">
          <w:rPr>
            <w:b/>
            <w:lang w:val="fr-FR"/>
            <w:rPrChange w:id="251" w:author="JOEBEST" w:date="2016-09-23T10:21:00Z">
              <w:rPr>
                <w:b/>
              </w:rPr>
            </w:rPrChange>
          </w:rPr>
          <w:t>Lecture Libre de Résidu  Chlore</w:t>
        </w:r>
        <w:r>
          <w:rPr>
            <w:b/>
            <w:lang w:val="fr-FR"/>
          </w:rPr>
          <w:t>)</w:t>
        </w:r>
      </w:ins>
    </w:p>
    <w:p w14:paraId="6E782FC3" w14:textId="0C4ADCB2" w:rsidR="0073613C" w:rsidDel="00E92AD6" w:rsidRDefault="00E92AD6" w:rsidP="0073613C">
      <w:pPr>
        <w:contextualSpacing/>
        <w:rPr>
          <w:del w:id="252" w:author="JOEBEST" w:date="2016-09-23T10:17:00Z"/>
          <w:b/>
        </w:rPr>
      </w:pPr>
      <w:ins w:id="253" w:author="JOEBEST" w:date="2016-09-23T10:16:00Z">
        <w:r>
          <w:rPr>
            <w:b/>
          </w:rPr>
          <w:lastRenderedPageBreak/>
          <w:t xml:space="preserve">Lecture </w:t>
        </w:r>
        <w:proofErr w:type="spellStart"/>
        <w:r>
          <w:rPr>
            <w:b/>
          </w:rPr>
          <w:t>Libre</w:t>
        </w:r>
        <w:proofErr w:type="spellEnd"/>
        <w:r>
          <w:rPr>
            <w:b/>
          </w:rPr>
          <w:t xml:space="preserve"> de </w:t>
        </w:r>
        <w:proofErr w:type="spellStart"/>
        <w:proofErr w:type="gramStart"/>
        <w:r>
          <w:rPr>
            <w:b/>
          </w:rPr>
          <w:t>Résidu</w:t>
        </w:r>
        <w:proofErr w:type="spellEnd"/>
        <w:r>
          <w:rPr>
            <w:b/>
          </w:rPr>
          <w:t xml:space="preserve">  </w:t>
        </w:r>
        <w:proofErr w:type="spellStart"/>
        <w:r>
          <w:rPr>
            <w:b/>
          </w:rPr>
          <w:t>Chlore</w:t>
        </w:r>
      </w:ins>
      <w:proofErr w:type="spellEnd"/>
      <w:proofErr w:type="gramEnd"/>
      <w:ins w:id="254" w:author="JOEBEST" w:date="2016-09-23T10:45:00Z">
        <w:r w:rsidR="005A593C">
          <w:rPr>
            <w:b/>
          </w:rPr>
          <w:t>(</w:t>
        </w:r>
        <w:r w:rsidR="005A593C">
          <w:rPr>
            <w:b/>
            <w:u w:val="single"/>
          </w:rPr>
          <w:t>&lt;</w:t>
        </w:r>
        <w:r w:rsidR="005A593C">
          <w:rPr>
            <w:b/>
          </w:rPr>
          <w:t xml:space="preserve">100) </w:t>
        </w:r>
      </w:ins>
      <w:r w:rsidR="0073613C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67674A" wp14:editId="36F2652A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2286000" cy="24130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C5A92" id="Rounded Rectangle 37" o:spid="_x0000_s1026" style="position:absolute;margin-left:252pt;margin-top:18.25pt;width:180pt;height:1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Q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2Pzyg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" filled="f" strokecolor="#d8d8d8 [2732]" strokeweight="1pt">
                <v:stroke joinstyle="miter"/>
              </v:roundrect>
            </w:pict>
          </mc:Fallback>
        </mc:AlternateContent>
      </w:r>
      <w:r w:rsidR="0073613C">
        <w:rPr>
          <w:b/>
        </w:rPr>
        <w:t>Free Chlorine Residual Reading (</w:t>
      </w:r>
      <w:r w:rsidR="0073613C">
        <w:rPr>
          <w:b/>
          <w:u w:val="single"/>
        </w:rPr>
        <w:t>&lt;</w:t>
      </w:r>
      <w:r w:rsidR="0073613C">
        <w:rPr>
          <w:b/>
        </w:rPr>
        <w:t xml:space="preserve">100) </w:t>
      </w:r>
      <w:r w:rsidR="0073613C">
        <w:rPr>
          <w:b/>
        </w:rPr>
        <w:tab/>
      </w:r>
      <w:r w:rsidR="0073613C">
        <w:rPr>
          <w:b/>
        </w:rPr>
        <w:tab/>
      </w:r>
      <w:r w:rsidR="0073613C">
        <w:rPr>
          <w:b/>
        </w:rPr>
        <w:tab/>
        <w:t>(</w:t>
      </w:r>
      <w:r w:rsidR="0073613C">
        <w:rPr>
          <w:b/>
          <w:u w:val="single"/>
        </w:rPr>
        <w:t>&lt;</w:t>
      </w:r>
      <w:r w:rsidR="0073613C">
        <w:rPr>
          <w:b/>
        </w:rPr>
        <w:t>100</w:t>
      </w:r>
      <w:r w:rsidR="0073613C" w:rsidRPr="00F82C68">
        <w:rPr>
          <w:b/>
          <w:u w:val="single"/>
        </w:rPr>
        <w:t>,</w:t>
      </w:r>
      <w:r w:rsidR="0073613C">
        <w:rPr>
          <w:b/>
        </w:rPr>
        <w:t xml:space="preserve"> </w:t>
      </w:r>
      <w:r w:rsidR="00A01F15">
        <w:rPr>
          <w:b/>
          <w:u w:val="single"/>
        </w:rPr>
        <w:t>&gt;</w:t>
      </w:r>
      <w:r w:rsidR="00A01F15">
        <w:rPr>
          <w:b/>
        </w:rPr>
        <w:t xml:space="preserve"> </w:t>
      </w:r>
      <w:r w:rsidR="0073613C">
        <w:rPr>
          <w:b/>
        </w:rPr>
        <w:t>free chlorine reading)</w:t>
      </w:r>
    </w:p>
    <w:p w14:paraId="13CD3AE3" w14:textId="77777777" w:rsidR="0073613C" w:rsidRDefault="0073613C" w:rsidP="0073613C">
      <w:pPr>
        <w:contextualSpacing/>
        <w:rPr>
          <w:b/>
        </w:rPr>
        <w:sectPr w:rsidR="0073613C" w:rsidSect="00F405C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58D16F" w14:textId="77777777" w:rsidR="0073613C" w:rsidRPr="00E36B24" w:rsidRDefault="0073613C" w:rsidP="0073613C">
      <w:pPr>
        <w:contextualSpacing/>
        <w:rPr>
          <w:b/>
        </w:rPr>
        <w:sectPr w:rsidR="0073613C" w:rsidRPr="00E36B24" w:rsidSect="00F405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1FC996" wp14:editId="3A85445A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0" cy="2413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A4F42" id="Rounded Rectangle 20" o:spid="_x0000_s1026" style="position:absolute;margin-left:0;margin-top:3.8pt;width:180pt;height:1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620AB229" w14:textId="77777777" w:rsidR="000B5020" w:rsidRDefault="000B5020" w:rsidP="000B5020">
      <w:pPr>
        <w:spacing w:line="48" w:lineRule="auto"/>
        <w:contextualSpacing/>
      </w:pPr>
    </w:p>
    <w:p w14:paraId="2DC4ABF4" w14:textId="77777777" w:rsidR="0073613C" w:rsidRDefault="0073613C" w:rsidP="0073613C">
      <w:pPr>
        <w:spacing w:line="48" w:lineRule="auto"/>
        <w:contextualSpacing/>
      </w:pPr>
    </w:p>
    <w:p w14:paraId="6E255BF7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61D265E0" w14:textId="6271C5FA" w:rsidR="009A2DC8" w:rsidRDefault="009A2DC8" w:rsidP="00163010">
      <w:pPr>
        <w:contextualSpacing/>
        <w:rPr>
          <w:b/>
        </w:rPr>
      </w:pPr>
    </w:p>
    <w:p w14:paraId="32F00FF7" w14:textId="250B2BD2" w:rsidR="00163010" w:rsidRPr="0021385E" w:rsidRDefault="007369B0" w:rsidP="00163010">
      <w:pPr>
        <w:contextualSpacing/>
        <w:rPr>
          <w:b/>
        </w:rPr>
      </w:pPr>
      <w:proofErr w:type="spellStart"/>
      <w:ins w:id="255" w:author="JOEBEST" w:date="2016-09-23T10:22:00Z">
        <w:r w:rsidRPr="00193822">
          <w:rPr>
            <w:b/>
          </w:rPr>
          <w:t>Noms</w:t>
        </w:r>
        <w:proofErr w:type="spellEnd"/>
        <w:r w:rsidRPr="00193822">
          <w:rPr>
            <w:b/>
          </w:rPr>
          <w:t xml:space="preserve"> du personnel qui </w:t>
        </w:r>
        <w:proofErr w:type="spellStart"/>
        <w:r w:rsidRPr="00193822">
          <w:rPr>
            <w:b/>
          </w:rPr>
          <w:t>sont</w:t>
        </w:r>
        <w:proofErr w:type="spellEnd"/>
        <w:r w:rsidRPr="00193822">
          <w:rPr>
            <w:b/>
          </w:rPr>
          <w:t xml:space="preserve"> </w:t>
        </w:r>
        <w:proofErr w:type="spellStart"/>
        <w:r w:rsidRPr="00193822">
          <w:rPr>
            <w:b/>
          </w:rPr>
          <w:t>engagés</w:t>
        </w:r>
        <w:proofErr w:type="spellEnd"/>
        <w:r w:rsidRPr="00193822">
          <w:rPr>
            <w:b/>
          </w:rPr>
          <w:t xml:space="preserve"> </w:t>
        </w:r>
        <w:proofErr w:type="spellStart"/>
        <w:r w:rsidRPr="00193822">
          <w:rPr>
            <w:b/>
          </w:rPr>
          <w:t>dans</w:t>
        </w:r>
      </w:ins>
      <w:proofErr w:type="spellEnd"/>
      <w:ins w:id="256" w:author="JOEBEST" w:date="2016-09-28T13:32:00Z">
        <w:r w:rsidR="00A568C9">
          <w:rPr>
            <w:b/>
          </w:rPr>
          <w:t xml:space="preserve"> la collection de</w:t>
        </w:r>
      </w:ins>
      <w:ins w:id="257" w:author="JOEBEST" w:date="2016-09-23T10:22:00Z">
        <w:r w:rsidRPr="00193822">
          <w:rPr>
            <w:b/>
          </w:rPr>
          <w:t xml:space="preserve"> </w:t>
        </w:r>
        <w:proofErr w:type="spellStart"/>
        <w:r w:rsidRPr="00193822">
          <w:rPr>
            <w:b/>
          </w:rPr>
          <w:t>cet</w:t>
        </w:r>
        <w:proofErr w:type="spellEnd"/>
        <w:r w:rsidRPr="00193822">
          <w:rPr>
            <w:b/>
          </w:rPr>
          <w:t xml:space="preserve"> </w:t>
        </w:r>
        <w:proofErr w:type="spellStart"/>
        <w:proofErr w:type="gramStart"/>
        <w:r w:rsidRPr="00193822">
          <w:rPr>
            <w:b/>
          </w:rPr>
          <w:t>échantillon</w:t>
        </w:r>
        <w:proofErr w:type="spellEnd"/>
        <w:r w:rsidRPr="00193822">
          <w:rPr>
            <w:b/>
          </w:rPr>
          <w:t>(</w:t>
        </w:r>
        <w:proofErr w:type="spellStart"/>
        <w:proofErr w:type="gramEnd"/>
        <w:r w:rsidRPr="00193822">
          <w:rPr>
            <w:b/>
          </w:rPr>
          <w:t>separés</w:t>
        </w:r>
        <w:proofErr w:type="spellEnd"/>
        <w:r w:rsidRPr="00193822">
          <w:rPr>
            <w:b/>
          </w:rPr>
          <w:t xml:space="preserve"> par virgule)</w:t>
        </w:r>
      </w:ins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5A414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21385E">
        <w:rPr>
          <w:b/>
        </w:rPr>
        <w:t xml:space="preserve">Names of all staff involved in collecting this </w:t>
      </w:r>
      <w:r w:rsidR="00163010">
        <w:rPr>
          <w:b/>
        </w:rPr>
        <w:t>sample</w:t>
      </w:r>
      <w:r w:rsidR="00BA4B1E">
        <w:rPr>
          <w:b/>
        </w:rPr>
        <w:t xml:space="preserve"> (separated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5D2EE028" w14:textId="2033BF7A" w:rsidR="00F00670" w:rsidRPr="00C3060B" w:rsidRDefault="007369B0">
      <w:pPr>
        <w:contextualSpacing/>
        <w:rPr>
          <w:b/>
          <w:lang w:val="fr-FR"/>
          <w:rPrChange w:id="258" w:author="JOEBEST" w:date="2016-09-23T11:13:00Z">
            <w:rPr>
              <w:b/>
            </w:rPr>
          </w:rPrChange>
        </w:rPr>
      </w:pPr>
      <w:ins w:id="259" w:author="JOEBEST" w:date="2016-09-23T10:22:00Z">
        <w:r w:rsidRPr="00C3060B">
          <w:rPr>
            <w:b/>
            <w:lang w:val="fr-FR"/>
          </w:rPr>
          <w:t>Observations</w:t>
        </w:r>
        <w:r w:rsidRPr="00C3060B">
          <w:rPr>
            <w:b/>
            <w:lang w:val="fr-FR"/>
            <w:rPrChange w:id="260" w:author="JOEBEST" w:date="2016-09-23T11:13:00Z">
              <w:rPr>
                <w:b/>
              </w:rPr>
            </w:rPrChange>
          </w:rPr>
          <w:t xml:space="preserve"> </w:t>
        </w:r>
      </w:ins>
      <w:r w:rsidR="00917622" w:rsidRPr="00C3060B">
        <w:rPr>
          <w:b/>
          <w:lang w:val="fr-FR"/>
          <w:rPrChange w:id="261" w:author="JOEBEST" w:date="2016-09-23T11:13:00Z">
            <w:rPr>
              <w:b/>
            </w:rPr>
          </w:rPrChange>
        </w:rPr>
        <w:t>Notes</w:t>
      </w:r>
    </w:p>
    <w:p w14:paraId="1335D118" w14:textId="5DB3A3DA" w:rsidR="006169F0" w:rsidRPr="00C3060B" w:rsidRDefault="005C59A3" w:rsidP="006169F0">
      <w:pPr>
        <w:spacing w:line="48" w:lineRule="auto"/>
        <w:contextualSpacing/>
        <w:rPr>
          <w:lang w:val="fr-FR"/>
          <w:rPrChange w:id="262" w:author="JOEBEST" w:date="2016-09-23T11:13:00Z">
            <w:rPr/>
          </w:rPrChange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1F8807" wp14:editId="7122ABBE">
                <wp:simplePos x="0" y="0"/>
                <wp:positionH relativeFrom="column">
                  <wp:posOffset>-6350</wp:posOffset>
                </wp:positionH>
                <wp:positionV relativeFrom="paragraph">
                  <wp:posOffset>20320</wp:posOffset>
                </wp:positionV>
                <wp:extent cx="5943600" cy="488950"/>
                <wp:effectExtent l="0" t="0" r="1905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889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DD759" id="Rounded Rectangle 19" o:spid="_x0000_s1026" style="position:absolute;margin-left:-.5pt;margin-top:1.6pt;width:468pt;height:3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</w:p>
    <w:p w14:paraId="331ABC7A" w14:textId="77777777" w:rsidR="00162EFB" w:rsidRPr="00C3060B" w:rsidRDefault="00162EFB" w:rsidP="00162EFB">
      <w:pPr>
        <w:spacing w:line="48" w:lineRule="auto"/>
        <w:contextualSpacing/>
        <w:rPr>
          <w:lang w:val="fr-FR"/>
          <w:rPrChange w:id="263" w:author="JOEBEST" w:date="2016-09-23T11:13:00Z">
            <w:rPr/>
          </w:rPrChange>
        </w:rPr>
      </w:pPr>
    </w:p>
    <w:p w14:paraId="4BF59629" w14:textId="77777777" w:rsidR="00693F6E" w:rsidRPr="00C3060B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64" w:author="JOEBEST" w:date="2016-09-23T11:13:00Z">
            <w:rPr>
              <w:rFonts w:ascii="Arial" w:hAnsi="Arial" w:cs="Arial"/>
              <w:b/>
              <w:sz w:val="40"/>
              <w:szCs w:val="40"/>
            </w:rPr>
          </w:rPrChange>
        </w:rPr>
      </w:pPr>
    </w:p>
    <w:p w14:paraId="307E2076" w14:textId="6700B394" w:rsidR="00D01726" w:rsidRPr="00C3060B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65" w:author="JOEBEST" w:date="2016-09-23T11:13:00Z">
            <w:rPr>
              <w:rFonts w:ascii="Arial" w:hAnsi="Arial" w:cs="Arial"/>
              <w:b/>
              <w:sz w:val="40"/>
              <w:szCs w:val="40"/>
            </w:rPr>
          </w:rPrChange>
        </w:rPr>
      </w:pPr>
      <w:r w:rsidRPr="00346603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B1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584F0" id="Straight Connector 1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266" w:author="JOEBEST" w:date="2016-09-23T10:22:00Z">
        <w:r w:rsidR="00524579" w:rsidRPr="00C3060B">
          <w:rPr>
            <w:rFonts w:ascii="Arial" w:hAnsi="Arial" w:cs="Arial"/>
            <w:b/>
            <w:sz w:val="40"/>
            <w:szCs w:val="40"/>
            <w:lang w:val="fr-FR"/>
            <w:rPrChange w:id="267" w:author="JOEBEST" w:date="2016-09-23T11:13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Eau Potable </w:t>
        </w:r>
      </w:ins>
      <w:proofErr w:type="spellStart"/>
      <w:r w:rsidR="005C59A3" w:rsidRPr="00C3060B">
        <w:rPr>
          <w:rFonts w:ascii="Arial" w:hAnsi="Arial" w:cs="Arial"/>
          <w:b/>
          <w:sz w:val="40"/>
          <w:szCs w:val="40"/>
          <w:lang w:val="fr-FR"/>
          <w:rPrChange w:id="268" w:author="JOEBEST" w:date="2016-09-23T11:13:00Z">
            <w:rPr>
              <w:rFonts w:ascii="Arial" w:hAnsi="Arial" w:cs="Arial"/>
              <w:b/>
              <w:sz w:val="40"/>
              <w:szCs w:val="40"/>
            </w:rPr>
          </w:rPrChange>
        </w:rPr>
        <w:t>Drinking</w:t>
      </w:r>
      <w:proofErr w:type="spellEnd"/>
      <w:r w:rsidR="00D01726" w:rsidRPr="00C3060B">
        <w:rPr>
          <w:rFonts w:ascii="Arial" w:hAnsi="Arial" w:cs="Arial"/>
          <w:b/>
          <w:sz w:val="40"/>
          <w:szCs w:val="40"/>
          <w:lang w:val="fr-FR"/>
          <w:rPrChange w:id="269" w:author="JOEBEST" w:date="2016-09-23T11:13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 Water</w:t>
      </w:r>
    </w:p>
    <w:p w14:paraId="2B9610FB" w14:textId="4DCC5812" w:rsidR="00D01726" w:rsidRPr="00C3060B" w:rsidRDefault="00524579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270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sectPr w:rsidR="00D01726" w:rsidRPr="00C3060B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271" w:author="JOEBEST" w:date="2016-09-23T10:23:00Z">
        <w:r w:rsidRPr="00C3060B">
          <w:rPr>
            <w:rFonts w:ascii="Arial" w:hAnsi="Arial" w:cs="Arial"/>
            <w:sz w:val="24"/>
            <w:szCs w:val="24"/>
            <w:lang w:val="fr-FR"/>
          </w:rPr>
          <w:t xml:space="preserve">Fiche de Traitement </w:t>
        </w:r>
        <w:proofErr w:type="spellStart"/>
        <w:r w:rsidRPr="00C3060B">
          <w:rPr>
            <w:rFonts w:ascii="Arial" w:hAnsi="Arial" w:cs="Arial"/>
            <w:sz w:val="24"/>
            <w:szCs w:val="24"/>
            <w:lang w:val="fr-FR"/>
          </w:rPr>
          <w:t>Laboratoire</w:t>
        </w:r>
      </w:ins>
      <w:r w:rsidR="00D01726" w:rsidRPr="00C3060B">
        <w:rPr>
          <w:rFonts w:ascii="Arial" w:hAnsi="Arial" w:cs="Arial"/>
          <w:sz w:val="24"/>
          <w:szCs w:val="24"/>
          <w:lang w:val="fr-FR"/>
          <w:rPrChange w:id="272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>Laboratory</w:t>
      </w:r>
      <w:proofErr w:type="spellEnd"/>
      <w:r w:rsidR="00D01726" w:rsidRPr="00C3060B">
        <w:rPr>
          <w:rFonts w:ascii="Arial" w:hAnsi="Arial" w:cs="Arial"/>
          <w:sz w:val="24"/>
          <w:szCs w:val="24"/>
          <w:lang w:val="fr-FR"/>
          <w:rPrChange w:id="273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C3060B">
        <w:rPr>
          <w:rFonts w:ascii="Arial" w:hAnsi="Arial" w:cs="Arial"/>
          <w:sz w:val="24"/>
          <w:szCs w:val="24"/>
          <w:lang w:val="fr-FR"/>
          <w:rPrChange w:id="274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>Processing</w:t>
      </w:r>
      <w:proofErr w:type="spellEnd"/>
      <w:r w:rsidR="00D01726" w:rsidRPr="00C3060B">
        <w:rPr>
          <w:rFonts w:ascii="Arial" w:hAnsi="Arial" w:cs="Arial"/>
          <w:sz w:val="24"/>
          <w:szCs w:val="24"/>
          <w:lang w:val="fr-FR"/>
          <w:rPrChange w:id="275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C3060B">
        <w:rPr>
          <w:rFonts w:ascii="Arial" w:hAnsi="Arial" w:cs="Arial"/>
          <w:sz w:val="24"/>
          <w:szCs w:val="24"/>
          <w:lang w:val="fr-FR"/>
          <w:rPrChange w:id="276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>Fo</w:t>
      </w:r>
      <w:r w:rsidR="00693F6E" w:rsidRPr="00C3060B">
        <w:rPr>
          <w:rFonts w:ascii="Arial" w:hAnsi="Arial" w:cs="Arial"/>
          <w:sz w:val="24"/>
          <w:szCs w:val="24"/>
          <w:lang w:val="fr-FR"/>
          <w:rPrChange w:id="277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C3060B">
        <w:rPr>
          <w:rFonts w:ascii="Arial" w:hAnsi="Arial" w:cs="Arial"/>
          <w:sz w:val="24"/>
          <w:szCs w:val="24"/>
          <w:lang w:val="fr-FR"/>
          <w:rPrChange w:id="278" w:author="JOEBEST" w:date="2016-09-23T11:13:00Z">
            <w:rPr>
              <w:rFonts w:ascii="Arial" w:hAnsi="Arial" w:cs="Arial"/>
              <w:sz w:val="24"/>
              <w:szCs w:val="24"/>
            </w:rPr>
          </w:rPrChange>
        </w:rPr>
        <w:t>m</w:t>
      </w:r>
      <w:proofErr w:type="spellEnd"/>
    </w:p>
    <w:p w14:paraId="65E7DA71" w14:textId="496E3068" w:rsidR="00D01726" w:rsidRPr="00C3060B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279" w:author="JOEBEST" w:date="2016-09-23T11:13:00Z">
            <w:rPr>
              <w:b/>
            </w:rPr>
          </w:rPrChange>
        </w:rPr>
      </w:pPr>
    </w:p>
    <w:p w14:paraId="731BAC4E" w14:textId="2B2D8E2F" w:rsidR="00E12ED3" w:rsidRPr="00C3060B" w:rsidRDefault="00E12ED3" w:rsidP="00E12ED3">
      <w:pPr>
        <w:contextualSpacing/>
        <w:rPr>
          <w:b/>
          <w:lang w:val="fr-FR"/>
          <w:rPrChange w:id="280" w:author="JOEBEST" w:date="2016-09-23T11:13:00Z">
            <w:rPr>
              <w:b/>
            </w:rPr>
          </w:rPrChange>
        </w:rPr>
      </w:pPr>
    </w:p>
    <w:p w14:paraId="4BF0E7E3" w14:textId="54704615" w:rsidR="00E12ED3" w:rsidRPr="0090750D" w:rsidRDefault="0090750D" w:rsidP="00E12ED3">
      <w:pPr>
        <w:contextualSpacing/>
        <w:rPr>
          <w:lang w:val="fr-FR"/>
          <w:rPrChange w:id="281" w:author="JOEBEST" w:date="2016-09-23T10:27:00Z">
            <w:rPr/>
          </w:rPrChange>
        </w:rPr>
        <w:sectPr w:rsidR="00E12ED3" w:rsidRPr="0090750D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82" w:author="JOEBEST" w:date="2016-09-23T10:25:00Z">
        <w:r w:rsidRPr="0090750D">
          <w:rPr>
            <w:b/>
            <w:lang w:val="fr-FR"/>
          </w:rPr>
          <w:t>Code d’Identification d’échantillon</w:t>
        </w:r>
        <w:r w:rsidRPr="0090750D">
          <w:rPr>
            <w:noProof/>
            <w:lang w:val="fr-FR"/>
            <w:rPrChange w:id="283" w:author="JOEBEST" w:date="2016-09-23T10:27:00Z">
              <w:rPr>
                <w:noProof/>
              </w:rPr>
            </w:rPrChange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14126D95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:</w:t>
                              </w:r>
                              <w:ins w:id="284" w:author="JOEBEST" w:date="2016-09-23T11:14:00Z">
                                <w:r w:rsidR="00C3060B">
                                  <w:rPr>
                                    <w:color w:val="A6A6A6" w:themeColor="background1" w:themeShade="A6"/>
                                    <w:sz w:val="26"/>
                                    <w:szCs w:val="26"/>
                                  </w:rPr>
                                  <w:t xml:space="preserve">   </w:t>
                                </w:r>
                              </w:ins>
                              <w:ins w:id="285" w:author="JOEBEST" w:date="2016-09-23T11:13:00Z">
                                <w:r w:rsidR="00C3060B">
                                  <w:rPr>
                                    <w:color w:val="A6A6A6" w:themeColor="background1" w:themeShade="A6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8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14126D95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:</w:t>
                        </w:r>
                        <w:ins w:id="286" w:author="JOEBEST" w:date="2016-09-23T11:14:00Z">
                          <w:r w:rsidR="00C3060B">
                            <w:rPr>
                              <w:color w:val="A6A6A6" w:themeColor="background1" w:themeShade="A6"/>
                              <w:sz w:val="26"/>
                              <w:szCs w:val="26"/>
                            </w:rPr>
                            <w:t xml:space="preserve">   </w:t>
                          </w:r>
                        </w:ins>
                        <w:ins w:id="287" w:author="JOEBEST" w:date="2016-09-23T11:13:00Z">
                          <w:r w:rsidR="00C3060B">
                            <w:rPr>
                              <w:color w:val="A6A6A6" w:themeColor="background1" w:themeShade="A6"/>
                              <w:sz w:val="26"/>
                              <w:szCs w:val="26"/>
                            </w:rPr>
                            <w:t xml:space="preserve"> </w:t>
                          </w:r>
                        </w:ins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B1710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 w:rsidRPr="0090750D">
        <w:rPr>
          <w:b/>
          <w:lang w:val="fr-FR"/>
          <w:rPrChange w:id="288" w:author="JOEBEST" w:date="2016-09-23T10:27:00Z">
            <w:rPr>
              <w:b/>
            </w:rPr>
          </w:rPrChange>
        </w:rPr>
        <w:t>Sample</w:t>
      </w:r>
      <w:proofErr w:type="spellEnd"/>
      <w:r w:rsidR="00E12ED3" w:rsidRPr="0090750D">
        <w:rPr>
          <w:b/>
          <w:lang w:val="fr-FR"/>
          <w:rPrChange w:id="289" w:author="JOEBEST" w:date="2016-09-23T10:27:00Z">
            <w:rPr>
              <w:b/>
            </w:rPr>
          </w:rPrChange>
        </w:rPr>
        <w:t xml:space="preserve"> ID </w:t>
      </w:r>
      <w:r w:rsidR="00E12ED3" w:rsidRPr="0090750D">
        <w:rPr>
          <w:b/>
          <w:lang w:val="fr-FR"/>
          <w:rPrChange w:id="290" w:author="JOEBEST" w:date="2016-09-23T10:27:00Z">
            <w:rPr>
              <w:b/>
            </w:rPr>
          </w:rPrChange>
        </w:rPr>
        <w:tab/>
      </w:r>
      <w:r w:rsidR="00E12ED3" w:rsidRPr="0090750D">
        <w:rPr>
          <w:b/>
          <w:lang w:val="fr-FR"/>
          <w:rPrChange w:id="291" w:author="JOEBEST" w:date="2016-09-23T10:27:00Z">
            <w:rPr>
              <w:b/>
            </w:rPr>
          </w:rPrChange>
        </w:rPr>
        <w:tab/>
      </w:r>
      <w:ins w:id="292" w:author="JOEBEST" w:date="2016-09-23T10:25:00Z">
        <w:r w:rsidRPr="00445EF4">
          <w:rPr>
            <w:b/>
            <w:lang w:val="fr-FR"/>
          </w:rPr>
          <w:t>Date de Traitement d’</w:t>
        </w:r>
        <w:proofErr w:type="spellStart"/>
        <w:r w:rsidRPr="00FA4423">
          <w:rPr>
            <w:b/>
            <w:lang w:val="fr-FR"/>
          </w:rPr>
          <w:t>É</w:t>
        </w:r>
        <w:r w:rsidRPr="00445EF4">
          <w:rPr>
            <w:b/>
            <w:lang w:val="fr-FR"/>
          </w:rPr>
          <w:t>chantillon</w:t>
        </w:r>
      </w:ins>
      <w:r w:rsidR="00E12ED3" w:rsidRPr="0090750D">
        <w:rPr>
          <w:b/>
          <w:lang w:val="fr-FR"/>
          <w:rPrChange w:id="293" w:author="JOEBEST" w:date="2016-09-23T10:27:00Z">
            <w:rPr>
              <w:b/>
            </w:rPr>
          </w:rPrChange>
        </w:rPr>
        <w:t>Sample</w:t>
      </w:r>
      <w:proofErr w:type="spellEnd"/>
      <w:r w:rsidR="00E12ED3" w:rsidRPr="0090750D">
        <w:rPr>
          <w:b/>
          <w:lang w:val="fr-FR"/>
          <w:rPrChange w:id="294" w:author="JOEBEST" w:date="2016-09-23T10:27:00Z">
            <w:rPr>
              <w:b/>
            </w:rPr>
          </w:rPrChange>
        </w:rPr>
        <w:t xml:space="preserve"> </w:t>
      </w:r>
      <w:proofErr w:type="spellStart"/>
      <w:r w:rsidR="00E12ED3" w:rsidRPr="0090750D">
        <w:rPr>
          <w:b/>
          <w:lang w:val="fr-FR"/>
          <w:rPrChange w:id="295" w:author="JOEBEST" w:date="2016-09-23T10:27:00Z">
            <w:rPr>
              <w:b/>
            </w:rPr>
          </w:rPrChange>
        </w:rPr>
        <w:t>Processing</w:t>
      </w:r>
      <w:proofErr w:type="spellEnd"/>
      <w:r w:rsidR="00E12ED3" w:rsidRPr="0090750D">
        <w:rPr>
          <w:b/>
          <w:lang w:val="fr-FR"/>
          <w:rPrChange w:id="296" w:author="JOEBEST" w:date="2016-09-23T10:27:00Z">
            <w:rPr>
              <w:b/>
            </w:rPr>
          </w:rPrChange>
        </w:rPr>
        <w:t xml:space="preserve"> Date</w:t>
      </w:r>
      <w:r w:rsidR="00E12ED3" w:rsidRPr="0090750D">
        <w:rPr>
          <w:b/>
          <w:lang w:val="fr-FR"/>
          <w:rPrChange w:id="297" w:author="JOEBEST" w:date="2016-09-23T10:27:00Z">
            <w:rPr>
              <w:b/>
            </w:rPr>
          </w:rPrChange>
        </w:rPr>
        <w:tab/>
      </w:r>
      <w:ins w:id="298" w:author="JOEBEST" w:date="2016-09-23T10:26:00Z">
        <w:r>
          <w:rPr>
            <w:b/>
            <w:lang w:val="fr-FR"/>
          </w:rPr>
          <w:t>Heure de Commencement d’</w:t>
        </w:r>
        <w:proofErr w:type="spellStart"/>
        <w:r>
          <w:rPr>
            <w:b/>
            <w:lang w:val="fr-FR"/>
          </w:rPr>
          <w:t>Échantillon</w:t>
        </w:r>
      </w:ins>
      <w:r w:rsidR="00E12ED3" w:rsidRPr="0090750D">
        <w:rPr>
          <w:b/>
          <w:lang w:val="fr-FR"/>
          <w:rPrChange w:id="299" w:author="JOEBEST" w:date="2016-09-23T10:27:00Z">
            <w:rPr>
              <w:b/>
            </w:rPr>
          </w:rPrChange>
        </w:rPr>
        <w:t>Sample</w:t>
      </w:r>
      <w:proofErr w:type="spellEnd"/>
      <w:r w:rsidR="00E12ED3" w:rsidRPr="0090750D">
        <w:rPr>
          <w:b/>
          <w:lang w:val="fr-FR"/>
          <w:rPrChange w:id="300" w:author="JOEBEST" w:date="2016-09-23T10:27:00Z">
            <w:rPr>
              <w:b/>
            </w:rPr>
          </w:rPrChange>
        </w:rPr>
        <w:t xml:space="preserve"> </w:t>
      </w:r>
      <w:proofErr w:type="spellStart"/>
      <w:r w:rsidR="00E12ED3" w:rsidRPr="0090750D">
        <w:rPr>
          <w:b/>
          <w:lang w:val="fr-FR"/>
          <w:rPrChange w:id="301" w:author="JOEBEST" w:date="2016-09-23T10:27:00Z">
            <w:rPr>
              <w:b/>
            </w:rPr>
          </w:rPrChange>
        </w:rPr>
        <w:t>Processing</w:t>
      </w:r>
      <w:proofErr w:type="spellEnd"/>
      <w:r w:rsidR="00E12ED3" w:rsidRPr="0090750D">
        <w:rPr>
          <w:b/>
          <w:lang w:val="fr-FR"/>
          <w:rPrChange w:id="302" w:author="JOEBEST" w:date="2016-09-23T10:27:00Z">
            <w:rPr>
              <w:b/>
            </w:rPr>
          </w:rPrChange>
        </w:rPr>
        <w:t xml:space="preserve"> Time</w:t>
      </w:r>
    </w:p>
    <w:p w14:paraId="73FCDF8E" w14:textId="77777777" w:rsidR="00E12ED3" w:rsidRPr="0090750D" w:rsidRDefault="00E12ED3" w:rsidP="00E12ED3">
      <w:pPr>
        <w:contextualSpacing/>
        <w:rPr>
          <w:i/>
          <w:lang w:val="fr-FR"/>
          <w:rPrChange w:id="303" w:author="JOEBEST" w:date="2016-09-23T10:27:00Z">
            <w:rPr>
              <w:i/>
            </w:rPr>
          </w:rPrChange>
        </w:rPr>
      </w:pPr>
    </w:p>
    <w:p w14:paraId="30A664C5" w14:textId="02910549" w:rsidR="00E12ED3" w:rsidRPr="0090750D" w:rsidRDefault="00E12ED3" w:rsidP="00E12ED3">
      <w:pPr>
        <w:contextualSpacing/>
        <w:rPr>
          <w:b/>
          <w:lang w:val="fr-FR"/>
          <w:rPrChange w:id="304" w:author="JOEBEST" w:date="2016-09-23T10:27:00Z">
            <w:rPr>
              <w:b/>
            </w:rPr>
          </w:rPrChange>
        </w:rPr>
      </w:pPr>
    </w:p>
    <w:p w14:paraId="38828765" w14:textId="77777777" w:rsidR="00183D10" w:rsidRPr="0090750D" w:rsidRDefault="00183D10" w:rsidP="00E12ED3">
      <w:pPr>
        <w:contextualSpacing/>
        <w:rPr>
          <w:b/>
          <w:lang w:val="fr-FR"/>
          <w:rPrChange w:id="305" w:author="JOEBEST" w:date="2016-09-23T10:27:00Z">
            <w:rPr>
              <w:b/>
            </w:rPr>
          </w:rPrChange>
        </w:rPr>
      </w:pPr>
    </w:p>
    <w:p w14:paraId="2DF39FED" w14:textId="2C407E71" w:rsidR="00E12ED3" w:rsidRPr="00C147F5" w:rsidRDefault="008C6495" w:rsidP="00E12ED3">
      <w:pPr>
        <w:contextualSpacing/>
        <w:rPr>
          <w:b/>
        </w:rPr>
      </w:pPr>
      <w:ins w:id="306" w:author="JOEBEST" w:date="2016-09-28T13:32:00Z">
        <w:r>
          <w:rPr>
            <w:b/>
            <w:lang w:val="fr-FR"/>
          </w:rPr>
          <w:t xml:space="preserve">Quartier </w:t>
        </w:r>
      </w:ins>
      <w:r w:rsidR="00E12ED3" w:rsidRPr="00C147F5">
        <w:rPr>
          <w:b/>
        </w:rPr>
        <w:t>Neighborhood</w:t>
      </w:r>
    </w:p>
    <w:p w14:paraId="764B11B9" w14:textId="77777777" w:rsidR="00E12ED3" w:rsidRDefault="00E12ED3" w:rsidP="00E12ED3">
      <w:pPr>
        <w:contextualSpacing/>
        <w:sectPr w:rsidR="00E12ED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8777948" w14:textId="3F2D4E8E" w:rsidR="00912A60" w:rsidRDefault="00912A60" w:rsidP="00912A60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36564816" w:rsidR="00E12ED3" w:rsidRDefault="00435387" w:rsidP="00E12ED3">
      <w:pPr>
        <w:contextualSpacing/>
        <w:sectPr w:rsidR="00E12ED3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307" w:author="JOEBEST" w:date="2016-09-23T10:30:00Z">
        <w:r w:rsidRPr="00435387">
          <w:rPr>
            <w:b/>
            <w:rPrChange w:id="308" w:author="JOEBEST" w:date="2016-09-23T10:30:00Z">
              <w:rPr>
                <w:b/>
                <w:lang w:val="fr-FR"/>
              </w:rPr>
            </w:rPrChange>
          </w:rPr>
          <w:t xml:space="preserve">Date et </w:t>
        </w:r>
        <w:proofErr w:type="spellStart"/>
        <w:r w:rsidRPr="00435387">
          <w:rPr>
            <w:b/>
            <w:rPrChange w:id="309" w:author="JOEBEST" w:date="2016-09-23T10:30:00Z">
              <w:rPr>
                <w:b/>
                <w:lang w:val="fr-FR"/>
              </w:rPr>
            </w:rPrChange>
          </w:rPr>
          <w:t>heure</w:t>
        </w:r>
        <w:proofErr w:type="spellEnd"/>
        <w:r w:rsidRPr="00435387">
          <w:rPr>
            <w:b/>
            <w:rPrChange w:id="310" w:author="JOEBEST" w:date="2016-09-23T10:30:00Z">
              <w:rPr>
                <w:b/>
                <w:lang w:val="fr-FR"/>
              </w:rPr>
            </w:rPrChange>
          </w:rPr>
          <w:t xml:space="preserve"> de commencement </w:t>
        </w:r>
        <w:proofErr w:type="spellStart"/>
        <w:r w:rsidRPr="00435387">
          <w:rPr>
            <w:b/>
            <w:rPrChange w:id="311" w:author="JOEBEST" w:date="2016-09-23T10:30:00Z">
              <w:rPr>
                <w:b/>
                <w:lang w:val="fr-FR"/>
              </w:rPr>
            </w:rPrChange>
          </w:rPr>
          <w:t>d’incubation</w:t>
        </w:r>
        <w:proofErr w:type="spellEnd"/>
        <w:r>
          <w:rPr>
            <w:noProof/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7001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99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9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9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b/>
        </w:rPr>
        <w:t>Date and Time Place</w:t>
      </w:r>
      <w:r w:rsidR="00EE7C8A">
        <w:rPr>
          <w:b/>
        </w:rPr>
        <w:t>d</w:t>
      </w:r>
      <w:r w:rsidR="00E12ED3">
        <w:rPr>
          <w:b/>
        </w:rPr>
        <w:t xml:space="preserve"> in Incubator</w:t>
      </w:r>
      <w:r w:rsidR="00E12ED3" w:rsidRPr="00C147F5">
        <w:rPr>
          <w:b/>
        </w:rPr>
        <w:t xml:space="preserve"> </w:t>
      </w:r>
      <w:r w:rsidR="00E12ED3">
        <w:rPr>
          <w:b/>
        </w:rPr>
        <w:tab/>
      </w:r>
      <w:r w:rsidR="00E12ED3">
        <w:rPr>
          <w:b/>
        </w:rPr>
        <w:tab/>
        <w:t xml:space="preserve">           </w:t>
      </w:r>
      <w:ins w:id="312" w:author="JOEBEST" w:date="2016-09-23T10:31:00Z">
        <w:r w:rsidRPr="00CA5FE1">
          <w:rPr>
            <w:b/>
            <w:rPrChange w:id="313" w:author="JOEBEST" w:date="2016-09-23T10:31:00Z">
              <w:rPr>
                <w:b/>
                <w:lang w:val="fr-FR"/>
              </w:rPr>
            </w:rPrChange>
          </w:rPr>
          <w:t xml:space="preserve">Date et </w:t>
        </w:r>
        <w:proofErr w:type="spellStart"/>
        <w:r w:rsidRPr="00CA5FE1">
          <w:rPr>
            <w:b/>
            <w:rPrChange w:id="314" w:author="JOEBEST" w:date="2016-09-23T10:31:00Z">
              <w:rPr>
                <w:b/>
                <w:lang w:val="fr-FR"/>
              </w:rPr>
            </w:rPrChange>
          </w:rPr>
          <w:t>heure</w:t>
        </w:r>
        <w:proofErr w:type="spellEnd"/>
        <w:r w:rsidRPr="00CA5FE1">
          <w:rPr>
            <w:b/>
            <w:rPrChange w:id="315" w:author="JOEBEST" w:date="2016-09-23T10:31:00Z">
              <w:rPr>
                <w:b/>
                <w:lang w:val="fr-FR"/>
              </w:rPr>
            </w:rPrChange>
          </w:rPr>
          <w:t xml:space="preserve"> </w:t>
        </w:r>
        <w:proofErr w:type="gramStart"/>
        <w:r w:rsidRPr="00CA5FE1">
          <w:rPr>
            <w:b/>
            <w:rPrChange w:id="316" w:author="JOEBEST" w:date="2016-09-23T10:31:00Z">
              <w:rPr>
                <w:b/>
                <w:lang w:val="fr-FR"/>
              </w:rPr>
            </w:rPrChange>
          </w:rPr>
          <w:t>de  fin</w:t>
        </w:r>
        <w:proofErr w:type="gramEnd"/>
        <w:r w:rsidRPr="00CA5FE1">
          <w:rPr>
            <w:b/>
            <w:rPrChange w:id="317" w:author="JOEBEST" w:date="2016-09-23T10:31:00Z">
              <w:rPr>
                <w:b/>
                <w:lang w:val="fr-FR"/>
              </w:rPr>
            </w:rPrChange>
          </w:rPr>
          <w:t xml:space="preserve"> </w:t>
        </w:r>
        <w:proofErr w:type="spellStart"/>
        <w:r w:rsidRPr="00CA5FE1">
          <w:rPr>
            <w:b/>
            <w:rPrChange w:id="318" w:author="JOEBEST" w:date="2016-09-23T10:31:00Z">
              <w:rPr>
                <w:b/>
                <w:lang w:val="fr-FR"/>
              </w:rPr>
            </w:rPrChange>
          </w:rPr>
          <w:t>d’incubation</w:t>
        </w:r>
        <w:proofErr w:type="spellEnd"/>
        <w:r>
          <w:rPr>
            <w:b/>
          </w:rPr>
          <w:t xml:space="preserve"> </w:t>
        </w:r>
      </w:ins>
      <w:r w:rsidR="00E12ED3">
        <w:rPr>
          <w:b/>
        </w:rPr>
        <w:t>Date and Time Removed from Incubator</w:t>
      </w:r>
      <w:r w:rsidR="00E12ED3">
        <w:rPr>
          <w:b/>
        </w:rPr>
        <w:tab/>
      </w:r>
    </w:p>
    <w:p w14:paraId="6C289C45" w14:textId="47B43678" w:rsidR="00E12ED3" w:rsidDel="00CA5FE1" w:rsidRDefault="00E12ED3" w:rsidP="00E12ED3">
      <w:pPr>
        <w:contextualSpacing/>
        <w:rPr>
          <w:del w:id="319" w:author="JOEBEST" w:date="2016-09-23T10:31:00Z"/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622050DA" w14:textId="1ECF572B" w:rsidR="00245EDC" w:rsidRPr="00245EDC" w:rsidRDefault="00444D63">
      <w:pPr>
        <w:contextualSpacing/>
        <w:rPr>
          <w:i/>
        </w:rPr>
        <w:sectPr w:rsidR="00245EDC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323" w:author="JOEBEST" w:date="2016-09-23T10:32:00Z">
        <w:r w:rsidRPr="00445EF4">
          <w:rPr>
            <w:i/>
            <w:lang w:val="fr-FR"/>
          </w:rPr>
          <w:t>Completez</w:t>
        </w:r>
        <w:proofErr w:type="spellEnd"/>
        <w:r w:rsidRPr="00445EF4">
          <w:rPr>
            <w:i/>
            <w:lang w:val="fr-FR"/>
          </w:rPr>
          <w:t xml:space="preserve"> l’information suivante en ordre de concentration </w:t>
        </w:r>
        <w:r w:rsidRPr="00FA4423">
          <w:rPr>
            <w:i/>
            <w:lang w:val="fr-FR"/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FA4423">
          <w:rPr>
            <w:i/>
            <w:lang w:val="fr-FR"/>
          </w:rPr>
          <w:t xml:space="preserve">Si vous pouvez enregistrer  la numération de </w:t>
        </w:r>
        <w:r w:rsidRPr="00445EF4">
          <w:rPr>
            <w:i/>
            <w:lang w:val="fr-FR"/>
          </w:rPr>
          <w:t xml:space="preserve"> colibacill</w:t>
        </w:r>
        <w:r w:rsidRPr="00FA4423">
          <w:rPr>
            <w:i/>
            <w:lang w:val="fr-FR"/>
          </w:rPr>
          <w:t>es</w:t>
        </w:r>
        <w:r w:rsidRPr="00445EF4">
          <w:rPr>
            <w:i/>
            <w:lang w:val="fr-FR"/>
          </w:rPr>
          <w:t>, indiquez que l’</w:t>
        </w:r>
        <w:r w:rsidRPr="00FA4423">
          <w:rPr>
            <w:i/>
            <w:lang w:val="fr-FR"/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FA4423">
          <w:rPr>
            <w:b/>
            <w:i/>
            <w:lang w:val="fr-FR"/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FA4423">
          <w:rPr>
            <w:b/>
            <w:i/>
            <w:lang w:val="fr-FR"/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FA4423">
          <w:rPr>
            <w:b/>
            <w:i/>
            <w:lang w:val="fr-FR"/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FA4423">
          <w:rPr>
            <w:b/>
            <w:i/>
            <w:lang w:val="fr-FR"/>
          </w:rPr>
          <w:t>indiquez si le</w:t>
        </w:r>
      </w:ins>
      <w:ins w:id="324" w:author="JOEBEST" w:date="2016-09-28T13:34:00Z">
        <w:r w:rsidR="00CE3B51">
          <w:rPr>
            <w:b/>
            <w:i/>
            <w:lang w:val="fr-FR"/>
          </w:rPr>
          <w:t>s</w:t>
        </w:r>
      </w:ins>
      <w:ins w:id="325" w:author="JOEBEST" w:date="2016-09-23T10:32:00Z">
        <w:r w:rsidRPr="00FA4423">
          <w:rPr>
            <w:b/>
            <w:i/>
            <w:lang w:val="fr-FR"/>
          </w:rPr>
          <w:t xml:space="preserve"> </w:t>
        </w:r>
        <w:proofErr w:type="spellStart"/>
        <w:r w:rsidRPr="00FA4423">
          <w:rPr>
            <w:b/>
            <w:i/>
            <w:lang w:val="fr-FR"/>
          </w:rPr>
          <w:t>colobacille</w:t>
        </w:r>
      </w:ins>
      <w:ins w:id="326" w:author="JOEBEST" w:date="2016-09-28T13:34:00Z">
        <w:r w:rsidR="00CE3B51">
          <w:rPr>
            <w:b/>
            <w:i/>
            <w:lang w:val="fr-FR"/>
          </w:rPr>
          <w:t>s</w:t>
        </w:r>
      </w:ins>
      <w:proofErr w:type="spellEnd"/>
      <w:ins w:id="327" w:author="JOEBEST" w:date="2016-09-23T10:32:00Z">
        <w:r w:rsidR="00CE3B51">
          <w:rPr>
            <w:b/>
            <w:i/>
            <w:lang w:val="fr-FR"/>
          </w:rPr>
          <w:t xml:space="preserve"> </w:t>
        </w:r>
      </w:ins>
      <w:ins w:id="328" w:author="JOEBEST" w:date="2016-09-28T13:34:00Z">
        <w:r w:rsidR="00CE3B51">
          <w:rPr>
            <w:b/>
            <w:i/>
            <w:lang w:val="fr-FR"/>
          </w:rPr>
          <w:t>sont</w:t>
        </w:r>
      </w:ins>
      <w:ins w:id="329" w:author="JOEBEST" w:date="2016-09-23T10:32:00Z">
        <w:r w:rsidRPr="00FA4423">
          <w:rPr>
            <w:b/>
            <w:i/>
            <w:lang w:val="fr-FR"/>
          </w:rPr>
          <w:t xml:space="preserve"> trop nombreux pour compter</w:t>
        </w:r>
        <w:proofErr w:type="gramStart"/>
        <w:r w:rsidRPr="00FA4423">
          <w:rPr>
            <w:b/>
            <w:i/>
            <w:lang w:val="fr-FR"/>
          </w:rPr>
          <w:t>.(</w:t>
        </w:r>
        <w:proofErr w:type="gramEnd"/>
        <w:r w:rsidRPr="00FA4423">
          <w:rPr>
            <w:b/>
            <w:i/>
            <w:lang w:val="fr-FR"/>
          </w:rPr>
          <w:t xml:space="preserve">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 xml:space="preserve">*; &gt;200 </w:t>
        </w:r>
        <w:proofErr w:type="spellStart"/>
        <w:r w:rsidRPr="002C49E4">
          <w:rPr>
            <w:b/>
            <w:i/>
          </w:rPr>
          <w:t>colibacille</w:t>
        </w:r>
        <w:proofErr w:type="spellEnd"/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</w:t>
        </w:r>
        <w:proofErr w:type="spellStart"/>
        <w:r w:rsidRPr="002C49E4">
          <w:rPr>
            <w:b/>
            <w:i/>
          </w:rPr>
          <w:t>ou</w:t>
        </w:r>
        <w:proofErr w:type="spellEnd"/>
        <w:r w:rsidRPr="002C49E4">
          <w:rPr>
            <w:b/>
            <w:i/>
          </w:rPr>
          <w:t xml:space="preserve"> la</w:t>
        </w:r>
        <w:r w:rsidRPr="00445EF4">
          <w:rPr>
            <w:b/>
            <w:i/>
          </w:rPr>
          <w:t xml:space="preserve"> plaque </w:t>
        </w:r>
        <w:proofErr w:type="spellStart"/>
        <w:r w:rsidRPr="00445EF4">
          <w:rPr>
            <w:b/>
            <w:i/>
          </w:rPr>
          <w:t>est</w:t>
        </w:r>
        <w:proofErr w:type="spellEnd"/>
        <w:r w:rsidRPr="00445EF4">
          <w:rPr>
            <w:b/>
            <w:i/>
          </w:rPr>
          <w:t xml:space="preserve"> trop sale pour </w:t>
        </w:r>
        <w:proofErr w:type="spellStart"/>
        <w:r w:rsidRPr="002C49E4">
          <w:rPr>
            <w:b/>
            <w:i/>
          </w:rPr>
          <w:t>compter</w:t>
        </w:r>
        <w:proofErr w:type="spellEnd"/>
        <w:r w:rsidRPr="002C49E4">
          <w:rPr>
            <w:b/>
            <w:i/>
          </w:rPr>
          <w:t>.(</w:t>
        </w:r>
        <w:r w:rsidRPr="00445EF4">
          <w:rPr>
            <w:b/>
            <w:i/>
          </w:rPr>
          <w:t>TSPC**)</w:t>
        </w:r>
      </w:ins>
      <w:r w:rsidR="007D06FB"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4730ED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="007D06FB"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4730ED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</w:t>
      </w:r>
      <w:r w:rsidR="004730ED">
        <w:rPr>
          <w:b/>
          <w:i/>
        </w:rPr>
        <w:t xml:space="preserve"> </w:t>
      </w:r>
      <w:r w:rsidR="0018029D" w:rsidRPr="008D6E24">
        <w:rPr>
          <w:b/>
          <w:i/>
        </w:rPr>
        <w:t>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del w:id="330" w:author="JOEBEST" w:date="2016-09-23T10:32:00Z">
        <w:r w:rsidR="00F3390D" w:rsidDel="00444D63">
          <w:rPr>
            <w:i/>
          </w:rPr>
          <w:delText xml:space="preserve"> </w:delText>
        </w:r>
      </w:del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2944"/>
        <w:gridCol w:w="1567"/>
        <w:gridCol w:w="1379"/>
        <w:gridCol w:w="921"/>
        <w:gridCol w:w="910"/>
        <w:gridCol w:w="933"/>
      </w:tblGrid>
      <w:tr w:rsidR="00BA4B1E" w:rsidRPr="00F3390D" w14:paraId="10728636" w14:textId="77777777" w:rsidTr="00341C6C">
        <w:trPr>
          <w:trHeight w:val="287"/>
        </w:trPr>
        <w:tc>
          <w:tcPr>
            <w:tcW w:w="482" w:type="pct"/>
          </w:tcPr>
          <w:p w14:paraId="6819B0BF" w14:textId="77777777" w:rsidR="00BA4B1E" w:rsidRDefault="00BA4B1E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3C9E7EF5" w14:textId="77777777" w:rsidR="00BA4B1E" w:rsidRDefault="00BA4B1E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  <w:vAlign w:val="bottom"/>
          </w:tcPr>
          <w:p w14:paraId="2779423D" w14:textId="53AB7A21" w:rsidR="00BA4B1E" w:rsidRDefault="00D128ED">
            <w:pPr>
              <w:contextualSpacing/>
              <w:rPr>
                <w:b/>
              </w:rPr>
            </w:pPr>
            <w:ins w:id="331" w:author="JOEBEST" w:date="2016-09-23T10:35:00Z">
              <w:r>
                <w:rPr>
                  <w:b/>
                </w:rPr>
                <w:t xml:space="preserve">Volume </w:t>
              </w:r>
            </w:ins>
            <w:proofErr w:type="spellStart"/>
            <w:r w:rsidR="009D13EC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71EEF1B4" w14:textId="77777777" w:rsidR="00BA4B1E" w:rsidRDefault="00BA4B1E" w:rsidP="00CC474A">
            <w:pPr>
              <w:contextualSpacing/>
              <w:rPr>
                <w:b/>
              </w:rPr>
            </w:pPr>
          </w:p>
        </w:tc>
        <w:tc>
          <w:tcPr>
            <w:tcW w:w="1442" w:type="pct"/>
            <w:gridSpan w:val="3"/>
          </w:tcPr>
          <w:p w14:paraId="76BB7488" w14:textId="1BA0E27D" w:rsidR="00BA4B1E" w:rsidRPr="00F3390D" w:rsidRDefault="00D128ED" w:rsidP="00CC474A">
            <w:pPr>
              <w:contextualSpacing/>
              <w:rPr>
                <w:b/>
                <w:u w:val="single"/>
              </w:rPr>
            </w:pPr>
            <w:proofErr w:type="spellStart"/>
            <w:ins w:id="332" w:author="JOEBEST" w:date="2016-09-23T10:33:00Z">
              <w:r>
                <w:rPr>
                  <w:b/>
                  <w:u w:val="single"/>
                </w:rPr>
                <w:t>État</w:t>
              </w:r>
              <w:proofErr w:type="spellEnd"/>
              <w:r>
                <w:rPr>
                  <w:b/>
                  <w:u w:val="single"/>
                </w:rPr>
                <w:t xml:space="preserve"> de </w:t>
              </w:r>
              <w:proofErr w:type="spellStart"/>
              <w:r>
                <w:rPr>
                  <w:b/>
                  <w:u w:val="single"/>
                </w:rPr>
                <w:t>Lecture</w:t>
              </w:r>
            </w:ins>
            <w:r w:rsidR="00BA4B1E" w:rsidRPr="00F3390D">
              <w:rPr>
                <w:b/>
                <w:u w:val="single"/>
              </w:rPr>
              <w:t>Reading</w:t>
            </w:r>
            <w:proofErr w:type="spellEnd"/>
            <w:r w:rsidR="00BA4B1E" w:rsidRPr="00F3390D">
              <w:rPr>
                <w:b/>
                <w:u w:val="single"/>
              </w:rPr>
              <w:t xml:space="preserve"> Status </w:t>
            </w:r>
            <w:ins w:id="333" w:author="JOEBEST" w:date="2016-09-23T10:34:00Z">
              <w:r>
                <w:rPr>
                  <w:b/>
                  <w:u w:val="single"/>
                </w:rPr>
                <w:t>(</w:t>
              </w:r>
              <w:proofErr w:type="spellStart"/>
              <w:r>
                <w:rPr>
                  <w:b/>
                  <w:u w:val="single"/>
                </w:rPr>
                <w:t>Vérifiez</w:t>
              </w:r>
              <w:proofErr w:type="spellEnd"/>
              <w:r>
                <w:rPr>
                  <w:b/>
                  <w:u w:val="single"/>
                </w:rPr>
                <w:t>)</w:t>
              </w:r>
              <w:r w:rsidRPr="00F3390D">
                <w:rPr>
                  <w:i/>
                  <w:u w:val="single"/>
                </w:rPr>
                <w:t xml:space="preserve"> </w:t>
              </w:r>
            </w:ins>
            <w:r w:rsidR="00BA4B1E" w:rsidRPr="00F3390D">
              <w:rPr>
                <w:i/>
                <w:u w:val="single"/>
              </w:rPr>
              <w:t>(check one)</w:t>
            </w:r>
          </w:p>
        </w:tc>
      </w:tr>
      <w:tr w:rsidR="00BA4B1E" w14:paraId="52A01E35" w14:textId="77777777" w:rsidTr="00341C6C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4938263" w14:textId="1E28D507" w:rsidR="00BA4B1E" w:rsidRPr="00742C36" w:rsidRDefault="008A590B" w:rsidP="00CC474A">
            <w:pPr>
              <w:contextualSpacing/>
              <w:rPr>
                <w:b/>
              </w:rPr>
            </w:pPr>
            <w:proofErr w:type="spellStart"/>
            <w:ins w:id="334" w:author="JOEBEST" w:date="2016-09-23T10:37:00Z">
              <w:r>
                <w:rPr>
                  <w:b/>
                </w:rPr>
                <w:t>Plaque</w:t>
              </w:r>
            </w:ins>
            <w:r w:rsidR="00BA4B1E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9FDCF5A" w14:textId="0D80B83E" w:rsidR="00BA4B1E" w:rsidRDefault="008A590B" w:rsidP="00CC474A">
            <w:pPr>
              <w:contextualSpacing/>
              <w:rPr>
                <w:b/>
              </w:rPr>
            </w:pPr>
            <w:ins w:id="335" w:author="JOEBEST" w:date="2016-09-23T10:37:00Z">
              <w:r>
                <w:rPr>
                  <w:b/>
                </w:rPr>
                <w:t xml:space="preserve">Dilution </w:t>
              </w:r>
            </w:ins>
            <w:proofErr w:type="spellStart"/>
            <w:r w:rsidR="00BA4B1E">
              <w:rPr>
                <w:b/>
              </w:rPr>
              <w:t>Dilution</w:t>
            </w:r>
            <w:proofErr w:type="spellEnd"/>
            <w:r w:rsidR="00BA4B1E">
              <w:rPr>
                <w:b/>
              </w:rPr>
              <w:t xml:space="preserve">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908A32A" w14:textId="5BC946BC" w:rsidR="00BA4B1E" w:rsidRPr="000940E3" w:rsidRDefault="00D128ED">
            <w:pPr>
              <w:contextualSpacing/>
              <w:rPr>
                <w:b/>
              </w:rPr>
            </w:pPr>
            <w:proofErr w:type="spellStart"/>
            <w:ins w:id="336" w:author="JOEBEST" w:date="2016-09-23T10:35:00Z">
              <w:r>
                <w:rPr>
                  <w:b/>
                </w:rPr>
                <w:t>Testés</w:t>
              </w:r>
            </w:ins>
            <w:r w:rsidR="009D13EC">
              <w:rPr>
                <w:b/>
              </w:rPr>
              <w:t>Tested</w:t>
            </w:r>
            <w:proofErr w:type="spellEnd"/>
            <w:r w:rsidR="00BA4B1E" w:rsidRPr="000940E3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B683249" w14:textId="79CD9F9B" w:rsidR="00BA4B1E" w:rsidRPr="00D128ED" w:rsidRDefault="00D128ED" w:rsidP="00CC474A">
            <w:pPr>
              <w:spacing w:after="160" w:line="259" w:lineRule="auto"/>
              <w:contextualSpacing/>
              <w:rPr>
                <w:b/>
                <w:lang w:val="fr-FR"/>
                <w:rPrChange w:id="337" w:author="JOEBEST" w:date="2016-09-23T10:35:00Z">
                  <w:rPr>
                    <w:b/>
                  </w:rPr>
                </w:rPrChange>
              </w:rPr>
            </w:pPr>
            <w:ins w:id="338" w:author="JOEBEST" w:date="2016-09-23T10:35:00Z">
              <w:r w:rsidRPr="00193822">
                <w:rPr>
                  <w:b/>
                  <w:i/>
                  <w:lang w:val="fr-FR"/>
                </w:rPr>
                <w:t>Numération de</w:t>
              </w:r>
            </w:ins>
            <w:ins w:id="339" w:author="JOEBEST" w:date="2016-09-28T13:34:00Z">
              <w:r w:rsidR="00CE3B51">
                <w:rPr>
                  <w:b/>
                  <w:i/>
                  <w:lang w:val="fr-FR"/>
                </w:rPr>
                <w:t>s</w:t>
              </w:r>
            </w:ins>
            <w:ins w:id="340" w:author="JOEBEST" w:date="2016-09-23T10:35:00Z">
              <w:r w:rsidRPr="00193822">
                <w:rPr>
                  <w:b/>
                  <w:i/>
                  <w:lang w:val="fr-FR"/>
                </w:rPr>
                <w:t xml:space="preserve"> </w:t>
              </w:r>
              <w:proofErr w:type="spellStart"/>
              <w:r w:rsidRPr="00193822">
                <w:rPr>
                  <w:b/>
                  <w:i/>
                  <w:lang w:val="fr-FR"/>
                </w:rPr>
                <w:t>Colibacille</w:t>
              </w:r>
            </w:ins>
            <w:ins w:id="341" w:author="JOEBEST" w:date="2016-09-28T13:34:00Z">
              <w:r w:rsidR="00CE3B51">
                <w:rPr>
                  <w:b/>
                  <w:i/>
                  <w:lang w:val="fr-FR"/>
                </w:rPr>
                <w:t>s</w:t>
              </w:r>
            </w:ins>
            <w:r w:rsidR="00BA4B1E" w:rsidRPr="00D128ED">
              <w:rPr>
                <w:b/>
                <w:i/>
                <w:lang w:val="fr-FR"/>
                <w:rPrChange w:id="342" w:author="JOEBEST" w:date="2016-09-23T10:35:00Z">
                  <w:rPr>
                    <w:b/>
                    <w:i/>
                  </w:rPr>
                </w:rPrChange>
              </w:rPr>
              <w:t>E</w:t>
            </w:r>
            <w:proofErr w:type="spellEnd"/>
            <w:r w:rsidR="00BA4B1E" w:rsidRPr="00D128ED">
              <w:rPr>
                <w:b/>
                <w:i/>
                <w:lang w:val="fr-FR"/>
                <w:rPrChange w:id="343" w:author="JOEBEST" w:date="2016-09-23T10:35:00Z">
                  <w:rPr>
                    <w:b/>
                    <w:i/>
                  </w:rPr>
                </w:rPrChange>
              </w:rPr>
              <w:t>. coli</w:t>
            </w:r>
            <w:r w:rsidR="00BA4B1E" w:rsidRPr="00D128ED">
              <w:rPr>
                <w:b/>
                <w:lang w:val="fr-FR"/>
                <w:rPrChange w:id="344" w:author="JOEBEST" w:date="2016-09-23T10:35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481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675E04EA" w14:textId="0860ACA1" w:rsidR="00BA4B1E" w:rsidRDefault="00D128ED" w:rsidP="00CC474A">
            <w:pPr>
              <w:contextualSpacing/>
              <w:jc w:val="center"/>
              <w:rPr>
                <w:b/>
              </w:rPr>
            </w:pPr>
            <w:proofErr w:type="spellStart"/>
            <w:ins w:id="345" w:author="JOEBEST" w:date="2016-09-23T10:34:00Z">
              <w:r>
                <w:rPr>
                  <w:b/>
                </w:rPr>
                <w:t>Valable</w:t>
              </w:r>
            </w:ins>
            <w:r w:rsidR="00BA4B1E">
              <w:rPr>
                <w:b/>
              </w:rPr>
              <w:t>Valid</w:t>
            </w:r>
            <w:proofErr w:type="spellEnd"/>
          </w:p>
        </w:tc>
        <w:tc>
          <w:tcPr>
            <w:tcW w:w="475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CEF8284" w14:textId="1D657FD1" w:rsidR="00BA4B1E" w:rsidRDefault="00D128ED" w:rsidP="00CC474A">
            <w:pPr>
              <w:contextualSpacing/>
              <w:jc w:val="center"/>
              <w:rPr>
                <w:b/>
              </w:rPr>
            </w:pPr>
            <w:ins w:id="346" w:author="JOEBEST" w:date="2016-09-23T10:36:00Z">
              <w:r>
                <w:rPr>
                  <w:b/>
                </w:rPr>
                <w:t>TNPC*</w:t>
              </w:r>
            </w:ins>
            <w:r w:rsidR="00BA4B1E">
              <w:rPr>
                <w:b/>
              </w:rPr>
              <w:t>TNTC*</w:t>
            </w:r>
          </w:p>
        </w:tc>
        <w:tc>
          <w:tcPr>
            <w:tcW w:w="48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B6EBEF2" w14:textId="7216A39B" w:rsidR="00BA4B1E" w:rsidRDefault="00D128ED" w:rsidP="00CC474A">
            <w:pPr>
              <w:contextualSpacing/>
              <w:jc w:val="center"/>
              <w:rPr>
                <w:b/>
              </w:rPr>
            </w:pPr>
            <w:ins w:id="347" w:author="JOEBEST" w:date="2016-09-23T10:36:00Z">
              <w:r>
                <w:rPr>
                  <w:b/>
                </w:rPr>
                <w:t>TSPC**</w:t>
              </w:r>
            </w:ins>
            <w:r w:rsidR="00BA4B1E">
              <w:rPr>
                <w:b/>
              </w:rPr>
              <w:t>TDTC**</w:t>
            </w:r>
          </w:p>
        </w:tc>
      </w:tr>
      <w:tr w:rsidR="00BA4B1E" w14:paraId="766910E3" w14:textId="77777777" w:rsidTr="00341C6C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3B3BE5A" w14:textId="0391AF0E" w:rsidR="00BA4B1E" w:rsidRDefault="008A590B" w:rsidP="00CC474A">
            <w:pPr>
              <w:contextualSpacing/>
              <w:rPr>
                <w:b/>
              </w:rPr>
            </w:pPr>
            <w:ins w:id="348" w:author="JOEBEST" w:date="2016-09-23T10:37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Plaque1</w:t>
              </w:r>
            </w:ins>
            <w:ins w:id="349" w:author="JOEBEST" w:date="2016-09-23T10:38:00Z">
              <w:r>
                <w:rPr>
                  <w:b/>
                  <w:color w:val="FFFFFF" w:themeColor="background1"/>
                  <w:highlight w:val="darkGray"/>
                </w:rPr>
                <w:t xml:space="preserve"> </w:t>
              </w:r>
            </w:ins>
            <w:r w:rsidR="00BA4B1E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9735FE4" w14:textId="76AE89A6" w:rsidR="009D13EC" w:rsidRDefault="009D13EC" w:rsidP="009D13EC">
            <w:r>
              <w:sym w:font="Wingdings" w:char="F0A8"/>
            </w:r>
            <w:ins w:id="350" w:author="JOEBEST" w:date="2016-09-23T10:46:00Z">
              <w:r w:rsidR="009F49D1">
                <w:t xml:space="preserve"> Non </w:t>
              </w:r>
              <w:proofErr w:type="spellStart"/>
              <w:r w:rsidR="009F49D1">
                <w:t>Dilué</w:t>
              </w:r>
            </w:ins>
            <w:proofErr w:type="spellEnd"/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3A328C17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035152A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67D7F1B" w14:textId="4F79B8AF" w:rsidR="00BA4B1E" w:rsidRPr="00F3390D" w:rsidRDefault="009D13EC" w:rsidP="009D13EC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8206D0" w14:textId="77777777" w:rsidR="00BA4B1E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24C2D2F" w14:textId="77777777" w:rsidR="00BA4B1E" w:rsidRPr="00307151" w:rsidRDefault="00BA4B1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7F6E32D2" w14:textId="77777777" w:rsidR="00BA4B1E" w:rsidRPr="00CC474A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1A09ED2" w14:textId="77777777" w:rsidR="00BA4B1E" w:rsidRDefault="00BA4B1E" w:rsidP="00CC474A">
            <w:pPr>
              <w:contextualSpacing/>
              <w:rPr>
                <w:b/>
              </w:rPr>
            </w:pPr>
            <w:r w:rsidRPr="00F82C6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8E4EE84" wp14:editId="219F0F0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300C37" id="Rounded Rectangle 33" o:spid="_x0000_s1026" style="position:absolute;margin-left:-.9pt;margin-top:3.4pt;width:54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1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9F9B3EF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75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B78A2E8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6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E0E51E9" w14:textId="77777777" w:rsidR="00BA4B1E" w:rsidRDefault="00BA4B1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BA4B1E" w14:paraId="5B33E979" w14:textId="77777777" w:rsidTr="00341C6C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7B9CBFA" w14:textId="1D87F368" w:rsidR="00BA4B1E" w:rsidRDefault="008A590B" w:rsidP="00CC474A">
            <w:pPr>
              <w:contextualSpacing/>
              <w:rPr>
                <w:b/>
              </w:rPr>
            </w:pPr>
            <w:ins w:id="351" w:author="JOEBEST" w:date="2016-09-23T10:38:00Z">
              <w:r>
                <w:rPr>
                  <w:b/>
                  <w:color w:val="FFFFFF" w:themeColor="background1"/>
                  <w:highlight w:val="darkGray"/>
                </w:rPr>
                <w:t xml:space="preserve">Plaque 2 </w:t>
              </w:r>
            </w:ins>
            <w:r w:rsidR="00BA4B1E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F60F7F" w14:textId="5953F255" w:rsidR="009D13EC" w:rsidRDefault="009D13EC" w:rsidP="009D13EC">
            <w:r>
              <w:sym w:font="Wingdings" w:char="F0A8"/>
            </w:r>
            <w:ins w:id="352" w:author="JOEBEST" w:date="2016-09-23T10:46:00Z">
              <w:r w:rsidR="009F49D1">
                <w:t xml:space="preserve"> Non </w:t>
              </w:r>
              <w:proofErr w:type="spellStart"/>
              <w:r w:rsidR="009F49D1">
                <w:t>Dilué</w:t>
              </w:r>
            </w:ins>
            <w:proofErr w:type="spellEnd"/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1BD5B6C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869015E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8EC3471" w14:textId="4F6669C3" w:rsidR="00BA4B1E" w:rsidRPr="00F3390D" w:rsidRDefault="009D13EC" w:rsidP="009D13EC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A4C550" w14:textId="77777777" w:rsidR="00BA4B1E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4328E56" w14:textId="77777777" w:rsidR="00BA4B1E" w:rsidRPr="00307151" w:rsidRDefault="00BA4B1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28B7840" w14:textId="77777777" w:rsidR="00BA4B1E" w:rsidRPr="00C147F5" w:rsidRDefault="00BA4B1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90DE28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 w:rsidRPr="00F82C6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E10478C" wp14:editId="0195B50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C4AEBE" id="Rounded Rectangle 43" o:spid="_x0000_s1026" style="position:absolute;margin-left:-1.1pt;margin-top:3.1pt;width:54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0m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BV0B0m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1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FA77322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75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5F8BE97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6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B4552A" w14:textId="77777777" w:rsidR="00BA4B1E" w:rsidRDefault="00BA4B1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BA4B1E" w:rsidRPr="00F3390D" w14:paraId="56C2E045" w14:textId="77777777" w:rsidTr="00CC474A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90B028" w14:textId="62AFD763" w:rsidR="00BA4B1E" w:rsidRPr="00F3390D" w:rsidRDefault="008A590B" w:rsidP="00CC474A">
            <w:pPr>
              <w:contextualSpacing/>
              <w:rPr>
                <w:i/>
              </w:rPr>
            </w:pPr>
            <w:ins w:id="353" w:author="JOEBEST" w:date="2016-09-23T10:39:00Z">
              <w:r w:rsidRPr="0024163D">
                <w:rPr>
                  <w:i/>
                  <w:rPrChange w:id="354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Si </w:t>
              </w:r>
              <w:proofErr w:type="spellStart"/>
              <w:r w:rsidRPr="0024163D">
                <w:rPr>
                  <w:i/>
                  <w:rPrChange w:id="355" w:author="JOEBEST" w:date="2016-09-28T13:35:00Z">
                    <w:rPr>
                      <w:i/>
                      <w:lang w:val="fr-FR"/>
                    </w:rPr>
                  </w:rPrChange>
                </w:rPr>
                <w:t>une</w:t>
              </w:r>
              <w:proofErr w:type="spellEnd"/>
              <w:r w:rsidRPr="0024163D">
                <w:rPr>
                  <w:i/>
                  <w:rPrChange w:id="356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</w:t>
              </w:r>
              <w:proofErr w:type="spellStart"/>
              <w:r w:rsidRPr="0024163D">
                <w:rPr>
                  <w:i/>
                  <w:rPrChange w:id="357" w:author="JOEBEST" w:date="2016-09-28T13:35:00Z">
                    <w:rPr>
                      <w:i/>
                      <w:lang w:val="fr-FR"/>
                    </w:rPr>
                  </w:rPrChange>
                </w:rPr>
                <w:t>troisieme</w:t>
              </w:r>
              <w:proofErr w:type="spellEnd"/>
              <w:r w:rsidRPr="0024163D">
                <w:rPr>
                  <w:i/>
                  <w:rPrChange w:id="358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dilution </w:t>
              </w:r>
              <w:proofErr w:type="spellStart"/>
              <w:r w:rsidRPr="0024163D">
                <w:rPr>
                  <w:i/>
                  <w:rPrChange w:id="359" w:author="JOEBEST" w:date="2016-09-28T13:35:00Z">
                    <w:rPr>
                      <w:i/>
                      <w:lang w:val="fr-FR"/>
                    </w:rPr>
                  </w:rPrChange>
                </w:rPr>
                <w:t>est</w:t>
              </w:r>
              <w:proofErr w:type="spellEnd"/>
              <w:r w:rsidRPr="0024163D">
                <w:rPr>
                  <w:i/>
                  <w:rPrChange w:id="360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</w:t>
              </w:r>
              <w:proofErr w:type="spellStart"/>
              <w:r w:rsidRPr="0024163D">
                <w:rPr>
                  <w:i/>
                  <w:rPrChange w:id="361" w:author="JOEBEST" w:date="2016-09-28T13:35:00Z">
                    <w:rPr>
                      <w:i/>
                      <w:lang w:val="fr-FR"/>
                    </w:rPr>
                  </w:rPrChange>
                </w:rPr>
                <w:t>effectuée</w:t>
              </w:r>
              <w:proofErr w:type="spellEnd"/>
              <w:r w:rsidRPr="0024163D">
                <w:rPr>
                  <w:i/>
                  <w:rPrChange w:id="362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, </w:t>
              </w:r>
              <w:proofErr w:type="spellStart"/>
              <w:r w:rsidRPr="0024163D">
                <w:rPr>
                  <w:i/>
                  <w:rPrChange w:id="363" w:author="JOEBEST" w:date="2016-09-28T13:35:00Z">
                    <w:rPr>
                      <w:i/>
                      <w:lang w:val="fr-FR"/>
                    </w:rPr>
                  </w:rPrChange>
                </w:rPr>
                <w:t>completez</w:t>
              </w:r>
              <w:proofErr w:type="spellEnd"/>
              <w:r w:rsidRPr="0024163D">
                <w:rPr>
                  <w:i/>
                  <w:rPrChange w:id="364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</w:t>
              </w:r>
              <w:proofErr w:type="spellStart"/>
              <w:r w:rsidRPr="0024163D">
                <w:rPr>
                  <w:i/>
                  <w:rPrChange w:id="365" w:author="JOEBEST" w:date="2016-09-28T13:35:00Z">
                    <w:rPr>
                      <w:i/>
                      <w:lang w:val="fr-FR"/>
                    </w:rPr>
                  </w:rPrChange>
                </w:rPr>
                <w:t>l’information</w:t>
              </w:r>
              <w:proofErr w:type="spellEnd"/>
              <w:r w:rsidRPr="0024163D">
                <w:rPr>
                  <w:i/>
                  <w:rPrChange w:id="366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pour </w:t>
              </w:r>
              <w:proofErr w:type="gramStart"/>
              <w:r w:rsidRPr="0024163D">
                <w:rPr>
                  <w:i/>
                  <w:rPrChange w:id="367" w:author="JOEBEST" w:date="2016-09-28T13:35:00Z">
                    <w:rPr>
                      <w:i/>
                      <w:lang w:val="fr-FR"/>
                    </w:rPr>
                  </w:rPrChange>
                </w:rPr>
                <w:t>plaque  3</w:t>
              </w:r>
            </w:ins>
            <w:proofErr w:type="gramEnd"/>
            <w:ins w:id="368" w:author="JOEBEST" w:date="2016-09-28T13:35:00Z">
              <w:r w:rsidR="0024163D" w:rsidRPr="0024163D">
                <w:rPr>
                  <w:i/>
                  <w:rPrChange w:id="369" w:author="JOEBEST" w:date="2016-09-28T13:35:00Z">
                    <w:rPr>
                      <w:i/>
                      <w:lang w:val="fr-FR"/>
                    </w:rPr>
                  </w:rPrChange>
                </w:rPr>
                <w:t>,</w:t>
              </w:r>
            </w:ins>
            <w:ins w:id="370" w:author="JOEBEST" w:date="2016-09-23T10:39:00Z">
              <w:r w:rsidRPr="0024163D">
                <w:rPr>
                  <w:i/>
                  <w:rPrChange w:id="371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</w:t>
              </w:r>
              <w:proofErr w:type="spellStart"/>
              <w:r w:rsidRPr="0024163D">
                <w:rPr>
                  <w:i/>
                  <w:rPrChange w:id="372" w:author="JOEBEST" w:date="2016-09-28T13:35:00Z">
                    <w:rPr>
                      <w:i/>
                      <w:lang w:val="fr-FR"/>
                    </w:rPr>
                  </w:rPrChange>
                </w:rPr>
                <w:t>sinon</w:t>
              </w:r>
              <w:proofErr w:type="spellEnd"/>
              <w:r w:rsidRPr="0024163D">
                <w:rPr>
                  <w:i/>
                  <w:rPrChange w:id="373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 </w:t>
              </w:r>
              <w:proofErr w:type="spellStart"/>
              <w:r w:rsidRPr="0024163D">
                <w:rPr>
                  <w:i/>
                  <w:rPrChange w:id="374" w:author="JOEBEST" w:date="2016-09-28T13:35:00Z">
                    <w:rPr>
                      <w:i/>
                      <w:lang w:val="fr-FR"/>
                    </w:rPr>
                  </w:rPrChange>
                </w:rPr>
                <w:t>laisser</w:t>
              </w:r>
              <w:proofErr w:type="spellEnd"/>
              <w:r w:rsidRPr="0024163D">
                <w:rPr>
                  <w:i/>
                  <w:rPrChange w:id="375" w:author="JOEBEST" w:date="2016-09-28T13:35:00Z">
                    <w:rPr>
                      <w:i/>
                      <w:lang w:val="fr-FR"/>
                    </w:rPr>
                  </w:rPrChange>
                </w:rPr>
                <w:t xml:space="preserve">-la  </w:t>
              </w:r>
              <w:proofErr w:type="spellStart"/>
              <w:r w:rsidRPr="0024163D">
                <w:rPr>
                  <w:i/>
                  <w:rPrChange w:id="376" w:author="JOEBEST" w:date="2016-09-28T13:35:00Z">
                    <w:rPr>
                      <w:i/>
                      <w:lang w:val="fr-FR"/>
                    </w:rPr>
                  </w:rPrChange>
                </w:rPr>
                <w:t>blanche.</w:t>
              </w:r>
            </w:ins>
            <w:r w:rsidR="00BA4B1E" w:rsidRPr="0024163D">
              <w:rPr>
                <w:i/>
              </w:rPr>
              <w:t>If</w:t>
            </w:r>
            <w:proofErr w:type="spellEnd"/>
            <w:r w:rsidR="00BA4B1E" w:rsidRPr="0024163D">
              <w:rPr>
                <w:i/>
              </w:rPr>
              <w:t xml:space="preserve"> a third dilution has been performed, complete the information for Plate 3. </w:t>
            </w:r>
            <w:r w:rsidR="00BA4B1E">
              <w:rPr>
                <w:i/>
              </w:rPr>
              <w:t>If not, leave Plate 3 blank.</w:t>
            </w:r>
          </w:p>
        </w:tc>
      </w:tr>
      <w:tr w:rsidR="00BA4B1E" w14:paraId="23629B1A" w14:textId="77777777" w:rsidTr="00341C6C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22AD15" w14:textId="39A22C3D" w:rsidR="00BA4B1E" w:rsidRDefault="008A590B" w:rsidP="00CC474A">
            <w:pPr>
              <w:contextualSpacing/>
              <w:rPr>
                <w:b/>
              </w:rPr>
            </w:pPr>
            <w:ins w:id="377" w:author="JOEBEST" w:date="2016-09-23T10:38:00Z">
              <w:r>
                <w:rPr>
                  <w:b/>
                  <w:color w:val="FFFFFF" w:themeColor="background1"/>
                  <w:highlight w:val="darkGray"/>
                </w:rPr>
                <w:t xml:space="preserve">Plaque3 </w:t>
              </w:r>
            </w:ins>
            <w:r w:rsidR="00BA4B1E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9618C0" w14:textId="0ADDC33F" w:rsidR="009D13EC" w:rsidRDefault="009D13EC" w:rsidP="009D13EC">
            <w:r>
              <w:sym w:font="Wingdings" w:char="F0A8"/>
            </w:r>
            <w:r>
              <w:t xml:space="preserve"> </w:t>
            </w:r>
            <w:ins w:id="378" w:author="JOEBEST" w:date="2016-09-23T10:46:00Z">
              <w:r w:rsidR="009F49D1">
                <w:t xml:space="preserve">Non </w:t>
              </w:r>
              <w:proofErr w:type="spellStart"/>
              <w:r w:rsidR="009F49D1">
                <w:t>Dilué</w:t>
              </w:r>
              <w:proofErr w:type="spellEnd"/>
              <w:r w:rsidR="009F49D1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14034AD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73189CB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F1646D9" w14:textId="02800C63" w:rsidR="00BA4B1E" w:rsidRPr="00F3390D" w:rsidRDefault="009D13EC" w:rsidP="009D13EC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4A8C09C" w14:textId="77777777" w:rsidR="00BA4B1E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8F1E8F9" w14:textId="77777777" w:rsidR="00BA4B1E" w:rsidRPr="00307151" w:rsidRDefault="00BA4B1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7383A385" w14:textId="77777777" w:rsidR="00BA4B1E" w:rsidRPr="00C147F5" w:rsidRDefault="00BA4B1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C252A51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 w:rsidRPr="00F82C6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74FA2D7" wp14:editId="7526FA4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725FC" id="Rounded Rectangle 44" o:spid="_x0000_s1026" style="position:absolute;margin-left:-.8pt;margin-top:-.45pt;width:54pt;height:1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bC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Z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Az5XbC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1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8D528C9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75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48A8C2D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6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2305611" w14:textId="77777777" w:rsidR="00BA4B1E" w:rsidRDefault="00BA4B1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3624D7E2" w14:textId="20F139A9" w:rsidR="0018029D" w:rsidRPr="0021385E" w:rsidRDefault="00341C6C" w:rsidP="0018029D">
      <w:pPr>
        <w:contextualSpacing/>
        <w:rPr>
          <w:b/>
        </w:rPr>
      </w:pPr>
      <w:ins w:id="379" w:author="JOEBEST" w:date="2016-09-23T10:39:00Z">
        <w:r>
          <w:rPr>
            <w:b/>
          </w:rPr>
          <w:t xml:space="preserve">Nom de </w:t>
        </w:r>
        <w:proofErr w:type="spellStart"/>
        <w:proofErr w:type="gramStart"/>
        <w:r>
          <w:rPr>
            <w:b/>
          </w:rPr>
          <w:t>Laborantin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e)</w:t>
        </w:r>
      </w:ins>
      <w:r w:rsidR="0018029D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62C61" id="Rounded Rectangle 35" o:spid="_x0000_s1026" style="position:absolute;margin-left:0;margin-top:14.5pt;width:180pt;height:1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0AED2247" w:rsidR="007A285E" w:rsidRDefault="00341C6C">
      <w:pPr>
        <w:contextualSpacing/>
      </w:pPr>
      <w:ins w:id="380" w:author="JOEBEST" w:date="2016-09-23T10:39:00Z">
        <w:r>
          <w:rPr>
            <w:b/>
          </w:rPr>
          <w:t>Observations</w:t>
        </w:r>
        <w:r w:rsidRPr="00C147F5">
          <w:rPr>
            <w:b/>
            <w:noProof/>
          </w:rPr>
          <w:t xml:space="preserve"> </w:t>
        </w:r>
      </w:ins>
      <w:r w:rsidR="00D01726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2D8261" wp14:editId="467F387F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68036"/>
                <wp:effectExtent l="0" t="0" r="1905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68036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6E31C" id="Rounded Rectangle 3" o:spid="_x0000_s1026" style="position:absolute;margin-left:0;margin-top:14.45pt;width:468pt;height:4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 w:rsidR="00D01726"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75229" w14:textId="77777777" w:rsidR="001C58ED" w:rsidRDefault="001C58ED" w:rsidP="0029131C">
      <w:pPr>
        <w:spacing w:after="0" w:line="240" w:lineRule="auto"/>
      </w:pPr>
      <w:r>
        <w:separator/>
      </w:r>
    </w:p>
  </w:endnote>
  <w:endnote w:type="continuationSeparator" w:id="0">
    <w:p w14:paraId="1210954E" w14:textId="77777777" w:rsidR="001C58ED" w:rsidRDefault="001C58E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34A85AAC" w:rsidR="00244768" w:rsidRDefault="00D128ED" w:rsidP="0029131C">
    <w:pPr>
      <w:pStyle w:val="Footer"/>
      <w:jc w:val="right"/>
    </w:pPr>
    <w:ins w:id="20" w:author="JOEBEST" w:date="2016-09-23T10:36:00Z">
      <w:r>
        <w:t xml:space="preserve">Eau </w:t>
      </w:r>
      <w:proofErr w:type="spellStart"/>
      <w:r>
        <w:t>Potable</w:t>
      </w:r>
    </w:ins>
    <w:r w:rsidR="005C59A3">
      <w:t>Drinking</w:t>
    </w:r>
    <w:proofErr w:type="spellEnd"/>
    <w:r w:rsidR="00244768">
      <w:t xml:space="preserve"> Water | </w:t>
    </w:r>
    <w:proofErr w:type="spellStart"/>
    <w:ins w:id="21" w:author="JOEBEST" w:date="2016-09-23T10:37:00Z">
      <w:r w:rsidR="008A590B">
        <w:t>Échantillon</w:t>
      </w:r>
    </w:ins>
    <w:r w:rsidR="00244768">
      <w:t>Sample</w:t>
    </w:r>
    <w:proofErr w:type="spellEnd"/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57B614D6" w:rsidR="00244768" w:rsidRDefault="005C59A3" w:rsidP="0029131C">
    <w:pPr>
      <w:pStyle w:val="Footer"/>
      <w:jc w:val="right"/>
    </w:pPr>
    <w:r>
      <w:t>Drinking</w:t>
    </w:r>
    <w:r w:rsidR="00244768">
      <w:t xml:space="preserve"> Water | Lab</w:t>
    </w:r>
  </w:p>
  <w:p w14:paraId="4AD46C13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C8CEC89" w:rsidR="00244768" w:rsidRDefault="00341C6C" w:rsidP="0029131C">
    <w:pPr>
      <w:pStyle w:val="Footer"/>
      <w:jc w:val="right"/>
    </w:pPr>
    <w:ins w:id="320" w:author="JOEBEST" w:date="2016-09-23T10:40:00Z">
      <w:r>
        <w:t xml:space="preserve">Eau </w:t>
      </w:r>
    </w:ins>
    <w:proofErr w:type="spellStart"/>
    <w:ins w:id="321" w:author="JOEBEST" w:date="2016-09-28T13:35:00Z">
      <w:r w:rsidR="00B0761B">
        <w:t>Potable</w:t>
      </w:r>
    </w:ins>
    <w:r w:rsidR="00244768">
      <w:t>Bathing</w:t>
    </w:r>
    <w:proofErr w:type="spellEnd"/>
    <w:r w:rsidR="00244768">
      <w:t xml:space="preserve"> Water |</w:t>
    </w:r>
    <w:ins w:id="322" w:author="JOEBEST" w:date="2016-09-23T10:40:00Z">
      <w:r>
        <w:t>Lab</w:t>
      </w:r>
    </w:ins>
    <w:r w:rsidR="00244768">
      <w:t xml:space="preserve"> </w:t>
    </w:r>
    <w:proofErr w:type="spellStart"/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25362" w14:textId="77777777" w:rsidR="001C58ED" w:rsidRDefault="001C58ED" w:rsidP="0029131C">
      <w:pPr>
        <w:spacing w:after="0" w:line="240" w:lineRule="auto"/>
      </w:pPr>
      <w:r>
        <w:separator/>
      </w:r>
    </w:p>
  </w:footnote>
  <w:footnote w:type="continuationSeparator" w:id="0">
    <w:p w14:paraId="4C5AF30D" w14:textId="77777777" w:rsidR="001C58ED" w:rsidRDefault="001C58E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940E3"/>
    <w:rsid w:val="000B5020"/>
    <w:rsid w:val="00162A21"/>
    <w:rsid w:val="00162EFB"/>
    <w:rsid w:val="00163010"/>
    <w:rsid w:val="001759A2"/>
    <w:rsid w:val="0018029D"/>
    <w:rsid w:val="00183D10"/>
    <w:rsid w:val="001C58ED"/>
    <w:rsid w:val="002135CB"/>
    <w:rsid w:val="0021385E"/>
    <w:rsid w:val="00234241"/>
    <w:rsid w:val="0024163D"/>
    <w:rsid w:val="00244768"/>
    <w:rsid w:val="00245EDC"/>
    <w:rsid w:val="0028039F"/>
    <w:rsid w:val="0029131C"/>
    <w:rsid w:val="00295D4E"/>
    <w:rsid w:val="00300810"/>
    <w:rsid w:val="003342F0"/>
    <w:rsid w:val="00341C6C"/>
    <w:rsid w:val="00346603"/>
    <w:rsid w:val="0037577C"/>
    <w:rsid w:val="003E141E"/>
    <w:rsid w:val="003F504A"/>
    <w:rsid w:val="004260DB"/>
    <w:rsid w:val="00435387"/>
    <w:rsid w:val="00444D63"/>
    <w:rsid w:val="0045747E"/>
    <w:rsid w:val="004730ED"/>
    <w:rsid w:val="004970CB"/>
    <w:rsid w:val="00524579"/>
    <w:rsid w:val="005A593C"/>
    <w:rsid w:val="005C59A3"/>
    <w:rsid w:val="005C5FA4"/>
    <w:rsid w:val="005D4378"/>
    <w:rsid w:val="005E03A8"/>
    <w:rsid w:val="00603B5E"/>
    <w:rsid w:val="006169F0"/>
    <w:rsid w:val="0066680E"/>
    <w:rsid w:val="00672585"/>
    <w:rsid w:val="00693F6E"/>
    <w:rsid w:val="006D5546"/>
    <w:rsid w:val="0073409C"/>
    <w:rsid w:val="0073613C"/>
    <w:rsid w:val="007369B0"/>
    <w:rsid w:val="00742C36"/>
    <w:rsid w:val="00752D0F"/>
    <w:rsid w:val="007A285E"/>
    <w:rsid w:val="007D06FB"/>
    <w:rsid w:val="00803A89"/>
    <w:rsid w:val="00811AA6"/>
    <w:rsid w:val="008140F7"/>
    <w:rsid w:val="00857A82"/>
    <w:rsid w:val="008A590B"/>
    <w:rsid w:val="008B72AC"/>
    <w:rsid w:val="008C6495"/>
    <w:rsid w:val="008D6E24"/>
    <w:rsid w:val="008F38A2"/>
    <w:rsid w:val="008F7956"/>
    <w:rsid w:val="0090750D"/>
    <w:rsid w:val="00912A60"/>
    <w:rsid w:val="00917622"/>
    <w:rsid w:val="00956604"/>
    <w:rsid w:val="00963114"/>
    <w:rsid w:val="00966444"/>
    <w:rsid w:val="009A2DC8"/>
    <w:rsid w:val="009D13EC"/>
    <w:rsid w:val="009E190C"/>
    <w:rsid w:val="009E2BC5"/>
    <w:rsid w:val="009F2EE1"/>
    <w:rsid w:val="009F49D1"/>
    <w:rsid w:val="00A01F15"/>
    <w:rsid w:val="00A21E37"/>
    <w:rsid w:val="00A34C8F"/>
    <w:rsid w:val="00A46859"/>
    <w:rsid w:val="00A568C9"/>
    <w:rsid w:val="00A77FF2"/>
    <w:rsid w:val="00A828A0"/>
    <w:rsid w:val="00A8307F"/>
    <w:rsid w:val="00A87BAE"/>
    <w:rsid w:val="00B0761B"/>
    <w:rsid w:val="00B11167"/>
    <w:rsid w:val="00B43222"/>
    <w:rsid w:val="00B954FF"/>
    <w:rsid w:val="00BA4B1E"/>
    <w:rsid w:val="00BA7362"/>
    <w:rsid w:val="00BE2881"/>
    <w:rsid w:val="00C147F5"/>
    <w:rsid w:val="00C3060B"/>
    <w:rsid w:val="00C86A92"/>
    <w:rsid w:val="00C90714"/>
    <w:rsid w:val="00CA5151"/>
    <w:rsid w:val="00CA5FE1"/>
    <w:rsid w:val="00CC7DF6"/>
    <w:rsid w:val="00CE3B51"/>
    <w:rsid w:val="00D01726"/>
    <w:rsid w:val="00D128ED"/>
    <w:rsid w:val="00D20AA3"/>
    <w:rsid w:val="00D21A90"/>
    <w:rsid w:val="00D44560"/>
    <w:rsid w:val="00D521BD"/>
    <w:rsid w:val="00D54EF2"/>
    <w:rsid w:val="00D67F46"/>
    <w:rsid w:val="00D76981"/>
    <w:rsid w:val="00DA5E18"/>
    <w:rsid w:val="00DF0D25"/>
    <w:rsid w:val="00E12ED3"/>
    <w:rsid w:val="00E306F7"/>
    <w:rsid w:val="00E32D3E"/>
    <w:rsid w:val="00E539E8"/>
    <w:rsid w:val="00E57F1F"/>
    <w:rsid w:val="00E92AD6"/>
    <w:rsid w:val="00EB3DB7"/>
    <w:rsid w:val="00EE7C8A"/>
    <w:rsid w:val="00F00670"/>
    <w:rsid w:val="00F3390D"/>
    <w:rsid w:val="00F405C7"/>
    <w:rsid w:val="00F43F7F"/>
    <w:rsid w:val="00F52511"/>
    <w:rsid w:val="00F82C68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B46A4BC9-758D-4F02-9E51-52E34E3D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03A80-D168-40E3-BD8B-0868269F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2016-09-30T06:34:00Z</dcterms:created>
  <dcterms:modified xsi:type="dcterms:W3CDTF">2016-09-30T06:34:00Z</dcterms:modified>
</cp:coreProperties>
</file>