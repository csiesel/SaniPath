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86AEA" w14:textId="77218002" w:rsidR="00803A89" w:rsidRPr="008F43D6" w:rsidRDefault="00D01726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bookmarkStart w:id="0" w:name="_GoBack"/>
      <w:bookmarkEnd w:id="0"/>
      <w:r>
        <w:rPr>
          <w:rFonts w:ascii="Arial" w:hAnsi="Arial" w:cs="Arial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75642F0" wp14:editId="363D05A7">
                <wp:simplePos x="0" y="0"/>
                <wp:positionH relativeFrom="column">
                  <wp:posOffset>1149350</wp:posOffset>
                </wp:positionH>
                <wp:positionV relativeFrom="paragraph">
                  <wp:posOffset>-57150</wp:posOffset>
                </wp:positionV>
                <wp:extent cx="0" cy="603250"/>
                <wp:effectExtent l="19050" t="0" r="190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C6901" id="Straight Connector 11" o:spid="_x0000_s1026" style="position:absolute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5pt,-4.5pt" to="90.5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ume3AEAAA8EAAAOAAAAZHJzL2Uyb0RvYy54bWysU8GO0zAQvSPxD5bvNGkXqipquhJdLRcE&#10;FQsf4Dp2Y8n2WGPTpH/P2GmzK0BIIC5OPDPvzbxne3s/OsvOCqMB3/LlouZMeQmd8aeWf/v6+GbD&#10;WUzCd8KCVy2/qMjvd69fbYfQqBX0YDuFjEh8bIbQ8j6l0FRVlL1yIi4gKE9JDehEoi2eqg7FQOzO&#10;Vqu6XlcDYBcQpIqRog9Tku8Kv9ZKps9aR5WYbTnNlsqKZT3mtdptRXNCEXojr2OIf5jCCeOp6Uz1&#10;IJJg39H8QuWMRIig00KCq0BrI1XRQGqW9U9qnnoRVNFC5sQw2xT/H638dD4gMx2d3ZIzLxyd0VNC&#10;YU59YnvwnhwEZJQkp4YQGwLs/QGvuxgOmGWPGl3+kiA2Fncvs7tqTExOQUnRdX23eleMr55xAWP6&#10;oMCx/NNya3zWLRpx/hgT9aLSW0kOW8+Glt9tlnVdyiJY0z0aa3My4um4t8jOgs78bb3evL91e1FG&#10;hNYTb5Y0iSh/6WLV1OCL0mQLjb2cOuQLqWZaIaXyqZhSmKg6wzSNMAOvo/0JeK3PUFUu69+AZ0Tp&#10;DD7NYGc84O/GTuNtZD3V3xyYdGcLjtBdyvEWa+jWFfOvLyRf65f7An9+x7sfAAAA//8DAFBLAwQU&#10;AAYACAAAACEApWI28t0AAAAJAQAADwAAAGRycy9kb3ducmV2LnhtbEyPQU/DMAyF70j8h8hI3LZ0&#10;HKpSmk4IBBxASAwktJvbeG2hcUqTbuXf43GBk/Xsp+fvFevZ9WpPY+g8G1gtE1DEtbcdNwbeXu8W&#10;GagQkS32nsnANwVYl6cnBebWH/iF9pvYKAnhkKOBNsYh1zrULTkMSz8Qy23nR4dR5NhoO+JBwl2v&#10;L5Ik1Q47lg8tDnTTUv25mZwBff9c8fzx/vQ1+Uip3WaPD7fBmPOz+foKVKQ5/pnhiC/oUApT5Se2&#10;QfWis5V0iQYWlzKPht9FZSBLE9Blof83KH8AAAD//wMAUEsBAi0AFAAGAAgAAAAhALaDOJL+AAAA&#10;4QEAABMAAAAAAAAAAAAAAAAAAAAAAFtDb250ZW50X1R5cGVzXS54bWxQSwECLQAUAAYACAAAACEA&#10;OP0h/9YAAACUAQAACwAAAAAAAAAAAAAAAAAvAQAAX3JlbHMvLnJlbHNQSwECLQAUAAYACAAAACEA&#10;pibpntwBAAAPBAAADgAAAAAAAAAAAAAAAAAuAgAAZHJzL2Uyb0RvYy54bWxQSwECLQAUAAYACAAA&#10;ACEApWI28t0AAAAJAQAADwAAAAAAAAAAAAAAAAA2BAAAZHJzL2Rvd25yZXYueG1sUEsFBgAAAAAE&#10;AAQA8wAAAEAFAAAAAA==&#10;" strokecolor="#4068b0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47488" behindDoc="0" locked="0" layoutInCell="1" allowOverlap="1" wp14:anchorId="4F2E2CC8" wp14:editId="4966783A">
            <wp:simplePos x="0" y="0"/>
            <wp:positionH relativeFrom="column">
              <wp:posOffset>0</wp:posOffset>
            </wp:positionH>
            <wp:positionV relativeFrom="paragraph">
              <wp:posOffset>-95250</wp:posOffset>
            </wp:positionV>
            <wp:extent cx="1028700" cy="641236"/>
            <wp:effectExtent l="0" t="0" r="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1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ins w:id="1" w:author="JOEBEST" w:date="2016-09-24T18:01:00Z">
        <w:r w:rsidR="000771AA" w:rsidRPr="00306779">
          <w:rPr>
            <w:rFonts w:ascii="Arial" w:hAnsi="Arial" w:cs="Arial"/>
            <w:b/>
            <w:sz w:val="40"/>
            <w:szCs w:val="40"/>
          </w:rPr>
          <w:t>L’Eau de Mer</w:t>
        </w:r>
      </w:ins>
      <w:ins w:id="2" w:author="JOEBEST" w:date="2016-09-24T18:02:00Z">
        <w:r w:rsidR="009E3171" w:rsidRPr="008F43D6">
          <w:rPr>
            <w:rFonts w:ascii="Arial" w:hAnsi="Arial" w:cs="Arial"/>
            <w:b/>
            <w:sz w:val="40"/>
            <w:szCs w:val="40"/>
          </w:rPr>
          <w:t xml:space="preserve"> </w:t>
        </w:r>
      </w:ins>
      <w:proofErr w:type="spellStart"/>
      <w:r w:rsidR="00911461" w:rsidRPr="008F43D6">
        <w:rPr>
          <w:rFonts w:ascii="Arial" w:hAnsi="Arial" w:cs="Arial"/>
          <w:b/>
          <w:sz w:val="40"/>
          <w:szCs w:val="40"/>
        </w:rPr>
        <w:t>Ocean</w:t>
      </w:r>
      <w:proofErr w:type="spellEnd"/>
      <w:r w:rsidR="00911461" w:rsidRPr="008F43D6">
        <w:rPr>
          <w:rFonts w:ascii="Arial" w:hAnsi="Arial" w:cs="Arial"/>
          <w:b/>
          <w:sz w:val="40"/>
          <w:szCs w:val="40"/>
        </w:rPr>
        <w:t xml:space="preserve"> </w:t>
      </w:r>
      <w:r w:rsidR="007A285E" w:rsidRPr="008F43D6">
        <w:rPr>
          <w:rFonts w:ascii="Arial" w:hAnsi="Arial" w:cs="Arial"/>
          <w:b/>
          <w:sz w:val="40"/>
          <w:szCs w:val="40"/>
        </w:rPr>
        <w:t>Water</w:t>
      </w:r>
    </w:p>
    <w:p w14:paraId="61356DCB" w14:textId="19B76FBA" w:rsidR="007A285E" w:rsidRPr="00346248" w:rsidRDefault="007D7EB9" w:rsidP="00D01726">
      <w:pPr>
        <w:ind w:left="2070"/>
        <w:contextualSpacing/>
        <w:rPr>
          <w:rFonts w:ascii="Arial" w:hAnsi="Arial" w:cs="Arial"/>
          <w:sz w:val="24"/>
          <w:szCs w:val="24"/>
        </w:rPr>
      </w:pPr>
      <w:ins w:id="3" w:author="JOEBEST" w:date="2016-09-24T18:08:00Z">
        <w:r w:rsidRPr="008807A5">
          <w:rPr>
            <w:rFonts w:ascii="Arial" w:hAnsi="Arial" w:cs="Arial"/>
            <w:sz w:val="24"/>
            <w:szCs w:val="24"/>
          </w:rPr>
          <w:t xml:space="preserve">Fiche D’Echantillon </w:t>
        </w:r>
        <w:proofErr w:type="spellStart"/>
        <w:r w:rsidRPr="008807A5">
          <w:rPr>
            <w:rFonts w:ascii="Arial" w:hAnsi="Arial" w:cs="Arial"/>
            <w:sz w:val="24"/>
            <w:szCs w:val="24"/>
          </w:rPr>
          <w:t>Environnemental</w:t>
        </w:r>
      </w:ins>
      <w:r w:rsidR="007A285E" w:rsidRPr="00306779">
        <w:rPr>
          <w:rFonts w:ascii="Arial" w:hAnsi="Arial" w:cs="Arial"/>
          <w:sz w:val="24"/>
          <w:szCs w:val="24"/>
        </w:rPr>
        <w:t>Environmental</w:t>
      </w:r>
      <w:proofErr w:type="spellEnd"/>
      <w:r w:rsidR="007A285E" w:rsidRPr="0030677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A285E" w:rsidRPr="00306779">
        <w:rPr>
          <w:rFonts w:ascii="Arial" w:hAnsi="Arial" w:cs="Arial"/>
          <w:sz w:val="24"/>
          <w:szCs w:val="24"/>
        </w:rPr>
        <w:t>Sample</w:t>
      </w:r>
      <w:proofErr w:type="spellEnd"/>
      <w:r w:rsidR="007A285E" w:rsidRPr="00306779">
        <w:rPr>
          <w:rFonts w:ascii="Arial" w:hAnsi="Arial" w:cs="Arial"/>
          <w:sz w:val="24"/>
          <w:szCs w:val="24"/>
        </w:rPr>
        <w:t xml:space="preserve"> Collection </w:t>
      </w:r>
      <w:proofErr w:type="spellStart"/>
      <w:r w:rsidR="007A285E" w:rsidRPr="00306779">
        <w:rPr>
          <w:rFonts w:ascii="Arial" w:hAnsi="Arial" w:cs="Arial"/>
          <w:sz w:val="24"/>
          <w:szCs w:val="24"/>
        </w:rPr>
        <w:t>Form</w:t>
      </w:r>
      <w:proofErr w:type="spellEnd"/>
    </w:p>
    <w:p w14:paraId="7F4934C7" w14:textId="77777777" w:rsidR="00D44560" w:rsidRPr="007D7EB9" w:rsidRDefault="00D44560" w:rsidP="00D44560">
      <w:pPr>
        <w:spacing w:line="48" w:lineRule="auto"/>
        <w:contextualSpacing/>
      </w:pPr>
    </w:p>
    <w:p w14:paraId="7BEB58BA" w14:textId="77777777" w:rsidR="00163010" w:rsidRPr="007D7EB9" w:rsidRDefault="00163010" w:rsidP="00D44560">
      <w:pPr>
        <w:spacing w:line="48" w:lineRule="auto"/>
        <w:contextualSpacing/>
      </w:pPr>
    </w:p>
    <w:p w14:paraId="2661556C" w14:textId="77777777" w:rsidR="00163010" w:rsidRPr="007D7EB9" w:rsidRDefault="00163010" w:rsidP="00D44560">
      <w:pPr>
        <w:spacing w:line="48" w:lineRule="auto"/>
        <w:contextualSpacing/>
      </w:pPr>
    </w:p>
    <w:p w14:paraId="5FF8D96F" w14:textId="77777777" w:rsidR="00163010" w:rsidRPr="007D7EB9" w:rsidRDefault="00163010" w:rsidP="00D44560">
      <w:pPr>
        <w:pBdr>
          <w:bottom w:val="single" w:sz="6" w:space="1" w:color="auto"/>
        </w:pBdr>
        <w:spacing w:line="48" w:lineRule="auto"/>
        <w:contextualSpacing/>
      </w:pPr>
    </w:p>
    <w:p w14:paraId="34862FDA" w14:textId="77777777" w:rsidR="009A2DC8" w:rsidRPr="007D7EB9" w:rsidRDefault="009A2DC8">
      <w:pPr>
        <w:contextualSpacing/>
        <w:rPr>
          <w:b/>
        </w:rPr>
      </w:pPr>
    </w:p>
    <w:p w14:paraId="1939294D" w14:textId="2ED0AFF4" w:rsidR="00C147F5" w:rsidRPr="007D7EB9" w:rsidRDefault="007D7EB9">
      <w:pPr>
        <w:contextualSpacing/>
        <w:sectPr w:rsidR="00C147F5" w:rsidRPr="007D7EB9" w:rsidSect="00693F6E">
          <w:footerReference w:type="default" r:id="rId8"/>
          <w:type w:val="continuous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  <w:ins w:id="7" w:author="JOEBEST" w:date="2016-09-24T18:16:00Z">
        <w:r w:rsidRPr="008807A5">
          <w:rPr>
            <w:b/>
          </w:rPr>
          <w:t>Code d’Identification d’échantillon</w:t>
        </w:r>
        <w:r w:rsidRPr="00306779">
          <w:rPr>
            <w:noProof/>
          </w:rPr>
          <w:t xml:space="preserve"> </w:t>
        </w:r>
      </w:ins>
      <w:r w:rsidR="00D521BD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382FDB7F" wp14:editId="795B0137">
                <wp:simplePos x="0" y="0"/>
                <wp:positionH relativeFrom="column">
                  <wp:posOffset>1335488</wp:posOffset>
                </wp:positionH>
                <wp:positionV relativeFrom="paragraph">
                  <wp:posOffset>121975</wp:posOffset>
                </wp:positionV>
                <wp:extent cx="1581150" cy="455930"/>
                <wp:effectExtent l="0" t="0" r="0" b="1270"/>
                <wp:wrapNone/>
                <wp:docPr id="211" name="Group 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5930"/>
                          <a:chOff x="0" y="0"/>
                          <a:chExt cx="1581195" cy="457117"/>
                        </a:xfrm>
                      </wpg:grpSpPr>
                      <wps:wsp>
                        <wps:cNvPr id="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4BB064" w14:textId="575F1B31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F5CA31" w14:textId="77777777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Rounded Rectangle 212"/>
                        <wps:cNvSpPr/>
                        <wps:spPr>
                          <a:xfrm>
                            <a:off x="24186" y="49100"/>
                            <a:ext cx="1488604" cy="23919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0C9B0D" w14:textId="3C95BDB9" w:rsidR="00244768" w:rsidRDefault="00244768" w:rsidP="00D521BD">
                              <w:pPr>
                                <w:jc w:val="center"/>
                              </w:pPr>
                              <w:r>
                                <w:t>_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FDB7F" id="Group 211" o:spid="_x0000_s1026" style="position:absolute;margin-left:105.15pt;margin-top:9.6pt;width:124.5pt;height:35.9pt;z-index:251654656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oCW2gMAAKkLAAAOAAAAZHJzL2Uyb0RvYy54bWzsVltv2zYUfi+w/0DwfbElW7EsRCm8tAkK&#10;ZF2QZOgzTVEXjCI5ko6c/fqdQ13iOEFXtEXRh/lB5u3cPh5+55y93beSPAjrGq1yGp3MKRGK66JR&#10;VU7/vL/8NaXEeaYKJrUSOX0Ujr49/+XNWWcyEetay0JYAkqUyzqT09p7k81mjteiZe5EG6Fgs9S2&#10;ZR6mtpoVlnWgvZWzeD4/nXXaFsZqLpyD1Xf9Jj0P+stScP9HWTrhicwp+ObD14bvFr+z8zOWVZaZ&#10;uuGDG+wrvGhZo8DopOod84zsbPNCVdtwq50u/QnX7UyXZcNFiAGiieZH0VxZvTMhlirrKjPBBNAe&#10;4fTVavnHhxtLmiKncRRRolgLlxTsElwAeDpTZXDqypo7c2OHhaqfYcT70rb4D7GQfQD2cQJW7D3h&#10;sBglaRQlgD+HvWWSrBcD8ryG63khxuv3h4LrZBRcRdEKfZqNZmfo3eRMZyCJ3BNO7ttwuquZEQF+&#10;hwhMOC1HnO4xvt/0nsQ9UOEYokT8HpYh7pATzlxr/pcjSl/UTFViY63uasEK8C9ADFFMogi4yxwq&#10;2Xa/6wKug+28DopehTo+XcyXA5zP8B5hi9bL+eo5bCwz1vkroVuCg5xaeCjBBHu4dr5HeDyCl6v0&#10;ZSMlrLNMKtLldJ3ESRA42GkbD29ZNm1O0zn+EBWWYaTvVRHGnjWyH8MVSgU3OUbbx+332z0cxMWt&#10;Lh4BBKv7NwscA4Na238o6eC95tT9vWNWUCI/KAByHS0BBeLDZJmsYpjYw53t4Q5THFTl1FPSDy98&#10;IIU+1g0AXjYBhidPBl8hv3r/fkCiLX6qRPtcjsXpapEunj3NnzrHAuMN9PZ/qgH3x2Oq3eqdKkRB&#10;boERgKykgDpwTG/DC0WSwgdzREvxMkpPKUGmX0cjCUzMtEzT0zkwKFaCeLGO1iGtJkJ/mTXoDzrz&#10;xfSELjktmwIpK0ywmRAX0pIHBm3AtuppWe5a4Nd+LU0GugJHQu+Bx0OdOdD0OmU5/ygFmpHqVpSQ&#10;WMD7cXB2UtTbYJwL5YeSULNC9MtoecRgkgimg0LUXEIgk+5BwfOYRt1wM+DlcB5FReiBJuH55xzr&#10;hSeJYFkrPwm3jdL2NQUSohos9+cHrhygQQ5FYu/bjLFUHvG7M/yygVp0zZy/YRaaMCDw70v6atde&#10;aEgA6HPAWhhikfByHJZWt5+gn9xgqYGtsUpwb8fJUCcIdKRcbDbhGHRyhvlrdWf4WPKxdt7vPzFr&#10;hgLr4QF81GNHwbKjOtufRcSV/s/qE5oe6AfDXQ+9Kzach/NwA08d9vm/AAAA//8DAFBLAwQUAAYA&#10;CAAAACEA0Q8tEeAAAAAJAQAADwAAAGRycy9kb3ducmV2LnhtbEyPwU7DMAyG70i8Q2QkbixJxxDt&#10;mk7TBJwmpG1IaLes8dpqTVI1Wdu9PeYER/v/9PtzvppsywbsQ+OdAjkTwNCV3jSuUvB1eH96BRai&#10;dka33qGCGwZYFfd3uc6MH90Oh32sGJW4kGkFdYxdxnkoa7Q6zHyHjrKz762ONPYVN70eqdy2PBHi&#10;hVvdOLpQ6w43NZaX/dUq+Bj1uJ7Lt2F7OW9ux8Pi83srUanHh2m9BBZxin8w/OqTOhTkdPJXZwJr&#10;FSRSzAmlIE2AEfC8SGlxUpBKAbzI+f8Pih8AAAD//wMAUEsBAi0AFAAGAAgAAAAhALaDOJL+AAAA&#10;4QEAABMAAAAAAAAAAAAAAAAAAAAAAFtDb250ZW50X1R5cGVzXS54bWxQSwECLQAUAAYACAAAACEA&#10;OP0h/9YAAACUAQAACwAAAAAAAAAAAAAAAAAvAQAAX3JlbHMvLnJlbHNQSwECLQAUAAYACAAAACEA&#10;moqAltoDAACpCwAADgAAAAAAAAAAAAAAAAAuAgAAZHJzL2Uyb0RvYy54bWxQSwECLQAUAAYACAAA&#10;ACEA0Q8tEeAAAAAJAQAADwAAAAAAAAAAAAAAAAA0BgAAZHJzL2Rvd25yZXYueG1sUEsFBgAAAAAE&#10;AAQA8wAAAEE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<v:textbox>
                    <w:txbxContent>
                      <w:p w14:paraId="4F4BB064" w14:textId="575F1B31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28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<v:textbox>
                    <w:txbxContent>
                      <w:p w14:paraId="77F5CA31" w14:textId="77777777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12" o:spid="_x0000_s1029" style="position:absolute;left:241;top:491;width:14886;height:239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2rbMMA&#10;AADcAAAADwAAAGRycy9kb3ducmV2LnhtbESPQYvCMBSE78L+h/CEvWlqV1ypRpFFYS8i1j14fDTP&#10;tNi8lCbW7r83guBxmJlvmOW6t7XoqPWVYwWTcQKCuHC6YqPg77QbzUH4gKyxdkwK/snDevUxWGKm&#10;3Z2P1OXBiAhhn6GCMoQmk9IXJVn0Y9cQR+/iWoshytZI3eI9wm0t0ySZSYsVx4USG/opqbjmN6tg&#10;Whvdbw7f+4N0XaO/zluzn22V+hz2mwWIQH14h1/tX60gnaTwPBOP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2rbMMAAADcAAAADwAAAAAAAAAAAAAAAACYAgAAZHJzL2Rv&#10;d25yZXYueG1sUEsFBgAAAAAEAAQA9QAAAIgDAAAAAA==&#10;" filled="f" strokecolor="#d8d8d8 [2732]" strokeweight="1pt">
                  <v:stroke joinstyle="miter"/>
                  <v:textbox>
                    <w:txbxContent>
                      <w:p w14:paraId="190C9B0D" w14:textId="3C95BDB9" w:rsidR="00244768" w:rsidRDefault="00244768" w:rsidP="00D521BD">
                        <w:pPr>
                          <w:jc w:val="center"/>
                        </w:pPr>
                        <w:r>
                          <w:t>_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D44560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289A8DD1" wp14:editId="29DF140F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108" name="Group 1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109" name="Rounded Rectangle 109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7DABF7" w14:textId="02221251" w:rsidR="00244768" w:rsidRDefault="00244768" w:rsidP="00A87BAE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A4B6F4" w14:textId="70254C5E" w:rsidR="00244768" w:rsidRDefault="00244768" w:rsidP="00A87BAE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9A8DD1" id="Group 108" o:spid="_x0000_s1030" style="position:absolute;margin-left:249.45pt;margin-top:9.95pt;width:119pt;height:35.7pt;z-index:251655680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hGKywMAAKYLAAAOAAAAZHJzL2Uyb0RvYy54bWzUVtlu3DYUfS/QfyD0Hmsdz4xgOZg6sVHA&#10;TQ3bRZ45FLWgFMmSHEvu1/eSlGR1MkjQNAicF0nc7nLuuYe6eDt0DD1RpVvBiyA+iwJEORFly+si&#10;+OPx+s0mQNpgXmImOC2CZ6qDt5c//3TRy5wmohGspAqBEa7zXhZBY4zMw1CThnZYnwlJOSxWQnXY&#10;wFDVYalwD9Y7FiZRdB72QpVSCUK1htl3fjG4dParihLze1VpahArAojNuKdyz719hpcXOK8Vlk1L&#10;xjDwV0TR4ZaD09nUO2wwOqj2E1NdS5TQojJnRHShqKqWUJcDZBNHR9ncKHGQLpc672s5wwTQHuH0&#10;1WbJh6c7hdoSahdBqTjuoEjOL7ITAE8v6xx23Sj5IO/UOFH7kc14qFRn35ALGhywzzOwdDCIwGS8&#10;iuM0AvwJrGWrNN2OyJMGyvNyLFmnSexrQpr3y8NZOh3O4nRrt4ST69BGOAfUSyCSfsFK/z+sHhos&#10;qSuBtijMWG0nrO7FgZe0RPdANcxrRgE3F58NBE7MoOlcA34nEEtXURQHCJA5X69Xa5/+jFy2Pk+z&#10;xCefQO6A4jJ5nEulzQ0VHbIfRQCU4aUNxtERP91q4/dP+2wEXFy3jME8zhm3Ty1YW9o5N7DNR6+Y&#10;Qk8Y2mZfx84WO3S/idLPbSDmKRDXq3a7q8nCElTIWof6TLm7L/PMqPd8TyugHvAjcQ5mQ94HJoRy&#10;433rBpfUT1vPp10zDgat5QoSmW2PBv6d02TbQzPut0ep04z5cPS5wPzh+YTzLLiZD3ctF+qUAQZZ&#10;jZ79/gkkD41FaS/KZyCbEl6xtCTXLdT3FmtzhxVIFDQTyC6sNkL9HaAeJKwI9F8HrGiA2K8ceL+N&#10;s8xqnhtkq3UCA7Vc2S9X+KG7ElBuoCJ4c592v2HTZ6VE9xHUdme9whLmBHwXATFqGlwZL62g14Tu&#10;dm4b6JzE5pY/SGKNW5QsFR+Hj1jJkbQG6P5BTL2G8yPa+r32JBe7gxFV6zj9gtOIH/S91avvIQAx&#10;AODF8tG26i9iQImtqfU+dj0yA0xPOWt5K8ifGnFx1YBO0J1Som8oLqFQng2Lo96O1Qu076HpQJMx&#10;5O3AO6m3C+GclcNq7iSbabbdJOdfUI7/IhqoB36tkpULaSEnXWvgPmdtVwQb26ijzttE3/MSAMK5&#10;wS3z36cFwgz7wd1I6QToUTN8W95PNDZHJH5ddIOufE1026zTjSsPKOapazreZtHaXWXzNf3pTfXa&#10;+Jb9CHxzfzvwM+gu2/HH1f5tLsdODl9+ry//AQAA//8DAFBLAwQUAAYACAAAACEArUSIQ+AAAAAJ&#10;AQAADwAAAGRycy9kb3ducmV2LnhtbEyPQUvDQBCF74L/YRnBm93EaG3SbEop6qkItoL0ts1Ok9Ds&#10;bMhuk/TfO570NDO8x5vv5avJtmLA3jeOFMSzCARS6UxDlYKv/dvDAoQPmoxuHaGCK3pYFbc3uc6M&#10;G+kTh12oBIeQz7SCOoQuk9KXNVrtZ65DYu3keqsDn30lTa9HDretfIyiubS6If5Q6w43NZbn3cUq&#10;eB/1uE7i12F7Pm2uh/3zx/c2RqXu76b1EkTAKfyZ4Ref0aFgpqO7kPGiVfCULlK2spDyZMNLMufl&#10;qCCNE5BFLv83KH4AAAD//wMAUEsBAi0AFAAGAAgAAAAhALaDOJL+AAAA4QEAABMAAAAAAAAAAAAA&#10;AAAAAAAAAFtDb250ZW50X1R5cGVzXS54bWxQSwECLQAUAAYACAAAACEAOP0h/9YAAACUAQAACwAA&#10;AAAAAAAAAAAAAAAvAQAAX3JlbHMvLnJlbHNQSwECLQAUAAYACAAAACEAk74RissDAACmCwAADgAA&#10;AAAAAAAAAAAAAAAuAgAAZHJzL2Uyb0RvYy54bWxQSwECLQAUAAYACAAAACEArUSIQ+AAAAAJAQAA&#10;DwAAAAAAAAAAAAAAAAAlBgAAZHJzL2Rvd25yZXYueG1sUEsFBgAAAAAEAAQA8wAAADIHAAAAAA==&#10;">
                <v:roundrect id="Rounded Rectangle 109" o:spid="_x0000_s1031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XOvMAA&#10;AADcAAAADwAAAGRycy9kb3ducmV2LnhtbERPS4vCMBC+C/6HMII3TX3gajWKLAp7EVn14HFoxrTY&#10;TEqTrfXfbwTB23x8z1ltWluKhmpfOFYwGiYgiDOnCzYKLuf9YA7CB2SNpWNS8CQPm3W3s8JUuwf/&#10;UnMKRsQQ9ikqyEOoUil9lpNFP3QVceRurrYYIqyN1DU+Yrgt5ThJZtJiwbEhx4q+c8rupz+rYFoa&#10;3W6PX4ejdE2lJ9edOcx2SvV77XYJIlAbPuK3+0fH+ckCXs/EC+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1XOvMAAAADcAAAADwAAAAAAAAAAAAAAAACYAgAAZHJzL2Rvd25y&#10;ZXYueG1sUEsFBgAAAAAEAAQA9QAAAIUDAAAAAA==&#10;" filled="f" strokecolor="#d8d8d8 [2732]" strokeweight="1pt">
                  <v:stroke joinstyle="miter"/>
                </v:roundrect>
                <v:shape id="Text Box 2" o:spid="_x0000_s1032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mJPcQA&#10;AADcAAAADwAAAGRycy9kb3ducmV2LnhtbESPQWvCQBCF70L/wzIFb7qrqLTRVUql0JPF2ArehuyY&#10;BLOzIbs16b/vHAq9zfDevPfNZjf4Rt2pi3VgC7OpAUVcBFdzaeHz9DZ5AhUTssMmMFn4oQi77cNo&#10;g5kLPR/pnqdSSQjHDC1UKbWZ1rGoyGOchpZYtGvoPCZZu1K7DnsJ942eG7PSHmuWhgpbeq2ouOXf&#10;3sLX4Xo5L8xHuffLtg+D0eyftbXjx+FlDSrRkP7Nf9fvTvBngi/PyAR6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JiT3EAAAA3AAAAA8AAAAAAAAAAAAAAAAAmAIAAGRycy9k&#10;b3ducmV2LnhtbFBLBQYAAAAABAAEAPUAAACJAwAAAAA=&#10;" filled="f" stroked="f">
                  <v:textbox>
                    <w:txbxContent>
                      <w:p w14:paraId="337DABF7" w14:textId="02221251" w:rsidR="00244768" w:rsidRDefault="00244768" w:rsidP="00A87BAE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3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UspsEA&#10;AADcAAAADwAAAGRycy9kb3ducmV2LnhtbERPTYvCMBC9C/6HMII3TbrootUo4iJ4cllXBW9DM7bF&#10;ZlKaaOu/3yws7G0e73OW685W4kmNLx1rSMYKBHHmTMm5htP3bjQD4QOywcoxaXiRh/Wq31tialzL&#10;X/Q8hlzEEPYpaihCqFMpfVaQRT92NXHkbq6xGCJscmkabGO4reSbUu/SYsmxocCatgVl9+PDajgf&#10;btfLRH3mH3Zat65Tku1caj0cdJsFiEBd+Bf/ufcmzk8S+H0mXiBX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FLKbBAAAA3AAAAA8AAAAAAAAAAAAAAAAAmAIAAGRycy9kb3du&#10;cmV2LnhtbFBLBQYAAAAABAAEAPUAAACGAwAAAAA=&#10;" filled="f" stroked="f">
                  <v:textbox>
                    <w:txbxContent>
                      <w:p w14:paraId="2DA4B6F4" w14:textId="70254C5E" w:rsidR="00244768" w:rsidRDefault="00244768" w:rsidP="00A87BAE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44560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B9D75F4" wp14:editId="33C2F1D1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F73DC1" id="Rounded Rectangle 15" o:spid="_x0000_s1026" style="position:absolute;margin-left:-.05pt;margin-top:13.1pt;width:1in;height:18.5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R31pwIAALYFAAAOAAAAZHJzL2Uyb0RvYy54bWysVN9P2zAQfp+0/8Hy+0haKIOIFFUgpkkM&#10;EDDx7Dp2E8n2ebbbtPvrd7bT0DG0h2kvjn0/vrv7cncXl1utyEY434Gp6eSopEQYDk1nVjX9/nzz&#10;6YwSH5hpmAIjaroTnl7OP3646G0lptCCaoQjCGJ81duatiHYqig8b4Vm/gisMKiU4DQL+HSronGs&#10;R3StimlZnhY9uMY64MJ7lF5nJZ0nfCkFD/dSehGIqinmFtLp0rmMZzG/YNXKMdt2fEiD/UMWmnUG&#10;g45Q1ywwsnbdH1C64w48yHDEQRcgZcdFqgGrmZRvqnlqmRWpFiTH25Em//9g+d3mwZGuwX83o8Qw&#10;jf/oEdamEQ15RPaYWSlBUIdE9dZXaP9kH9zw8niNVW+l0/GL9ZBtInc3kiu2gXAUnk9OTkr8BRxV&#10;0+PZ2fFpxCxena3z4YsATeKlpi5mEVNIvLLNrQ/Zfm8XAxq46ZRCOauUiacH1TVRlh6xi8SVcmTD&#10;8P8vV5OEpdb6GzRZdjYrMakMnJoumqe0DpAwyYheRAJyyekWdkrkyI9CIodY5DQFGIFyDMa5MCHH&#10;9i1rRBbHyO+HVgYBI7LEQkbsAeD3mvbYuYLBPrqK1Pyjc/m3xLLz6JEigwmjs+4MuPcAFFY1RM72&#10;e5IyNZGlJTQ77DAHefS85Tcd/t9b5sMDczhr2BK4P8I9HlJBX1MYbpS04H6+J4/2OAKopaTH2a2p&#10;/7FmTlCivhocjtRqOOzpcTL7PMUY7lCzPNSYtb4CbI8JbirL0zXaB7W/Sgf6BdfMIkZFFTMcY9eU&#10;B7d/XIW8U3BRcbFYJDMccMvCrXmyPIJHVmPrPm9fmLNDkwecjjvYzzmr3rR5to2eBhbrALJLM/DK&#10;68A3LofUs8Mii9vn8J2sXtft/BcA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g3kd9a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D44560" w:rsidRPr="00306779">
        <w:rPr>
          <w:b/>
        </w:rPr>
        <w:t>Sa</w:t>
      </w:r>
      <w:r w:rsidR="007A285E" w:rsidRPr="00306779">
        <w:rPr>
          <w:b/>
        </w:rPr>
        <w:t>mple</w:t>
      </w:r>
      <w:proofErr w:type="spellEnd"/>
      <w:r w:rsidR="007A285E" w:rsidRPr="00306779">
        <w:rPr>
          <w:b/>
        </w:rPr>
        <w:t xml:space="preserve"> ID</w:t>
      </w:r>
      <w:r w:rsidR="002135CB" w:rsidRPr="00306779">
        <w:rPr>
          <w:b/>
        </w:rPr>
        <w:t xml:space="preserve"> </w:t>
      </w:r>
      <w:r w:rsidR="00D44560" w:rsidRPr="008F43D6">
        <w:rPr>
          <w:b/>
        </w:rPr>
        <w:tab/>
      </w:r>
      <w:r w:rsidR="00D44560" w:rsidRPr="008F43D6">
        <w:rPr>
          <w:b/>
        </w:rPr>
        <w:tab/>
      </w:r>
      <w:ins w:id="8" w:author="JOEBEST" w:date="2016-09-24T18:16:00Z">
        <w:r w:rsidRPr="008807A5">
          <w:rPr>
            <w:b/>
          </w:rPr>
          <w:t xml:space="preserve">Date de Collection </w:t>
        </w:r>
      </w:ins>
      <w:proofErr w:type="spellStart"/>
      <w:r w:rsidR="00A87BAE" w:rsidRPr="00306779">
        <w:rPr>
          <w:b/>
        </w:rPr>
        <w:t>Collection</w:t>
      </w:r>
      <w:proofErr w:type="spellEnd"/>
      <w:r w:rsidR="00A87BAE" w:rsidRPr="00306779">
        <w:rPr>
          <w:b/>
        </w:rPr>
        <w:t xml:space="preserve"> Date</w:t>
      </w:r>
      <w:r w:rsidR="00D44560" w:rsidRPr="00306779">
        <w:rPr>
          <w:b/>
        </w:rPr>
        <w:tab/>
      </w:r>
      <w:r w:rsidR="00D44560" w:rsidRPr="00306779">
        <w:rPr>
          <w:b/>
        </w:rPr>
        <w:tab/>
      </w:r>
      <w:r w:rsidR="00D44560" w:rsidRPr="00306779">
        <w:rPr>
          <w:b/>
        </w:rPr>
        <w:tab/>
      </w:r>
      <w:ins w:id="9" w:author="JOEBEST" w:date="2016-09-24T18:17:00Z">
        <w:r w:rsidRPr="008807A5">
          <w:rPr>
            <w:b/>
          </w:rPr>
          <w:t xml:space="preserve">Heure de </w:t>
        </w:r>
        <w:proofErr w:type="spellStart"/>
        <w:r w:rsidRPr="008807A5">
          <w:rPr>
            <w:b/>
          </w:rPr>
          <w:t>Collection</w:t>
        </w:r>
      </w:ins>
      <w:r w:rsidR="00D44560" w:rsidRPr="00306779">
        <w:rPr>
          <w:b/>
        </w:rPr>
        <w:t>Collection</w:t>
      </w:r>
      <w:proofErr w:type="spellEnd"/>
      <w:r w:rsidR="00D44560" w:rsidRPr="00306779">
        <w:rPr>
          <w:b/>
        </w:rPr>
        <w:t xml:space="preserve"> Time</w:t>
      </w:r>
    </w:p>
    <w:p w14:paraId="68BA6491" w14:textId="77777777" w:rsidR="00163010" w:rsidRPr="007D7EB9" w:rsidRDefault="00163010">
      <w:pPr>
        <w:contextualSpacing/>
        <w:rPr>
          <w:i/>
        </w:rPr>
      </w:pPr>
    </w:p>
    <w:p w14:paraId="51B1086F" w14:textId="77777777" w:rsidR="00163010" w:rsidRPr="007D7EB9" w:rsidRDefault="00163010">
      <w:pPr>
        <w:pBdr>
          <w:bottom w:val="single" w:sz="6" w:space="1" w:color="auto"/>
        </w:pBdr>
        <w:contextualSpacing/>
        <w:rPr>
          <w:i/>
        </w:rPr>
      </w:pPr>
    </w:p>
    <w:p w14:paraId="6D4DF14C" w14:textId="77777777" w:rsidR="00693F6E" w:rsidRPr="007D7EB9" w:rsidRDefault="00693F6E">
      <w:pPr>
        <w:contextualSpacing/>
        <w:rPr>
          <w:b/>
        </w:rPr>
      </w:pPr>
    </w:p>
    <w:p w14:paraId="4BB8A110" w14:textId="5FB7D33A" w:rsidR="00163010" w:rsidRPr="00346248" w:rsidRDefault="00D241B4">
      <w:pPr>
        <w:contextualSpacing/>
        <w:rPr>
          <w:b/>
          <w:lang w:val="en-US"/>
          <w:rPrChange w:id="10" w:author="JOEBEST" w:date="2016-09-24T19:14:00Z">
            <w:rPr>
              <w:b/>
            </w:rPr>
          </w:rPrChange>
        </w:rPr>
      </w:pPr>
      <w:ins w:id="11" w:author="JOEBEST" w:date="2016-09-24T18:17:00Z">
        <w:r w:rsidRPr="006F6CF6">
          <w:rPr>
            <w:b/>
          </w:rPr>
          <w:t>Vous avez un dispositi</w:t>
        </w:r>
        <w:r>
          <w:rPr>
            <w:b/>
          </w:rPr>
          <w:t>f</w:t>
        </w:r>
        <w:r w:rsidRPr="008807A5">
          <w:rPr>
            <w:b/>
          </w:rPr>
          <w:t xml:space="preserve"> GPS ?</w:t>
        </w:r>
      </w:ins>
      <w:ins w:id="12" w:author="JOEBEST" w:date="2016-09-24T19:14:00Z">
        <w:r w:rsidR="00346248">
          <w:rPr>
            <w:b/>
          </w:rPr>
          <w:t xml:space="preserve"> </w:t>
        </w:r>
      </w:ins>
      <w:r w:rsidR="00693F6E" w:rsidRPr="00346248">
        <w:rPr>
          <w:b/>
          <w:lang w:val="en-US"/>
          <w:rPrChange w:id="13" w:author="JOEBEST" w:date="2016-09-24T19:14:00Z">
            <w:rPr>
              <w:b/>
            </w:rPr>
          </w:rPrChange>
        </w:rPr>
        <w:t>Do you have a GPS device?</w:t>
      </w:r>
    </w:p>
    <w:p w14:paraId="6EE6DF3A" w14:textId="07D807B6" w:rsidR="00693F6E" w:rsidRPr="008F43D6" w:rsidRDefault="00693F6E">
      <w:pPr>
        <w:contextualSpacing/>
      </w:pPr>
      <w:r w:rsidRPr="00A87BAE">
        <w:sym w:font="Wingdings" w:char="F0A8"/>
      </w:r>
      <w:r w:rsidRPr="00306779">
        <w:t xml:space="preserve"> </w:t>
      </w:r>
      <w:proofErr w:type="spellStart"/>
      <w:ins w:id="14" w:author="JOEBEST" w:date="2016-09-24T18:17:00Z">
        <w:r w:rsidR="00D241B4" w:rsidRPr="00306779">
          <w:t>Oui</w:t>
        </w:r>
      </w:ins>
      <w:r w:rsidRPr="00306779">
        <w:t>Yes</w:t>
      </w:r>
      <w:proofErr w:type="spellEnd"/>
    </w:p>
    <w:p w14:paraId="6EC4FB39" w14:textId="05AC7430" w:rsidR="00693F6E" w:rsidRPr="008F43D6" w:rsidRDefault="00693F6E">
      <w:pPr>
        <w:contextualSpacing/>
        <w:rPr>
          <w:b/>
        </w:rPr>
      </w:pPr>
      <w:r w:rsidRPr="00A87BAE">
        <w:sym w:font="Wingdings" w:char="F0A8"/>
      </w:r>
      <w:r w:rsidRPr="00306779">
        <w:t xml:space="preserve"> </w:t>
      </w:r>
      <w:proofErr w:type="spellStart"/>
      <w:ins w:id="15" w:author="JOEBEST" w:date="2016-09-24T18:18:00Z">
        <w:r w:rsidR="00D241B4" w:rsidRPr="00306779">
          <w:t>Non</w:t>
        </w:r>
      </w:ins>
      <w:r w:rsidRPr="00306779">
        <w:t>No</w:t>
      </w:r>
      <w:proofErr w:type="spellEnd"/>
    </w:p>
    <w:p w14:paraId="2A7F40D4" w14:textId="77777777" w:rsidR="00693F6E" w:rsidRPr="00346248" w:rsidRDefault="00693F6E">
      <w:pPr>
        <w:contextualSpacing/>
        <w:rPr>
          <w:i/>
        </w:rPr>
      </w:pPr>
    </w:p>
    <w:p w14:paraId="4700424C" w14:textId="6C662A71" w:rsidR="00D44560" w:rsidRPr="00346248" w:rsidRDefault="00D241B4">
      <w:pPr>
        <w:contextualSpacing/>
        <w:rPr>
          <w:i/>
        </w:rPr>
      </w:pPr>
      <w:ins w:id="16" w:author="JOEBEST" w:date="2016-09-24T18:18:00Z">
        <w:r w:rsidRPr="004A5A50">
          <w:rPr>
            <w:i/>
          </w:rPr>
          <w:t>Si vous avez un dispositi</w:t>
        </w:r>
        <w:r>
          <w:rPr>
            <w:i/>
          </w:rPr>
          <w:t>f</w:t>
        </w:r>
        <w:r w:rsidRPr="008807A5">
          <w:rPr>
            <w:i/>
          </w:rPr>
          <w:t xml:space="preserve"> GPS, </w:t>
        </w:r>
        <w:proofErr w:type="spellStart"/>
        <w:r w:rsidRPr="00C67646">
          <w:rPr>
            <w:i/>
          </w:rPr>
          <w:t>creez</w:t>
        </w:r>
        <w:proofErr w:type="spellEnd"/>
        <w:r w:rsidRPr="00C67646">
          <w:rPr>
            <w:i/>
          </w:rPr>
          <w:t xml:space="preserve"> un point de cheminement</w:t>
        </w:r>
        <w:r>
          <w:rPr>
            <w:i/>
          </w:rPr>
          <w:t xml:space="preserve"> </w:t>
        </w:r>
      </w:ins>
      <w:r w:rsidR="00D44560" w:rsidRPr="00306779">
        <w:rPr>
          <w:i/>
        </w:rPr>
        <w:t xml:space="preserve">If </w:t>
      </w:r>
      <w:proofErr w:type="spellStart"/>
      <w:r w:rsidR="00D44560" w:rsidRPr="00306779">
        <w:rPr>
          <w:i/>
        </w:rPr>
        <w:t>you</w:t>
      </w:r>
      <w:proofErr w:type="spellEnd"/>
      <w:r w:rsidR="00D44560" w:rsidRPr="00306779">
        <w:rPr>
          <w:i/>
        </w:rPr>
        <w:t xml:space="preserve"> have a GPS </w:t>
      </w:r>
      <w:proofErr w:type="spellStart"/>
      <w:r w:rsidR="00D44560" w:rsidRPr="00306779">
        <w:rPr>
          <w:i/>
        </w:rPr>
        <w:t>device</w:t>
      </w:r>
      <w:proofErr w:type="spellEnd"/>
      <w:r w:rsidR="00D44560" w:rsidRPr="00306779">
        <w:rPr>
          <w:i/>
        </w:rPr>
        <w:t xml:space="preserve">, </w:t>
      </w:r>
      <w:proofErr w:type="spellStart"/>
      <w:r w:rsidR="00D44560" w:rsidRPr="00306779">
        <w:rPr>
          <w:i/>
        </w:rPr>
        <w:t>create</w:t>
      </w:r>
      <w:proofErr w:type="spellEnd"/>
      <w:r w:rsidR="00D44560" w:rsidRPr="00306779">
        <w:rPr>
          <w:i/>
        </w:rPr>
        <w:t xml:space="preserve"> a </w:t>
      </w:r>
      <w:proofErr w:type="spellStart"/>
      <w:r w:rsidR="00D44560" w:rsidRPr="00306779">
        <w:rPr>
          <w:i/>
        </w:rPr>
        <w:t>waypoint</w:t>
      </w:r>
      <w:proofErr w:type="spellEnd"/>
      <w:r w:rsidR="00D44560" w:rsidRPr="00306779">
        <w:rPr>
          <w:i/>
        </w:rPr>
        <w:t xml:space="preserve">, </w:t>
      </w:r>
      <w:ins w:id="17" w:author="JOEBEST" w:date="2016-09-24T18:20:00Z">
        <w:r w:rsidRPr="008807A5">
          <w:rPr>
            <w:i/>
          </w:rPr>
          <w:t>enregistrez les coordonnées</w:t>
        </w:r>
        <w:r w:rsidRPr="00D241B4">
          <w:rPr>
            <w:i/>
          </w:rPr>
          <w:t xml:space="preserve"> </w:t>
        </w:r>
      </w:ins>
      <w:r w:rsidR="00D44560" w:rsidRPr="00306779">
        <w:rPr>
          <w:i/>
        </w:rPr>
        <w:t xml:space="preserve">record </w:t>
      </w:r>
      <w:proofErr w:type="spellStart"/>
      <w:r w:rsidR="00D44560" w:rsidRPr="00306779">
        <w:rPr>
          <w:i/>
        </w:rPr>
        <w:t>coordinates</w:t>
      </w:r>
      <w:proofErr w:type="spellEnd"/>
      <w:r w:rsidR="00D44560" w:rsidRPr="00306779">
        <w:rPr>
          <w:i/>
        </w:rPr>
        <w:t xml:space="preserve">, </w:t>
      </w:r>
      <w:ins w:id="18" w:author="JOEBEST" w:date="2016-09-24T18:21:00Z">
        <w:r w:rsidRPr="008807A5">
          <w:rPr>
            <w:i/>
          </w:rPr>
          <w:t xml:space="preserve">et </w:t>
        </w:r>
        <w:proofErr w:type="spellStart"/>
        <w:r w:rsidRPr="008807A5">
          <w:rPr>
            <w:i/>
          </w:rPr>
          <w:t>repondez</w:t>
        </w:r>
        <w:proofErr w:type="spellEnd"/>
        <w:r w:rsidRPr="008807A5">
          <w:rPr>
            <w:i/>
          </w:rPr>
          <w:t xml:space="preserve"> aux questions suivantes</w:t>
        </w:r>
        <w:r w:rsidRPr="00D241B4">
          <w:rPr>
            <w:i/>
          </w:rPr>
          <w:t xml:space="preserve"> </w:t>
        </w:r>
      </w:ins>
      <w:r w:rsidR="00D44560" w:rsidRPr="00306779">
        <w:rPr>
          <w:i/>
        </w:rPr>
        <w:t xml:space="preserve">and </w:t>
      </w:r>
      <w:proofErr w:type="spellStart"/>
      <w:r w:rsidR="00D44560" w:rsidRPr="00306779">
        <w:rPr>
          <w:i/>
        </w:rPr>
        <w:t>answer</w:t>
      </w:r>
      <w:proofErr w:type="spellEnd"/>
      <w:r w:rsidR="00D44560" w:rsidRPr="00306779">
        <w:rPr>
          <w:i/>
        </w:rPr>
        <w:t xml:space="preserve"> the </w:t>
      </w:r>
      <w:proofErr w:type="spellStart"/>
      <w:r w:rsidR="00D44560" w:rsidRPr="00306779">
        <w:rPr>
          <w:i/>
        </w:rPr>
        <w:t>following</w:t>
      </w:r>
      <w:proofErr w:type="spellEnd"/>
      <w:r w:rsidR="00D44560" w:rsidRPr="00306779">
        <w:rPr>
          <w:i/>
        </w:rPr>
        <w:t xml:space="preserve"> questions. </w:t>
      </w:r>
    </w:p>
    <w:p w14:paraId="031CDE1B" w14:textId="6A31BA2F" w:rsidR="00D44560" w:rsidRPr="00346248" w:rsidRDefault="00D241B4">
      <w:pPr>
        <w:contextualSpacing/>
        <w:rPr>
          <w:b/>
        </w:rPr>
      </w:pPr>
      <w:ins w:id="19" w:author="JOEBEST" w:date="2016-09-24T18:21:00Z">
        <w:r w:rsidRPr="008807A5">
          <w:rPr>
            <w:i/>
          </w:rPr>
          <w:t>Si vous n’avez pas de dispositif GPS, sa</w:t>
        </w:r>
        <w:r w:rsidR="001E1478">
          <w:rPr>
            <w:i/>
          </w:rPr>
          <w:t xml:space="preserve">utez aux questions sur </w:t>
        </w:r>
      </w:ins>
      <w:proofErr w:type="spellStart"/>
      <w:ins w:id="20" w:author="JOEBEST" w:date="2016-09-28T14:06:00Z">
        <w:r w:rsidR="001E1478">
          <w:rPr>
            <w:i/>
          </w:rPr>
          <w:t>quartier</w:t>
        </w:r>
      </w:ins>
      <w:ins w:id="21" w:author="JOEBEST" w:date="2016-09-24T18:21:00Z">
        <w:r w:rsidRPr="008807A5">
          <w:rPr>
            <w:i/>
          </w:rPr>
          <w:t>.</w:t>
        </w:r>
      </w:ins>
      <w:r w:rsidR="00D44560" w:rsidRPr="00306779">
        <w:rPr>
          <w:i/>
        </w:rPr>
        <w:t>If</w:t>
      </w:r>
      <w:proofErr w:type="spellEnd"/>
      <w:r w:rsidR="00D44560" w:rsidRPr="00306779">
        <w:rPr>
          <w:i/>
        </w:rPr>
        <w:t xml:space="preserve"> </w:t>
      </w:r>
      <w:proofErr w:type="spellStart"/>
      <w:r w:rsidR="00D44560" w:rsidRPr="00306779">
        <w:rPr>
          <w:i/>
        </w:rPr>
        <w:t>you</w:t>
      </w:r>
      <w:proofErr w:type="spellEnd"/>
      <w:r w:rsidR="00D44560" w:rsidRPr="00306779">
        <w:rPr>
          <w:i/>
        </w:rPr>
        <w:t xml:space="preserve"> do not have a GPS </w:t>
      </w:r>
      <w:proofErr w:type="spellStart"/>
      <w:r w:rsidR="00D44560" w:rsidRPr="00306779">
        <w:rPr>
          <w:i/>
        </w:rPr>
        <w:t>device</w:t>
      </w:r>
      <w:proofErr w:type="spellEnd"/>
      <w:r w:rsidR="00D44560" w:rsidRPr="00306779">
        <w:rPr>
          <w:i/>
        </w:rPr>
        <w:t xml:space="preserve">, skip to </w:t>
      </w:r>
      <w:proofErr w:type="spellStart"/>
      <w:r w:rsidR="00D44560" w:rsidRPr="00306779">
        <w:rPr>
          <w:i/>
        </w:rPr>
        <w:t>neighborhood</w:t>
      </w:r>
      <w:proofErr w:type="spellEnd"/>
      <w:r w:rsidR="00D44560" w:rsidRPr="00346248">
        <w:rPr>
          <w:i/>
        </w:rPr>
        <w:t>.</w:t>
      </w:r>
    </w:p>
    <w:p w14:paraId="1551CF85" w14:textId="77777777" w:rsidR="00D44560" w:rsidRPr="00D241B4" w:rsidRDefault="00D44560" w:rsidP="00D44560">
      <w:pPr>
        <w:spacing w:line="48" w:lineRule="auto"/>
        <w:contextualSpacing/>
      </w:pPr>
    </w:p>
    <w:p w14:paraId="115CC361" w14:textId="2D09F297" w:rsidR="00D241B4" w:rsidRDefault="00A4063F" w:rsidP="00D241B4">
      <w:pPr>
        <w:contextualSpacing/>
        <w:rPr>
          <w:ins w:id="22" w:author="JOEBEST" w:date="2016-09-24T18:24:00Z"/>
          <w:b/>
        </w:rPr>
      </w:pPr>
      <w:ins w:id="23" w:author="JOEBEST" w:date="2016-09-24T18:21:00Z">
        <w:r>
          <w:rPr>
            <w:b/>
          </w:rPr>
          <w:t xml:space="preserve">Code d’Identification de </w:t>
        </w:r>
      </w:ins>
      <w:ins w:id="24" w:author="JOEBEST" w:date="2016-09-28T14:06:00Z">
        <w:r>
          <w:rPr>
            <w:b/>
          </w:rPr>
          <w:t>d</w:t>
        </w:r>
      </w:ins>
      <w:ins w:id="25" w:author="JOEBEST" w:date="2016-09-24T18:21:00Z">
        <w:r w:rsidR="00D241B4" w:rsidRPr="008807A5">
          <w:rPr>
            <w:b/>
          </w:rPr>
          <w:t>ispositif  GPS</w:t>
        </w:r>
        <w:r w:rsidR="00D241B4" w:rsidRPr="00306779">
          <w:rPr>
            <w:b/>
            <w:noProof/>
          </w:rPr>
          <w:t xml:space="preserve"> </w:t>
        </w:r>
      </w:ins>
      <w:r w:rsidR="00F405C7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E96B60E" wp14:editId="1481259C">
                <wp:simplePos x="0" y="0"/>
                <wp:positionH relativeFrom="column">
                  <wp:posOffset>2628900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CD7C5" w14:textId="06CE2C69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96B60E" id="Rounded Rectangle 17" o:spid="_x0000_s1034" style="position:absolute;margin-left:207pt;margin-top:12.95pt;width:116.6pt;height:19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l3qtQIAAMkFAAAOAAAAZHJzL2Uyb0RvYy54bWysVE1v2zAMvQ/YfxB0X21n6ZoFdYqgRYcB&#10;XVu0HXpWZDk2IIuapMTOfv1I+aNZV+ww7GJLIvme+ETy/KJrNNsr52swOc9OUs6UkVDUZpvz70/X&#10;Hxac+SBMITQYlfOD8vxi9f7deWuXagYV6EI5hiDGL1ub8yoEu0wSLyvVCH8CVhk0luAaEXDrtknh&#10;RIvojU5mafopacEV1oFU3uPpVW/kq4hflkqGu7L0KjCdc7xbiF8Xvxv6Jqtzsdw6YataDtcQ/3CL&#10;RtQGSSeoKxEE27n6D6imlg48lOFEQpNAWdZSxRwwmyx9lc1jJayKuaA43k4y+f8HK2/3947VBb7d&#10;GWdGNPhGD7AzhSrYA6onzFYrhjYUqrV+if6P9t4NO49LyrorXUN/zId1UdzDJK7qApN4mM0X6WKG&#10;byDRNptnH9OofvISbZ0PXxQ0jBY5d3QNukMUVuxvfEBa9B/9iNHAda11fEVt6MCDrgs6ixsqI3Wp&#10;HdsLLIDNNotYetd8g6I/W5ym00Vi1ZF7pDlCQlJCT0iBPue4CgetiEabB1WiiJjlLBJMQD2HkFKZ&#10;0HP7ShSqPybmUYMpIlJHQEIuMZEJewD4PacRu5dm8KdQFat/Ck7/drE+eIqIzGDCFNzUBtxbABqz&#10;Gph7/1GkXhpSKXSbLhbY6VhDGygOWHQO+m70Vl7X+OI3wod74bD9sEhwpIQ7/JQa2pzDsOKsAvfz&#10;rXPyx65AK2cttnPO/Y+dcIoz/dVgv3zO5nPq/7iZn55RIbpjy+bYYnbNJWDBZDi8rIxL8g96XJYO&#10;mmecPGtiRZMwErlzLoMbN5ehHzM4u6Rar6Mb9rwV4cY8WkngpDMV81P3LJwdyj5gw9zC2Ppi+arw&#10;e1+KNLDeBSjr2BWkdK/r8AI4L2IpDbONBtLxPnq9TODVLwAAAP//AwBQSwMEFAAGAAgAAAAhAJ93&#10;EgneAAAACQEAAA8AAABkcnMvZG93bnJldi54bWxMj8FOwzAMhu9IvENkJG4sXVe6rTSdJjSO08Tg&#10;wDFrvLSicaom68rbY07sZsu/Pn9/uZlcJ0YcQutJwXyWgECqvWnJKvj8eHtagQhRk9GdJ1TwgwE2&#10;1f1dqQvjr/SO4zFawRAKhVbQxNgXUoa6QafDzPdIfDv7wenI62ClGfSV4a6TaZLk0umW+EOje3xt&#10;sP4+XpyCrLNm2h6W+4P0Y28WXzu7z3dKPT5M2xcQEaf4H4Y/fVaHip1O/kImiI4Z84y7RAXp8xoE&#10;B/JsmYI48bBYg6xKedug+gUAAP//AwBQSwECLQAUAAYACAAAACEAtoM4kv4AAADhAQAAEwAAAAAA&#10;AAAAAAAAAAAAAAAAW0NvbnRlbnRfVHlwZXNdLnhtbFBLAQItABQABgAIAAAAIQA4/SH/1gAAAJQB&#10;AAALAAAAAAAAAAAAAAAAAC8BAABfcmVscy8ucmVsc1BLAQItABQABgAIAAAAIQCKul3qtQIAAMkF&#10;AAAOAAAAAAAAAAAAAAAAAC4CAABkcnMvZTJvRG9jLnhtbFBLAQItABQABgAIAAAAIQCfdxIJ3gAA&#10;AAkBAAAPAAAAAAAAAAAAAAAAAA8FAABkcnMvZG93bnJldi54bWxQSwUGAAAAAAQABADzAAAAGgYA&#10;AAAA&#10;" filled="f" strokecolor="#d8d8d8 [2732]" strokeweight="1pt">
                <v:stroke joinstyle="miter"/>
                <v:textbox>
                  <w:txbxContent>
                    <w:p w14:paraId="335CD7C5" w14:textId="06CE2C69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05C7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B7CDF3E" wp14:editId="3035DA7E">
                <wp:simplePos x="0" y="0"/>
                <wp:positionH relativeFrom="column">
                  <wp:posOffset>1257300</wp:posOffset>
                </wp:positionH>
                <wp:positionV relativeFrom="paragraph">
                  <wp:posOffset>164465</wp:posOffset>
                </wp:positionV>
                <wp:extent cx="1021080" cy="221615"/>
                <wp:effectExtent l="0" t="0" r="20320" b="32385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22161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872992" id="Rounded Rectangle 18" o:spid="_x0000_s1026" style="position:absolute;margin-left:99pt;margin-top:12.95pt;width:80.4pt;height:17.4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C1sqAIAALcFAAAOAAAAZHJzL2Uyb0RvYy54bWysVN9PGzEMfp+0/yHK+7gfAgYnrqgCMU1i&#10;gICJ5zSXtCclcZakvXZ//ZzkenQM7WHaSy6O7c/2d7YvLrdakY1wvgfT0uqopEQYDl1vli39/nzz&#10;6YwSH5jpmAIjWroTnl7OPn64GGwjaliB6oQjCGJ8M9iWrkKwTVF4vhKa+SOwwqBSgtMsoOiWRefY&#10;gOhaFXVZnhYDuM464MJ7fL3OSjpL+FIKHu6l9CIQ1VLMLaTTpXMRz2J2wZqlY3bV8zEN9g9ZaNYb&#10;DDpBXbPAyNr1f0DpnjvwIMMRB12AlD0XqQaspirfVPO0YlakWpAcbyea/P+D5XebB0f6Dv8d/inD&#10;NP6jR1ibTnTkEdljZqkEQR0SNVjfoP2TfXCj5PEaq95Kp+MX6yHbRO5uIldsA+H4WJV1VZ7hP+Co&#10;q+vqtDqJoMWrt3U+fBGgSby01MU0Yg6JWLa59SHb7+1iRAM3vVL4zhpl4ulB9V18S0JsI3GlHNkw&#10;bIDFskpYaq2/QZffzk7KMrUBJpK6LpqntA6QUBfRi8hArjndwk6JHPlRSCQRq6xTgAkox2CcCxNy&#10;bL9incjPMfL7oZVBwIgssZAJewT4vaY9dqZmtI+uInX/5Fz+LbHsPHmkyGDC5Kx7A+49AIVVjZGz&#10;/Z6kTE1kaQHdDlvMQZ49b/lNj//3lvnwwBwOG7YELpBwj4dUMLQUxhslK3A/33uP9jgDqKVkwOFt&#10;qf+xZk5Qor4anI7z6vg4TnsSjk8+1yi4Q83iUGPW+gqwPSpcVZana7QPan+VDvQL7pl5jIoqZjjG&#10;bikPbi9chbxUcFNxMZ8nM5xwy8KtebI8gkdWY+s+b1+Ys2OTBxyPO9gPOmvetHm2jZ4G5usAsk8z&#10;8MrryDduh9Sz4yaL6+dQTlav+3b2CwAA//8DAFBLAwQUAAYACAAAACEATP3uad0AAAAJAQAADwAA&#10;AGRycy9kb3ducmV2LnhtbEyPwU7DMBBE70j8g7VI3KhDS9M0xKkqVI5VReHQoxsvToS9jmI3DX/P&#10;coLjaEez71WbyTsx4hC7QAoeZxkIpCaYjqyCj/fXhwJETJqMdoFQwTdG2NS3N5UuTbjSG47HZAWP&#10;UCy1gjalvpQyNi16HWehR+LbZxi8ThwHK82grzzunZxnWS697og/tLrHlxabr+PFK3hy1kzbw2p/&#10;kGHszeK0s/t8p9T93bR9BpFwSn9l+MVndKiZ6RwuZKJwnNcFuyQF8+UaBBcWy4JdzgryrABZV/K/&#10;Qf0DAAD//wMAUEsBAi0AFAAGAAgAAAAhALaDOJL+AAAA4QEAABMAAAAAAAAAAAAAAAAAAAAAAFtD&#10;b250ZW50X1R5cGVzXS54bWxQSwECLQAUAAYACAAAACEAOP0h/9YAAACUAQAACwAAAAAAAAAAAAAA&#10;AAAvAQAAX3JlbHMvLnJlbHNQSwECLQAUAAYACAAAACEAMZAtbKgCAAC3BQAADgAAAAAAAAAAAAAA&#10;AAAuAgAAZHJzL2Uyb0RvYy54bWxQSwECLQAUAAYACAAAACEATP3uad0AAAAJAQAADwAAAAAAAAAA&#10;AAAAAAACBQAAZHJzL2Rvd25yZXYueG1sUEsFBgAAAAAEAAQA8wAAAAwGAAAAAA==&#10;" filled="f" strokecolor="#d8d8d8 [2732]" strokeweight="1pt">
                <v:stroke joinstyle="miter"/>
              </v:roundrect>
            </w:pict>
          </mc:Fallback>
        </mc:AlternateContent>
      </w:r>
      <w:r w:rsidR="00F405C7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EA917A2" wp14:editId="0CAC1E08">
                <wp:simplePos x="0" y="0"/>
                <wp:positionH relativeFrom="column">
                  <wp:posOffset>4457700</wp:posOffset>
                </wp:positionH>
                <wp:positionV relativeFrom="paragraph">
                  <wp:posOffset>164465</wp:posOffset>
                </wp:positionV>
                <wp:extent cx="1480820" cy="241300"/>
                <wp:effectExtent l="0" t="0" r="17780" b="3810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082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F183E" w14:textId="77777777" w:rsidR="00244768" w:rsidRDefault="00244768" w:rsidP="00F405C7">
                            <w:pPr>
                              <w:jc w:val="center"/>
                            </w:pPr>
                            <w:proofErr w:type="gramStart"/>
                            <w:r>
                              <w:t>c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917A2" id="Rounded Rectangle 8" o:spid="_x0000_s1035" style="position:absolute;margin-left:351pt;margin-top:12.95pt;width:116.6pt;height:1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0ZOswIAAMcFAAAOAAAAZHJzL2Uyb0RvYy54bWysVE1v2zAMvQ/YfxB0X21naZcFdYqgRYcB&#10;XVu0HXpWZDk2IIuapMTOfv1I+aNZV+ww7GLrg3yPfCJ5ftE1mu2V8zWYnGcnKWfKSChqs83596fr&#10;DwvOfBCmEBqMyvlBeX6xev/uvLVLNYMKdKEcQxDjl63NeRWCXSaJl5VqhD8BqwxeluAaEXDrtknh&#10;RIvojU5maXqWtOAK60Aq7/H0qr/kq4hflkqGu7L0KjCdc4wtxK+L3w19k9W5WG6dsFUthzDEP0TR&#10;iNog6QR1JYJgO1f/AdXU0oGHMpxIaBIoy1qqmANmk6WvsnmshFUxFxTH20km//9g5e3+3rG6yDk+&#10;lBENPtED7EyhCvaA4gmz1YotSKbW+iVaP9p7N+w8LinnrnQN/TEb1kVpD5O0qgtM4mE2X6SLGb6A&#10;xLvZPPuYRu2TF2/rfPiioGG0yLmjKCiEKKvY3/iAtGg/2hGjgeta6/iG2tCBB10XdBY3VETqUju2&#10;F/j8m20WsfSu+QZFf7Y4TadAYs2ReaQ5QkJSQk9IgT7nuAoHrYhGmwdVooSY5SwSTEA9h5BSmdBz&#10;+0oUqj8m5lGDySNSR0BCLjGRCXsA+D2nEbuXZrAnVxVrf3JO/xZY7zx5RGYwYXJuagPuLQCNWQ3M&#10;vf0oUi8NqRS6TRfL62ysoQ0UByw5B30veiuva3zxG+HDvXDYfFgkOFDCHX5KDW3OYVhxVoH7+dY5&#10;2WNP4C1nLTZzzv2PnXCKM/3VYLd8zuZz6v64mZ9+okJ0xzeb4xuzay4BCybD0WVlXJJ90OOydNA8&#10;49xZEyteCSORO+cyuHFzGfohg5NLqvU6mmHHWxFuzKOVBE46UzE/dc/C2aHsAzbMLYyNL5avCr+3&#10;JU8D612Aso5dQUr3ug4vgNMiltIw2WgcHe+j1cv8Xf0CAAD//wMAUEsDBBQABgAIAAAAIQA3SJ/O&#10;3gAAAAkBAAAPAAAAZHJzL2Rvd25yZXYueG1sTI/BTsMwEETvSPyDtUjcqENC0yZkU1WoHKuKwqFH&#10;N16ciHgdxW4a/h5zguNoRjNvqs1sezHR6DvHCI+LBARx43THBuHj/fVhDcIHxVr1jgnhmzxs6tub&#10;SpXaXfmNpmMwIpawLxVCG8JQSumblqzyCzcQR+/TjVaFKEcj9aiusdz2Mk2SXFrVcVxo1UAvLTVf&#10;x4tFeOqNnreH1f4g3TTo7LQz+3yHeH83b59BBJrDXxh+8SM61JHp7C6svegRVkkavwSEdFmAiIEi&#10;W6Ygzgh5VoCsK/n/Qf0DAAD//wMAUEsBAi0AFAAGAAgAAAAhALaDOJL+AAAA4QEAABMAAAAAAAAA&#10;AAAAAAAAAAAAAFtDb250ZW50X1R5cGVzXS54bWxQSwECLQAUAAYACAAAACEAOP0h/9YAAACUAQAA&#10;CwAAAAAAAAAAAAAAAAAvAQAAX3JlbHMvLnJlbHNQSwECLQAUAAYACAAAACEAX8NGTrMCAADHBQAA&#10;DgAAAAAAAAAAAAAAAAAuAgAAZHJzL2Uyb0RvYy54bWxQSwECLQAUAAYACAAAACEAN0ifzt4AAAAJ&#10;AQAADwAAAAAAAAAAAAAAAAANBQAAZHJzL2Rvd25yZXYueG1sUEsFBgAAAAAEAAQA8wAAABgGAAAA&#10;AA==&#10;" filled="f" strokecolor="#d8d8d8 [2732]" strokeweight="1pt">
                <v:stroke joinstyle="miter"/>
                <v:textbox>
                  <w:txbxContent>
                    <w:p w14:paraId="790F183E" w14:textId="77777777" w:rsidR="00244768" w:rsidRDefault="00244768" w:rsidP="00F405C7">
                      <w:pPr>
                        <w:jc w:val="center"/>
                      </w:pPr>
                      <w:proofErr w:type="gramStart"/>
                      <w:r>
                        <w:t>c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43F7F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54F9045" wp14:editId="315B3EBA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914400" cy="241300"/>
                <wp:effectExtent l="0" t="0" r="19050" b="2540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5F8B1" id="Rounded Rectangle 16" o:spid="_x0000_s1026" style="position:absolute;margin-left:0;margin-top:13.45pt;width:1in;height:19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1XpwIAALYFAAAOAAAAZHJzL2Uyb0RvYy54bWysVEtv2zAMvg/YfxB0X+1kadcZdYqgRYcB&#10;XRu0HXpWZCk2IImapLz260dJtpt1xQ7DLrLEx0fyM8mLy71WZCuc78DUdHJSUiIMh6Yz65p+f7r5&#10;cE6JD8w0TIERNT0ITy/n799d7GwlptCCaoQjCGJ8tbM1bUOwVVF43grN/AlYYVApwWkW8OnWRePY&#10;DtG1KqZleVbswDXWARfeo/Q6K+k84UspeLiX0otAVE0xt5BOl85VPIv5BavWjtm2430a7B+y0Kwz&#10;GHSEumaBkY3r/oDSHXfgQYYTDroAKTsuUg1YzaR8Vc1jy6xItSA53o40+f8Hy++2S0e6Bv/dGSWG&#10;afxHD7AxjWjIA7LHzFoJgjokamd9hfaPdun6l8drrHovnY5frIfsE7mHkVyxD4Sj8PNkNivxF3BU&#10;TWeTj3hHlOLF2TofvgjQJF5q6mIWMYXEK9ve+pDtB7sY0MBNpxTKWaVMPD2oromy9IhdJK6UI1uG&#10;/3+1niQstdHfoMmy89NyTCQ1XTRPaR0hYZIRvYgE5JLTLRyUyJEfhEQOschpCjAC5RiMc2FCju1b&#10;1ogsjpEHDkaPFFoZBIzIEgsZsXuA32sasDM1vX10Fan5R+fyb4ll59EjRQYTRmfdGXBvASisqo+c&#10;7QeSMjWRpRU0B+wwB3n0vOU3Hf7fW+bDkjmcNWwJ3B/hHg+pYFdT6G+UtOB+viWP9jgCqKVkh7Nb&#10;U/9jw5ygRH01OByp1XDY02N2+mmKMdyxZnWsMRt9BdgeE9xUlqdrtA9quEoH+hnXzCJGRRUzHGPX&#10;lAc3PK5C3im4qLhYLJIZDrhl4dY8Wh7BI6uxdZ/2z8zZvskDTscdDHPOqldtnm2jp4HFJoDs0gy8&#10;8NrzjcshNU6/yOL2OX4nq5d1O/8FAAD//wMAUEsDBBQABgAIAAAAIQDc6dUc2wAAAAYBAAAPAAAA&#10;ZHJzL2Rvd25yZXYueG1sTI/BTsMwEETvSP0Ha5G4UYcSBRqyqaqqHKuqhQNHN16cCHsdxW4a/h73&#10;RI87M5p5W60mZ8VIQ+g8IzzNMxDEjdcdG4TPj/fHVxAhKtbKeiaEXwqwqmd3lSq1v/CBxmM0IpVw&#10;KBVCG2NfShmalpwKc98TJ+/bD07FdA5G6kFdUrmzcpFlhXSq47TQqp42LTU/x7NDyK3R03r/sttL&#10;P/b6+WtrdsUW8eF+Wr+BiDTF/zBc8RM61Inp5M+sg7AI6ZGIsCiWIK5unifhhFDkS5B1JW/x6z8A&#10;AAD//wMAUEsBAi0AFAAGAAgAAAAhALaDOJL+AAAA4QEAABMAAAAAAAAAAAAAAAAAAAAAAFtDb250&#10;ZW50X1R5cGVzXS54bWxQSwECLQAUAAYACAAAACEAOP0h/9YAAACUAQAACwAAAAAAAAAAAAAAAAAv&#10;AQAAX3JlbHMvLnJlbHNQSwECLQAUAAYACAAAACEALQsdV6cCAAC2BQAADgAAAAAAAAAAAAAAAAAu&#10;AgAAZHJzL2Uyb0RvYy54bWxQSwECLQAUAAYACAAAACEA3OnVH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F405C7" w:rsidRPr="00306779">
        <w:rPr>
          <w:b/>
        </w:rPr>
        <w:t>GPS</w:t>
      </w:r>
      <w:proofErr w:type="spellEnd"/>
      <w:r w:rsidR="00F405C7" w:rsidRPr="00306779">
        <w:rPr>
          <w:b/>
        </w:rPr>
        <w:t xml:space="preserve"> </w:t>
      </w:r>
      <w:proofErr w:type="spellStart"/>
      <w:r w:rsidR="00F405C7" w:rsidRPr="00306779">
        <w:rPr>
          <w:b/>
        </w:rPr>
        <w:t>Device</w:t>
      </w:r>
      <w:proofErr w:type="spellEnd"/>
      <w:r w:rsidR="00F405C7" w:rsidRPr="00306779">
        <w:rPr>
          <w:b/>
        </w:rPr>
        <w:t xml:space="preserve"> ID</w:t>
      </w:r>
      <w:r w:rsidR="00F405C7" w:rsidRPr="00306779">
        <w:rPr>
          <w:b/>
        </w:rPr>
        <w:tab/>
        <w:t xml:space="preserve">          </w:t>
      </w:r>
      <w:ins w:id="26" w:author="JOEBEST" w:date="2016-09-24T18:22:00Z">
        <w:r w:rsidR="00D241B4">
          <w:rPr>
            <w:b/>
          </w:rPr>
          <w:t>Label de Point de Cheminement</w:t>
        </w:r>
      </w:ins>
      <w:r w:rsidR="00F405C7" w:rsidRPr="00306779">
        <w:rPr>
          <w:b/>
        </w:rPr>
        <w:t xml:space="preserve"> </w:t>
      </w:r>
      <w:proofErr w:type="spellStart"/>
      <w:r w:rsidR="00F405C7" w:rsidRPr="00306779">
        <w:rPr>
          <w:b/>
        </w:rPr>
        <w:t>Waypoint</w:t>
      </w:r>
      <w:proofErr w:type="spellEnd"/>
      <w:r w:rsidR="00F405C7" w:rsidRPr="00306779">
        <w:rPr>
          <w:b/>
        </w:rPr>
        <w:t xml:space="preserve"> Label</w:t>
      </w:r>
      <w:r w:rsidR="00F405C7" w:rsidRPr="00306779">
        <w:rPr>
          <w:b/>
        </w:rPr>
        <w:tab/>
        <w:t xml:space="preserve">           </w:t>
      </w:r>
      <w:ins w:id="27" w:author="JOEBEST" w:date="2016-09-24T18:23:00Z">
        <w:r w:rsidR="00D241B4" w:rsidRPr="008807A5">
          <w:rPr>
            <w:b/>
          </w:rPr>
          <w:t>Latitude de GPS (</w:t>
        </w:r>
        <w:proofErr w:type="spellStart"/>
        <w:r w:rsidR="00D241B4" w:rsidRPr="008807A5">
          <w:rPr>
            <w:b/>
          </w:rPr>
          <w:t>Nord</w:t>
        </w:r>
        <w:proofErr w:type="gramStart"/>
        <w:r w:rsidR="00D241B4" w:rsidRPr="008807A5">
          <w:rPr>
            <w:b/>
          </w:rPr>
          <w:t>,Sud</w:t>
        </w:r>
        <w:proofErr w:type="spellEnd"/>
        <w:proofErr w:type="gramEnd"/>
        <w:r w:rsidR="00D241B4" w:rsidRPr="008807A5">
          <w:rPr>
            <w:b/>
          </w:rPr>
          <w:t>)</w:t>
        </w:r>
        <w:r w:rsidR="00D241B4">
          <w:rPr>
            <w:b/>
          </w:rPr>
          <w:t xml:space="preserve"> </w:t>
        </w:r>
      </w:ins>
      <w:r w:rsidR="007A285E" w:rsidRPr="00306779">
        <w:rPr>
          <w:b/>
        </w:rPr>
        <w:t xml:space="preserve">GPS </w:t>
      </w:r>
      <w:r w:rsidR="00244768" w:rsidRPr="00306779">
        <w:rPr>
          <w:b/>
        </w:rPr>
        <w:t>Latitude (N, S)</w:t>
      </w:r>
      <w:r w:rsidR="00F405C7" w:rsidRPr="00306779">
        <w:rPr>
          <w:b/>
        </w:rPr>
        <w:tab/>
      </w:r>
      <w:r w:rsidR="00F405C7" w:rsidRPr="008F43D6">
        <w:rPr>
          <w:b/>
        </w:rPr>
        <w:t xml:space="preserve">           </w:t>
      </w:r>
      <w:ins w:id="28" w:author="JOEBEST" w:date="2016-09-24T18:24:00Z">
        <w:r w:rsidR="00D241B4">
          <w:rPr>
            <w:b/>
          </w:rPr>
          <w:t>Longitude de GPS  (</w:t>
        </w:r>
      </w:ins>
    </w:p>
    <w:p w14:paraId="6405F9B2" w14:textId="59255809" w:rsidR="00F43F7F" w:rsidRPr="00D241B4" w:rsidRDefault="00D241B4" w:rsidP="00D241B4">
      <w:pPr>
        <w:contextualSpacing/>
        <w:rPr>
          <w:b/>
        </w:rPr>
        <w:sectPr w:rsidR="00F43F7F" w:rsidRPr="00D241B4" w:rsidSect="00D44560">
          <w:type w:val="continuous"/>
          <w:pgSz w:w="12240" w:h="15840"/>
          <w:pgMar w:top="1440" w:right="1440" w:bottom="1440" w:left="1440" w:header="720" w:footer="720" w:gutter="0"/>
          <w:cols w:space="432"/>
          <w:docGrid w:linePitch="360"/>
        </w:sectPr>
      </w:pPr>
      <w:ins w:id="29" w:author="JOEBEST" w:date="2016-09-24T18:24:00Z">
        <w:r>
          <w:rPr>
            <w:b/>
          </w:rPr>
          <w:t>Ouest, Est)</w:t>
        </w:r>
      </w:ins>
      <w:ins w:id="30" w:author="JOEBEST" w:date="2016-09-24T18:55:00Z">
        <w:r w:rsidR="00306779">
          <w:rPr>
            <w:b/>
          </w:rPr>
          <w:t xml:space="preserve"> </w:t>
        </w:r>
      </w:ins>
      <w:r w:rsidR="00F405C7" w:rsidRPr="00306779">
        <w:rPr>
          <w:b/>
        </w:rPr>
        <w:t xml:space="preserve">GPS </w:t>
      </w:r>
      <w:r w:rsidR="00244768" w:rsidRPr="00306779">
        <w:rPr>
          <w:b/>
        </w:rPr>
        <w:t xml:space="preserve">Longitude (W, E) </w:t>
      </w:r>
    </w:p>
    <w:p w14:paraId="7B26AC5A" w14:textId="77777777" w:rsidR="00163010" w:rsidRPr="00D241B4" w:rsidDel="00D241B4" w:rsidRDefault="00163010">
      <w:pPr>
        <w:contextualSpacing/>
        <w:rPr>
          <w:del w:id="31" w:author="JOEBEST" w:date="2016-09-24T18:24:00Z"/>
          <w:b/>
        </w:rPr>
      </w:pPr>
    </w:p>
    <w:p w14:paraId="0256A535" w14:textId="77777777" w:rsidR="00163010" w:rsidRPr="00D241B4" w:rsidRDefault="00163010">
      <w:pPr>
        <w:pBdr>
          <w:bottom w:val="single" w:sz="6" w:space="1" w:color="auto"/>
        </w:pBdr>
        <w:contextualSpacing/>
        <w:rPr>
          <w:b/>
        </w:rPr>
      </w:pPr>
    </w:p>
    <w:p w14:paraId="330E1865" w14:textId="77777777" w:rsidR="00163010" w:rsidRPr="00D241B4" w:rsidRDefault="00163010">
      <w:pPr>
        <w:contextualSpacing/>
        <w:rPr>
          <w:b/>
        </w:rPr>
      </w:pPr>
    </w:p>
    <w:p w14:paraId="1051FD5D" w14:textId="4E5CAB56" w:rsidR="007A285E" w:rsidRPr="00C147F5" w:rsidRDefault="00A4063F">
      <w:pPr>
        <w:contextualSpacing/>
        <w:rPr>
          <w:b/>
        </w:rPr>
      </w:pPr>
      <w:ins w:id="32" w:author="JOEBEST" w:date="2016-09-28T14:06:00Z">
        <w:r>
          <w:rPr>
            <w:b/>
          </w:rPr>
          <w:t xml:space="preserve">Quartier </w:t>
        </w:r>
      </w:ins>
      <w:proofErr w:type="spellStart"/>
      <w:r w:rsidR="004970CB" w:rsidRPr="00C147F5">
        <w:rPr>
          <w:b/>
        </w:rPr>
        <w:t>Neighborhood</w:t>
      </w:r>
      <w:proofErr w:type="spellEnd"/>
    </w:p>
    <w:p w14:paraId="347187EB" w14:textId="77777777" w:rsidR="002135CB" w:rsidRDefault="002135CB">
      <w:pPr>
        <w:contextualSpacing/>
        <w:sectPr w:rsidR="002135CB" w:rsidSect="002135C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38E933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3856F523" w14:textId="77777777" w:rsidR="00912A60" w:rsidDel="00D241B4" w:rsidRDefault="00912A60" w:rsidP="00912A60">
      <w:pPr>
        <w:pBdr>
          <w:bottom w:val="single" w:sz="6" w:space="1" w:color="auto"/>
        </w:pBdr>
        <w:contextualSpacing/>
        <w:rPr>
          <w:del w:id="33" w:author="JOEBEST" w:date="2016-09-24T18:24:00Z"/>
        </w:rPr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10C81B9" w14:textId="77777777" w:rsidR="00163010" w:rsidRDefault="00163010" w:rsidP="0073613C">
      <w:pPr>
        <w:pBdr>
          <w:bottom w:val="single" w:sz="6" w:space="1" w:color="auto"/>
        </w:pBdr>
        <w:contextualSpacing/>
        <w:rPr>
          <w:b/>
        </w:rPr>
      </w:pPr>
    </w:p>
    <w:p w14:paraId="71C4FDCB" w14:textId="53E513CC" w:rsidR="00163010" w:rsidRDefault="00163010" w:rsidP="0073613C">
      <w:pPr>
        <w:contextualSpacing/>
        <w:rPr>
          <w:b/>
        </w:rPr>
      </w:pPr>
    </w:p>
    <w:p w14:paraId="495408A3" w14:textId="7124FF1F" w:rsidR="00911461" w:rsidRPr="00270657" w:rsidRDefault="00A4063F" w:rsidP="00911461">
      <w:pPr>
        <w:contextualSpacing/>
        <w:rPr>
          <w:b/>
        </w:rPr>
        <w:sectPr w:rsidR="00911461" w:rsidRPr="00270657" w:rsidSect="005475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ins w:id="34" w:author="JOEBEST" w:date="2016-09-28T14:07:00Z">
        <w:r>
          <w:rPr>
            <w:b/>
          </w:rPr>
          <w:t>Typr</w:t>
        </w:r>
        <w:proofErr w:type="spellEnd"/>
        <w:r>
          <w:rPr>
            <w:b/>
          </w:rPr>
          <w:t xml:space="preserve"> de l’eau de mer </w:t>
        </w:r>
      </w:ins>
      <w:r w:rsidR="00911461" w:rsidRPr="00306779">
        <w:rPr>
          <w:b/>
        </w:rPr>
        <w:t xml:space="preserve">Source Type of </w:t>
      </w:r>
      <w:proofErr w:type="spellStart"/>
      <w:r w:rsidR="00911461" w:rsidRPr="00306779">
        <w:rPr>
          <w:b/>
        </w:rPr>
        <w:t>Ocean</w:t>
      </w:r>
      <w:proofErr w:type="spellEnd"/>
      <w:r w:rsidR="00911461" w:rsidRPr="00306779">
        <w:rPr>
          <w:b/>
        </w:rPr>
        <w:t xml:space="preserve"> Water </w:t>
      </w:r>
      <w:proofErr w:type="gramStart"/>
      <w:ins w:id="35" w:author="JOEBEST" w:date="2016-09-24T18:25:00Z">
        <w:r w:rsidR="00270657" w:rsidRPr="008807A5">
          <w:rPr>
            <w:b/>
          </w:rPr>
          <w:t xml:space="preserve">( </w:t>
        </w:r>
        <w:proofErr w:type="spellStart"/>
        <w:r w:rsidR="00270657" w:rsidRPr="008807A5">
          <w:rPr>
            <w:b/>
          </w:rPr>
          <w:t>Selectionnez</w:t>
        </w:r>
        <w:proofErr w:type="spellEnd"/>
        <w:proofErr w:type="gramEnd"/>
        <w:r w:rsidR="00270657" w:rsidRPr="008807A5">
          <w:rPr>
            <w:b/>
          </w:rPr>
          <w:t xml:space="preserve"> votre type, </w:t>
        </w:r>
        <w:r w:rsidR="00270657" w:rsidRPr="00C67646">
          <w:rPr>
            <w:b/>
          </w:rPr>
          <w:t>si votre type d</w:t>
        </w:r>
        <w:r>
          <w:rPr>
            <w:b/>
          </w:rPr>
          <w:t>’</w:t>
        </w:r>
      </w:ins>
      <w:ins w:id="36" w:author="JOEBEST" w:date="2016-09-28T14:07:00Z">
        <w:r>
          <w:rPr>
            <w:b/>
          </w:rPr>
          <w:t>e</w:t>
        </w:r>
      </w:ins>
      <w:ins w:id="37" w:author="JOEBEST" w:date="2016-09-24T18:25:00Z">
        <w:r w:rsidR="00270657">
          <w:rPr>
            <w:b/>
          </w:rPr>
          <w:t xml:space="preserve">au de </w:t>
        </w:r>
      </w:ins>
      <w:ins w:id="38" w:author="JOEBEST" w:date="2016-09-28T14:07:00Z">
        <w:r>
          <w:rPr>
            <w:b/>
          </w:rPr>
          <w:t>m</w:t>
        </w:r>
      </w:ins>
      <w:ins w:id="39" w:author="JOEBEST" w:date="2016-09-24T18:26:00Z">
        <w:r w:rsidR="00270657">
          <w:rPr>
            <w:b/>
          </w:rPr>
          <w:t>er</w:t>
        </w:r>
      </w:ins>
      <w:ins w:id="40" w:author="JOEBEST" w:date="2016-09-24T18:25:00Z">
        <w:r w:rsidR="00270657">
          <w:rPr>
            <w:b/>
          </w:rPr>
          <w:t xml:space="preserve"> </w:t>
        </w:r>
        <w:r w:rsidR="00270657" w:rsidRPr="008807A5">
          <w:rPr>
            <w:b/>
          </w:rPr>
          <w:t>n’existe pas dans la liste, expliquez, s’il vous plait)</w:t>
        </w:r>
        <w:r w:rsidR="00270657" w:rsidRPr="00306779">
          <w:rPr>
            <w:b/>
          </w:rPr>
          <w:t xml:space="preserve"> </w:t>
        </w:r>
      </w:ins>
      <w:r w:rsidR="00911461" w:rsidRPr="00306779">
        <w:rPr>
          <w:b/>
        </w:rPr>
        <w:t xml:space="preserve">(select one; if </w:t>
      </w:r>
      <w:proofErr w:type="spellStart"/>
      <w:r w:rsidR="00911461" w:rsidRPr="00306779">
        <w:rPr>
          <w:b/>
        </w:rPr>
        <w:t>other</w:t>
      </w:r>
      <w:proofErr w:type="spellEnd"/>
      <w:r w:rsidR="00911461" w:rsidRPr="00306779">
        <w:rPr>
          <w:b/>
        </w:rPr>
        <w:t xml:space="preserve">, </w:t>
      </w:r>
      <w:proofErr w:type="spellStart"/>
      <w:r w:rsidR="00911461" w:rsidRPr="00306779">
        <w:rPr>
          <w:b/>
        </w:rPr>
        <w:t>please</w:t>
      </w:r>
      <w:proofErr w:type="spellEnd"/>
      <w:r w:rsidR="00911461" w:rsidRPr="00306779">
        <w:rPr>
          <w:b/>
        </w:rPr>
        <w:t xml:space="preserve"> </w:t>
      </w:r>
      <w:proofErr w:type="spellStart"/>
      <w:r w:rsidR="00911461" w:rsidRPr="00306779">
        <w:rPr>
          <w:b/>
        </w:rPr>
        <w:t>explain</w:t>
      </w:r>
      <w:proofErr w:type="spellEnd"/>
      <w:r w:rsidR="00911461" w:rsidRPr="00306779">
        <w:rPr>
          <w:b/>
        </w:rPr>
        <w:t>)</w:t>
      </w:r>
    </w:p>
    <w:p w14:paraId="210C08A6" w14:textId="095C5833" w:rsidR="00911461" w:rsidRDefault="00911461" w:rsidP="00911461">
      <w:pPr>
        <w:contextualSpacing/>
      </w:pPr>
      <w:r w:rsidRPr="0054756D">
        <w:lastRenderedPageBreak/>
        <w:sym w:font="Wingdings" w:char="F0A8"/>
      </w:r>
      <w:r w:rsidRPr="0054756D">
        <w:t xml:space="preserve"> </w:t>
      </w:r>
      <w:ins w:id="41" w:author="JOEBEST" w:date="2016-09-24T18:54:00Z">
        <w:r w:rsidR="00F1617F">
          <w:t xml:space="preserve">Eau </w:t>
        </w:r>
        <w:proofErr w:type="spellStart"/>
        <w:r w:rsidR="00F1617F">
          <w:t>Libre</w:t>
        </w:r>
      </w:ins>
      <w:r w:rsidRPr="0054756D">
        <w:t>Open</w:t>
      </w:r>
      <w:proofErr w:type="spellEnd"/>
      <w:r w:rsidRPr="0054756D">
        <w:t xml:space="preserve"> Water      </w:t>
      </w:r>
    </w:p>
    <w:p w14:paraId="57F4D9B7" w14:textId="4543ABA9" w:rsidR="00911461" w:rsidRDefault="00911461" w:rsidP="00911461">
      <w:pPr>
        <w:contextualSpacing/>
      </w:pPr>
      <w:r w:rsidRPr="0054756D">
        <w:sym w:font="Wingdings" w:char="F0A8"/>
      </w:r>
      <w:r w:rsidRPr="0054756D">
        <w:t xml:space="preserve"> </w:t>
      </w:r>
      <w:ins w:id="42" w:author="JOEBEST" w:date="2016-09-24T19:02:00Z">
        <w:r w:rsidR="00306779">
          <w:t>Arrière-pays</w:t>
        </w:r>
      </w:ins>
      <w:ins w:id="43" w:author="JOEBEST" w:date="2016-09-24T19:00:00Z">
        <w:r w:rsidR="00306779">
          <w:t xml:space="preserve"> </w:t>
        </w:r>
      </w:ins>
      <w:proofErr w:type="spellStart"/>
      <w:r w:rsidRPr="0054756D">
        <w:t>Inland</w:t>
      </w:r>
      <w:proofErr w:type="spellEnd"/>
      <w:r w:rsidRPr="0054756D">
        <w:t xml:space="preserve">       </w:t>
      </w:r>
    </w:p>
    <w:p w14:paraId="37DC32F3" w14:textId="53F7CB3B" w:rsidR="00911461" w:rsidRPr="0054756D" w:rsidRDefault="00911461" w:rsidP="00911461">
      <w:pPr>
        <w:contextualSpacing/>
        <w:sectPr w:rsidR="00911461" w:rsidRPr="0054756D" w:rsidSect="0054756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54756D">
        <w:sym w:font="Wingdings" w:char="F0A8"/>
      </w:r>
      <w:r w:rsidRPr="0054756D">
        <w:t xml:space="preserve"> </w:t>
      </w:r>
      <w:proofErr w:type="spellStart"/>
      <w:ins w:id="44" w:author="JOEBEST" w:date="2016-09-24T18:26:00Z">
        <w:r w:rsidR="00270657" w:rsidRPr="00306779">
          <w:t>Autre</w:t>
        </w:r>
      </w:ins>
      <w:r w:rsidRPr="00306779">
        <w:t>Other</w:t>
      </w:r>
      <w:proofErr w:type="spellEnd"/>
      <w:r w:rsidRPr="0054756D">
        <w:t xml:space="preserve">: </w:t>
      </w:r>
      <w:r w:rsidRPr="0054756D">
        <w:softHyphen/>
      </w:r>
      <w:r w:rsidRPr="0054756D">
        <w:softHyphen/>
        <w:t>________________________________</w:t>
      </w:r>
    </w:p>
    <w:p w14:paraId="6E255BF7" w14:textId="77777777" w:rsidR="00163010" w:rsidRDefault="00163010">
      <w:pPr>
        <w:pBdr>
          <w:bottom w:val="single" w:sz="6" w:space="1" w:color="auto"/>
        </w:pBdr>
        <w:contextualSpacing/>
        <w:rPr>
          <w:b/>
        </w:rPr>
      </w:pPr>
    </w:p>
    <w:p w14:paraId="61D265E0" w14:textId="6271C5FA" w:rsidR="009A2DC8" w:rsidRDefault="009A2DC8" w:rsidP="00163010">
      <w:pPr>
        <w:contextualSpacing/>
        <w:rPr>
          <w:b/>
        </w:rPr>
      </w:pPr>
    </w:p>
    <w:p w14:paraId="32F00FF7" w14:textId="04B4E2FB" w:rsidR="00163010" w:rsidRPr="0021385E" w:rsidRDefault="008F43D6" w:rsidP="00163010">
      <w:pPr>
        <w:contextualSpacing/>
        <w:rPr>
          <w:b/>
        </w:rPr>
      </w:pPr>
      <w:ins w:id="45" w:author="JOEBEST" w:date="2016-09-24T19:03:00Z">
        <w:r w:rsidRPr="008807A5">
          <w:rPr>
            <w:b/>
          </w:rPr>
          <w:t>Noms du personnel qui sont engagés dans</w:t>
        </w:r>
      </w:ins>
      <w:ins w:id="46" w:author="JOEBEST" w:date="2016-09-28T14:07:00Z">
        <w:r w:rsidR="00A4063F">
          <w:rPr>
            <w:b/>
          </w:rPr>
          <w:t xml:space="preserve"> la collection de</w:t>
        </w:r>
      </w:ins>
      <w:ins w:id="47" w:author="JOEBEST" w:date="2016-09-24T19:03:00Z">
        <w:r w:rsidRPr="008807A5">
          <w:rPr>
            <w:b/>
          </w:rPr>
          <w:t xml:space="preserve"> cet </w:t>
        </w:r>
      </w:ins>
      <w:ins w:id="48" w:author="JOEBEST" w:date="2016-09-28T14:08:00Z">
        <w:r w:rsidR="009C0A89" w:rsidRPr="008807A5">
          <w:rPr>
            <w:b/>
          </w:rPr>
          <w:t>échantillon (</w:t>
        </w:r>
      </w:ins>
      <w:proofErr w:type="spellStart"/>
      <w:ins w:id="49" w:author="JOEBEST" w:date="2016-09-24T19:03:00Z">
        <w:r w:rsidRPr="008807A5">
          <w:rPr>
            <w:b/>
          </w:rPr>
          <w:t>separés</w:t>
        </w:r>
        <w:proofErr w:type="spellEnd"/>
        <w:r w:rsidRPr="008807A5">
          <w:rPr>
            <w:b/>
          </w:rPr>
          <w:t xml:space="preserve"> par virgule</w:t>
        </w:r>
        <w:proofErr w:type="gramStart"/>
        <w:r w:rsidRPr="008807A5">
          <w:rPr>
            <w:b/>
          </w:rPr>
          <w:t>)</w:t>
        </w:r>
      </w:ins>
      <w:proofErr w:type="spellStart"/>
      <w:proofErr w:type="gramEnd"/>
      <w:r w:rsidR="00163010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D7D2422" wp14:editId="54E00CB5">
                <wp:simplePos x="0" y="0"/>
                <wp:positionH relativeFrom="column">
                  <wp:posOffset>0</wp:posOffset>
                </wp:positionH>
                <wp:positionV relativeFrom="paragraph">
                  <wp:posOffset>217805</wp:posOffset>
                </wp:positionV>
                <wp:extent cx="5943600" cy="317500"/>
                <wp:effectExtent l="0" t="0" r="19050" b="2540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3175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2D03F" id="Rounded Rectangle 14" o:spid="_x0000_s1026" style="position:absolute;margin-left:0;margin-top:17.15pt;width:468pt;height: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nwugIAAOIFAAAOAAAAZHJzL2Uyb0RvYy54bWysVE1v2zAMvQ/YfxB0Xx2nSZsGdYqgRYcB&#10;XVu0HXpWZCn2IImapMTJfv0o+SPpVuww7GKTIvlIPlG8vNppRbbC+RpMQfOTESXCcChrsy7ot5fb&#10;TzNKfGCmZAqMKOheeHq1+PjhsrFzMYYKVCkcQRDj540taBWCnWeZ55XQzJ+AFQaNEpxmAVW3zkrH&#10;GkTXKhuPRmdZA660DrjwHk9vWiNdJHwpBQ8PUnoRiCoo1hbS16XvKn6zxSWbrx2zVc27Mtg/VKFZ&#10;bTDpAHXDAiMbV/8BpWvuwIMMJxx0BlLWXKQesJt89Fs3zxWzIvWC5Hg70OT/Hyy/3z46Upd4dxNK&#10;DNN4R0+wMaUoyROyx8xaCYI2JKqxfo7+z/bRdZpHMXa9k07HP/ZDdonc/UCu2AXC8XB6MTk9G+Ed&#10;cLSd5udTlBEmO0Rb58NnAZpEoaAulhFrSMSy7Z0PieGyK5OV3ymRWuF9bZki03yWqkTAzhelHjIG&#10;GritlUoXrkw88KDqMp4lJU6cuFaOIFhBV+s8pVUb/RXK9myGJfc1pwGN7qmDIyRMGtGzSFZLT5LC&#10;XomYRpknIZFvJGScEgxAbQ7GuTChze0rVor2OGZ+P3UCjMgSGxmwO4C3PfXYLeudfwwV6aEMwaO/&#10;FdYGDxEpM5gwBOvagHsPQGFXXebWvyeppSaytIJyj9PooH2m3vLbGkfhjvnwyBzeM04P7prwgB+p&#10;oCkodBIlFbif751Hf3wuaKWkwXdeUP9jw5ygRH0x+JAu8skkLoakTKbnY1TcsWV1bDEbfQ04Hjlu&#10;NcuTGP2D6kXpQL/iSlrGrGhihmPugvLgeuU6tPsHlxoXy2Vyw2VgWbgzz5ZH8MhqHN2X3StztnsP&#10;AV/SPfQ7oZvyltGDb4w0sNwEkHWIxgOvnYKLBKU3m+pYT16H1bz4BQAA//8DAFBLAwQUAAYACAAA&#10;ACEAKmBcRNsAAAAGAQAADwAAAGRycy9kb3ducmV2LnhtbEyPT0vDQBDF74LfYRnBm91oJLQxkyJC&#10;kR5EjRY8brNjEtw/ITtt47d3POnxvTe895tqPXunjjSlIQaE60UGikIb7RA6hPe3zdUSVGITrHEx&#10;EMI3JVjX52eVKW08hVc6NtwpKQmpNAg981hqndqevEmLOFKQ7DNO3rDIqdN2Micp907fZFmhvRmC&#10;LPRmpIee2q/m4BE+Xp53hp3rsiY9Dbxpto9Fu0W8vJjv70Axzfx3DL/4gg61MO3jIdikHII8wgj5&#10;bQ5K0lVeiLFHWIqh60r/x69/AAAA//8DAFBLAQItABQABgAIAAAAIQC2gziS/gAAAOEBAAATAAAA&#10;AAAAAAAAAAAAAAAAAABbQ29udGVudF9UeXBlc10ueG1sUEsBAi0AFAAGAAgAAAAhADj9If/WAAAA&#10;lAEAAAsAAAAAAAAAAAAAAAAALwEAAF9yZWxzLy5yZWxzUEsBAi0AFAAGAAgAAAAhAFnsefC6AgAA&#10;4gUAAA4AAAAAAAAAAAAAAAAALgIAAGRycy9lMm9Eb2MueG1sUEsBAi0AFAAGAAgAAAAhACpgXETb&#10;AAAABgEAAA8AAAAAAAAAAAAAAAAAFAUAAGRycy9kb3ducmV2LnhtbFBLBQYAAAAABAAEAPMAAAAc&#10;BgAAAAA=&#10;" filled="f" strokecolor="#d8d8d8 [2732]" strokeweight="1pt">
                <v:stroke joinstyle="miter"/>
              </v:roundrect>
            </w:pict>
          </mc:Fallback>
        </mc:AlternateContent>
      </w:r>
      <w:r w:rsidR="00163010" w:rsidRPr="0021385E">
        <w:rPr>
          <w:b/>
        </w:rPr>
        <w:t>Names</w:t>
      </w:r>
      <w:proofErr w:type="spellEnd"/>
      <w:r w:rsidR="00163010" w:rsidRPr="0021385E">
        <w:rPr>
          <w:b/>
        </w:rPr>
        <w:t xml:space="preserve"> of all staff </w:t>
      </w:r>
      <w:proofErr w:type="spellStart"/>
      <w:r w:rsidR="00163010" w:rsidRPr="0021385E">
        <w:rPr>
          <w:b/>
        </w:rPr>
        <w:t>involved</w:t>
      </w:r>
      <w:proofErr w:type="spellEnd"/>
      <w:r w:rsidR="00163010" w:rsidRPr="0021385E">
        <w:rPr>
          <w:b/>
        </w:rPr>
        <w:t xml:space="preserve"> in </w:t>
      </w:r>
      <w:proofErr w:type="spellStart"/>
      <w:r w:rsidR="00163010" w:rsidRPr="0021385E">
        <w:rPr>
          <w:b/>
        </w:rPr>
        <w:t>collecting</w:t>
      </w:r>
      <w:proofErr w:type="spellEnd"/>
      <w:r w:rsidR="00163010" w:rsidRPr="0021385E">
        <w:rPr>
          <w:b/>
        </w:rPr>
        <w:t xml:space="preserve"> </w:t>
      </w:r>
      <w:proofErr w:type="spellStart"/>
      <w:r w:rsidR="00163010" w:rsidRPr="0021385E">
        <w:rPr>
          <w:b/>
        </w:rPr>
        <w:t>this</w:t>
      </w:r>
      <w:proofErr w:type="spellEnd"/>
      <w:r w:rsidR="00163010" w:rsidRPr="0021385E">
        <w:rPr>
          <w:b/>
        </w:rPr>
        <w:t xml:space="preserve"> </w:t>
      </w:r>
      <w:proofErr w:type="spellStart"/>
      <w:r w:rsidR="00163010">
        <w:rPr>
          <w:b/>
        </w:rPr>
        <w:t>sample</w:t>
      </w:r>
      <w:proofErr w:type="spellEnd"/>
      <w:r w:rsidR="00A72F80">
        <w:rPr>
          <w:b/>
        </w:rPr>
        <w:t xml:space="preserve"> (</w:t>
      </w:r>
      <w:proofErr w:type="spellStart"/>
      <w:r w:rsidR="00A72F80">
        <w:rPr>
          <w:b/>
        </w:rPr>
        <w:t>separated</w:t>
      </w:r>
      <w:proofErr w:type="spellEnd"/>
      <w:r w:rsidR="00A72F80">
        <w:rPr>
          <w:b/>
        </w:rPr>
        <w:t xml:space="preserve"> by comma)</w:t>
      </w:r>
    </w:p>
    <w:p w14:paraId="3EA14FBF" w14:textId="77777777" w:rsidR="00163010" w:rsidRDefault="00163010" w:rsidP="00163010">
      <w:pPr>
        <w:contextualSpacing/>
      </w:pPr>
    </w:p>
    <w:p w14:paraId="03ECA4E6" w14:textId="77777777" w:rsidR="00163010" w:rsidRDefault="00163010">
      <w:pPr>
        <w:contextualSpacing/>
        <w:rPr>
          <w:b/>
        </w:rPr>
      </w:pPr>
    </w:p>
    <w:p w14:paraId="3863F106" w14:textId="51B56A08" w:rsidR="00163010" w:rsidRDefault="00163010">
      <w:pPr>
        <w:contextualSpacing/>
        <w:rPr>
          <w:b/>
        </w:rPr>
      </w:pPr>
    </w:p>
    <w:p w14:paraId="75B68224" w14:textId="77777777" w:rsidR="008F43D6" w:rsidRPr="008807A5" w:rsidRDefault="008F43D6" w:rsidP="008F43D6">
      <w:pPr>
        <w:contextualSpacing/>
        <w:rPr>
          <w:ins w:id="50" w:author="JOEBEST" w:date="2016-09-24T19:03:00Z"/>
          <w:b/>
        </w:rPr>
      </w:pPr>
    </w:p>
    <w:p w14:paraId="5D2EE028" w14:textId="75AB880D" w:rsidR="00F00670" w:rsidRDefault="008F43D6" w:rsidP="008F43D6">
      <w:pPr>
        <w:contextualSpacing/>
        <w:rPr>
          <w:b/>
        </w:rPr>
      </w:pPr>
      <w:ins w:id="51" w:author="JOEBEST" w:date="2016-09-24T19:03:00Z">
        <w:r w:rsidRPr="00445EF4">
          <w:rPr>
            <w:b/>
          </w:rPr>
          <w:t>Observations</w:t>
        </w:r>
        <w:r>
          <w:rPr>
            <w:b/>
          </w:rPr>
          <w:t xml:space="preserve"> </w:t>
        </w:r>
      </w:ins>
      <w:r w:rsidR="00917622">
        <w:rPr>
          <w:b/>
        </w:rPr>
        <w:t>Notes</w:t>
      </w:r>
    </w:p>
    <w:p w14:paraId="1335D118" w14:textId="1EF17D0E" w:rsidR="006169F0" w:rsidRDefault="006169F0" w:rsidP="006169F0">
      <w:pPr>
        <w:spacing w:line="48" w:lineRule="auto"/>
        <w:contextualSpacing/>
      </w:pPr>
    </w:p>
    <w:p w14:paraId="331ABC7A" w14:textId="31574646" w:rsidR="00162EFB" w:rsidRDefault="00911461" w:rsidP="00162EFB">
      <w:pPr>
        <w:spacing w:line="48" w:lineRule="auto"/>
        <w:contextualSpacing/>
      </w:pPr>
      <w:r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01F8807" wp14:editId="4B9F288E">
                <wp:simplePos x="0" y="0"/>
                <wp:positionH relativeFrom="column">
                  <wp:posOffset>0</wp:posOffset>
                </wp:positionH>
                <wp:positionV relativeFrom="paragraph">
                  <wp:posOffset>11430</wp:posOffset>
                </wp:positionV>
                <wp:extent cx="5943600" cy="647700"/>
                <wp:effectExtent l="0" t="0" r="25400" b="38100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647700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533E73" id="Rounded Rectangle 19" o:spid="_x0000_s1026" style="position:absolute;margin-left:0;margin-top:.9pt;width:468pt;height:51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4C2wAIAAOIFAAAOAAAAZHJzL2Uyb0RvYy54bWysVMluGzEMvRfoPwi6NzN27SxGxoGRIEWB&#10;NAmSFDnLWjxTSKIqyVu/vpRmsdsGPRS9zIgi+Ug+kby82hlNNtKHBmxFRyclJdJyEI1dVfTry+2H&#10;c0pCZFYwDVZWdC8DvZq/f3e5dTM5hhq0kJ4giA2zratoHaObFUXgtTQsnICTFpUKvGERRb8qhGdb&#10;RDe6GJflabEFL5wHLkPA25tWSecZXynJ44NSQUaiK4q5xfz1+btM32J+yWYrz1zd8C4N9g9ZGNZY&#10;DDpA3bDIyNo3f0CZhnsIoOIJB1OAUg2XuQasZlT+Vs1zzZzMtSA5wQ00hf8Hy+83j540At/ughLL&#10;DL7RE6ytkII8IXvMrrQkqEOiti7M0P7ZPfpOCnhMVe+UN+mP9ZBdJnc/kCt3kXC8nF5MPp6W+AYc&#10;daeTszM8I0xx8HY+xE8SDEmHivqURsohE8s2dyFmhkWXJhPfKFFG43ttmCbT0fmkA+xsEbqHTI4W&#10;bhut84Nrmy4C6EakuyykjpPX2hMEq+hyNcph9dp8AdHenU/LIefcoMk8V3CEhEETepHIaunJp7jX&#10;MoXR9kkq5BsJGecAA1Abg3EubWxjh5oJ2V6nyD1dg0cOnQETssJCBuwO4NeaeuyW9c4+uco8KINz&#10;+bfEWufBI0cGGwdn01jwbwForKqL3Nr3JLXUJJaWIPbYjR7aMQ2O3zbYCncsxEfm8Z2xe3DXxAf8&#10;KA3bikJ3oqQG/+Ot+2SP44JaSrY45xUN39fMS0r0Z4uDdDGaTNJiyMJkejZGwR9rlscauzbXgO0x&#10;wq3meD4m+6j7o/JgXnElLVJUVDHLMXZFefS9cB3b/YNLjcvFIpvhMnAs3tlnxxN4YjW17svulXnX&#10;zUPESbqHfiewWe7yltGDbfK0sFhHUE1MygOvnYCLJDdOt/TSpjqWs9VhNc9/AgAA//8DAFBLAwQU&#10;AAYACAAAACEAR+mJ8tkAAAAGAQAADwAAAGRycy9kb3ducmV2LnhtbEyPwUrDQBCG74LvsIzgze5q&#10;IdSYTRGhSA+iRgWP2+yYBHdnQ3baxrd3PNnjN//wzzfVeo5BHXDKQyIL1wsDCqlNfqDOwvvb5moF&#10;KrMj70IitPCDGdb1+VnlSp+O9IqHhjslJZRLZ6FnHkutc9tjdHmRRiTJvtIUHQtOnfaTO0p5DPrG&#10;mEJHN5Bc6N2IDz22380+Wvh8ef5wHEJnmvw08KbZPhbt1trLi/n+DhTjzP/L8Kcv6lCL0y7tyWcV&#10;LMgjLFPRl/B2WQjvhM1yBbqu9Kl+/QsAAP//AwBQSwECLQAUAAYACAAAACEAtoM4kv4AAADhAQAA&#10;EwAAAAAAAAAAAAAAAAAAAAAAW0NvbnRlbnRfVHlwZXNdLnhtbFBLAQItABQABgAIAAAAIQA4/SH/&#10;1gAAAJQBAAALAAAAAAAAAAAAAAAAAC8BAABfcmVscy8ucmVsc1BLAQItABQABgAIAAAAIQBSR4C2&#10;wAIAAOIFAAAOAAAAAAAAAAAAAAAAAC4CAABkcnMvZTJvRG9jLnhtbFBLAQItABQABgAIAAAAIQBH&#10;6Yny2QAAAAYBAAAPAAAAAAAAAAAAAAAAABoFAABkcnMvZG93bnJldi54bWxQSwUGAAAAAAQABADz&#10;AAAAIAYAAAAA&#10;" filled="f" strokecolor="#d8d8d8 [2732]" strokeweight="1pt">
                <v:stroke joinstyle="miter"/>
              </v:roundrect>
            </w:pict>
          </mc:Fallback>
        </mc:AlternateContent>
      </w:r>
    </w:p>
    <w:p w14:paraId="4BF59629" w14:textId="77777777" w:rsidR="00693F6E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</w:p>
    <w:p w14:paraId="0CC9D437" w14:textId="77777777" w:rsidR="00911461" w:rsidRDefault="00911461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</w:p>
    <w:p w14:paraId="487518E7" w14:textId="77777777" w:rsidR="00911461" w:rsidRDefault="00911461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br w:type="page"/>
      </w:r>
    </w:p>
    <w:p w14:paraId="307E2076" w14:textId="2A746B43" w:rsidR="00D01726" w:rsidRDefault="00693F6E" w:rsidP="00D01726">
      <w:pPr>
        <w:ind w:left="2070"/>
        <w:contextualSpacing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lastRenderedPageBreak/>
        <w:drawing>
          <wp:anchor distT="0" distB="0" distL="114300" distR="114300" simplePos="0" relativeHeight="251651584" behindDoc="0" locked="0" layoutInCell="1" allowOverlap="1" wp14:anchorId="37F6A034" wp14:editId="7FD51230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1028700" cy="640715"/>
            <wp:effectExtent l="0" t="0" r="1270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YK-vert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12" b="19926"/>
                    <a:stretch/>
                  </pic:blipFill>
                  <pic:spPr bwMode="auto">
                    <a:xfrm>
                      <a:off x="0" y="0"/>
                      <a:ext cx="1028700" cy="64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9BB2B9C" wp14:editId="144163FC">
                <wp:simplePos x="0" y="0"/>
                <wp:positionH relativeFrom="column">
                  <wp:posOffset>1143000</wp:posOffset>
                </wp:positionH>
                <wp:positionV relativeFrom="paragraph">
                  <wp:posOffset>-114300</wp:posOffset>
                </wp:positionV>
                <wp:extent cx="0" cy="603250"/>
                <wp:effectExtent l="25400" t="0" r="25400" b="63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4068B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EF12B" id="Straight Connector 1" o:spid="_x0000_s1026" style="position:absolute;z-index:251653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-9pt" to="90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kt72wEAAA0EAAAOAAAAZHJzL2Uyb0RvYy54bWysU8GO0zAQvSPxD5bvNGkXqipquhJdLRcE&#10;FQsf4Dp2Y8n2WGPTpH/P2GmzK0BIIC5OPJ73Zt4be3s/OsvOCqMB3/LlouZMeQmd8aeWf/v6+GbD&#10;WUzCd8KCVy2/qMjvd69fbYfQqBX0YDuFjEh8bIbQ8j6l0FRVlL1yIi4gKE+HGtCJRFs8VR2Kgdid&#10;rVZ1va4GwC4gSBUjRR+mQ74r/FormT5rHVVituXUWyorlvWY12q3Fc0JReiNvLYh/qELJ4ynojPV&#10;g0iCfUfzC5UzEiGCTgsJrgKtjVRFA6lZ1j+peepFUEULmRPDbFP8f7Ty0/mAzHQ0O868cDSip4TC&#10;nPrE9uA9GQjIltmnIcSG0vf+gNddDAfMokeNLn9JDhuLt5fZWzUmJqegpOi6vlu9K7ZXz7iAMX1Q&#10;4Fj+abk1PqsWjTh/jIlqUeotJYetZ0PL7zbLui5pEazpHo21+TDi6bi3yM6CJv62Xm/e36q9SCNC&#10;64k3S5pElL90sWoq8EVpMoXaXk4V8nVUM62QUvlUTClMlJ1hmlqYgdfW/gS85meoKlf1b8AzolQG&#10;n2awMx7wd22n8daynvJvDky6swVH6C5lvMUaunPF/Ov7yJf65b7An1/x7gcAAAD//wMAUEsDBBQA&#10;BgAIAAAAIQCCMpt73QAAAAoBAAAPAAAAZHJzL2Rvd25yZXYueG1sTI9BT8MwDIXvSPyHyEjctgQO&#10;W1WaTggEHEBIDCTELW1MW2ic0rhb+fd4XODmZz89f6/YzKFXOxxTF8nC2dKAQqqj76ix8PJ8s8hA&#10;JXbkXR8JLXxjgk15fFS43Mc9PeFuy42SEEq5s9AyD7nWqW4xuLSMA5Lc3uMYHIscG+1Ht5fw0Otz&#10;Y1Y6uI7kQ+sGvGqx/txOwYK+faxo/nh9+Joi48q/Zfd318na05P58gIU48x/ZjjgCzqUwlTFiXxS&#10;vejMSBe2sJAJ1MHxu6ksrNcGdFno/xXKHwAAAP//AwBQSwECLQAUAAYACAAAACEAtoM4kv4AAADh&#10;AQAAEwAAAAAAAAAAAAAAAAAAAAAAW0NvbnRlbnRfVHlwZXNdLnhtbFBLAQItABQABgAIAAAAIQA4&#10;/SH/1gAAAJQBAAALAAAAAAAAAAAAAAAAAC8BAABfcmVscy8ucmVsc1BLAQItABQABgAIAAAAIQC5&#10;kkt72wEAAA0EAAAOAAAAAAAAAAAAAAAAAC4CAABkcnMvZTJvRG9jLnhtbFBLAQItABQABgAIAAAA&#10;IQCCMpt73QAAAAoBAAAPAAAAAAAAAAAAAAAAADUEAABkcnMvZG93bnJldi54bWxQSwUGAAAAAAQA&#10;BADzAAAAPwUAAAAA&#10;" strokecolor="#4068b0" strokeweight="3pt">
                <v:stroke joinstyle="miter"/>
              </v:line>
            </w:pict>
          </mc:Fallback>
        </mc:AlternateContent>
      </w:r>
      <w:ins w:id="52" w:author="JOEBEST" w:date="2016-09-24T19:05:00Z">
        <w:r w:rsidR="008F43D6">
          <w:rPr>
            <w:rFonts w:ascii="Arial" w:hAnsi="Arial" w:cs="Arial"/>
            <w:b/>
            <w:sz w:val="40"/>
            <w:szCs w:val="40"/>
          </w:rPr>
          <w:t>L’Eau de Mer</w:t>
        </w:r>
      </w:ins>
      <w:ins w:id="53" w:author="JOEBEST" w:date="2016-09-28T14:08:00Z">
        <w:r w:rsidR="009C0A89">
          <w:rPr>
            <w:rFonts w:ascii="Arial" w:hAnsi="Arial" w:cs="Arial"/>
            <w:b/>
            <w:sz w:val="40"/>
            <w:szCs w:val="40"/>
          </w:rPr>
          <w:t xml:space="preserve"> </w:t>
        </w:r>
      </w:ins>
      <w:proofErr w:type="spellStart"/>
      <w:r w:rsidR="00911461">
        <w:rPr>
          <w:rFonts w:ascii="Arial" w:hAnsi="Arial" w:cs="Arial"/>
          <w:b/>
          <w:sz w:val="40"/>
          <w:szCs w:val="40"/>
        </w:rPr>
        <w:t>Ocean</w:t>
      </w:r>
      <w:proofErr w:type="spellEnd"/>
      <w:r w:rsidR="00D01726">
        <w:rPr>
          <w:rFonts w:ascii="Arial" w:hAnsi="Arial" w:cs="Arial"/>
          <w:b/>
          <w:sz w:val="40"/>
          <w:szCs w:val="40"/>
        </w:rPr>
        <w:t xml:space="preserve"> </w:t>
      </w:r>
      <w:r w:rsidR="00D01726" w:rsidRPr="0021385E">
        <w:rPr>
          <w:rFonts w:ascii="Arial" w:hAnsi="Arial" w:cs="Arial"/>
          <w:b/>
          <w:sz w:val="40"/>
          <w:szCs w:val="40"/>
        </w:rPr>
        <w:t>Water</w:t>
      </w:r>
    </w:p>
    <w:p w14:paraId="2B9610FB" w14:textId="73378986" w:rsidR="00D01726" w:rsidRPr="00693F6E" w:rsidRDefault="00555EFB" w:rsidP="00693F6E">
      <w:pPr>
        <w:ind w:left="2070"/>
        <w:contextualSpacing/>
        <w:rPr>
          <w:rFonts w:ascii="Arial" w:hAnsi="Arial" w:cs="Arial"/>
          <w:sz w:val="24"/>
          <w:szCs w:val="24"/>
        </w:rPr>
        <w:sectPr w:rsidR="00D01726" w:rsidRPr="00693F6E" w:rsidSect="008D6E24">
          <w:footerReference w:type="default" r:id="rId9"/>
          <w:type w:val="continuous"/>
          <w:pgSz w:w="12240" w:h="15840"/>
          <w:pgMar w:top="990" w:right="1440" w:bottom="1440" w:left="1440" w:header="720" w:footer="181" w:gutter="0"/>
          <w:cols w:space="720"/>
          <w:docGrid w:linePitch="360"/>
        </w:sectPr>
      </w:pPr>
      <w:ins w:id="56" w:author="JOEBEST" w:date="2016-09-24T19:05:00Z">
        <w:r w:rsidRPr="008807A5">
          <w:rPr>
            <w:rFonts w:ascii="Arial" w:hAnsi="Arial" w:cs="Arial"/>
            <w:sz w:val="24"/>
            <w:szCs w:val="24"/>
          </w:rPr>
          <w:t xml:space="preserve">Fiche de Traitement </w:t>
        </w:r>
        <w:proofErr w:type="spellStart"/>
        <w:r w:rsidRPr="008807A5">
          <w:rPr>
            <w:rFonts w:ascii="Arial" w:hAnsi="Arial" w:cs="Arial"/>
            <w:sz w:val="24"/>
            <w:szCs w:val="24"/>
          </w:rPr>
          <w:t>Laboratoire</w:t>
        </w:r>
      </w:ins>
      <w:r w:rsidR="00D01726">
        <w:rPr>
          <w:rFonts w:ascii="Arial" w:hAnsi="Arial" w:cs="Arial"/>
          <w:sz w:val="24"/>
          <w:szCs w:val="24"/>
        </w:rPr>
        <w:t>Laboratory</w:t>
      </w:r>
      <w:proofErr w:type="spellEnd"/>
      <w:r w:rsidR="00D01726" w:rsidRPr="00F006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726" w:rsidRPr="00F00670">
        <w:rPr>
          <w:rFonts w:ascii="Arial" w:hAnsi="Arial" w:cs="Arial"/>
          <w:sz w:val="24"/>
          <w:szCs w:val="24"/>
        </w:rPr>
        <w:t>Processing</w:t>
      </w:r>
      <w:proofErr w:type="spellEnd"/>
      <w:r w:rsidR="00D01726" w:rsidRPr="00F0067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1726" w:rsidRPr="00F00670">
        <w:rPr>
          <w:rFonts w:ascii="Arial" w:hAnsi="Arial" w:cs="Arial"/>
          <w:sz w:val="24"/>
          <w:szCs w:val="24"/>
        </w:rPr>
        <w:t>Fo</w:t>
      </w:r>
      <w:r w:rsidR="00693F6E">
        <w:rPr>
          <w:rFonts w:ascii="Arial" w:hAnsi="Arial" w:cs="Arial"/>
          <w:sz w:val="24"/>
          <w:szCs w:val="24"/>
        </w:rPr>
        <w:t>r</w:t>
      </w:r>
      <w:r w:rsidR="005D4378">
        <w:rPr>
          <w:rFonts w:ascii="Arial" w:hAnsi="Arial" w:cs="Arial"/>
          <w:sz w:val="24"/>
          <w:szCs w:val="24"/>
        </w:rPr>
        <w:t>m</w:t>
      </w:r>
      <w:proofErr w:type="spellEnd"/>
    </w:p>
    <w:p w14:paraId="65E7DA71" w14:textId="496E3068" w:rsidR="00D01726" w:rsidRDefault="00D01726" w:rsidP="00693F6E">
      <w:pPr>
        <w:pBdr>
          <w:bottom w:val="single" w:sz="6" w:space="0" w:color="auto"/>
        </w:pBdr>
        <w:contextualSpacing/>
        <w:rPr>
          <w:b/>
        </w:rPr>
      </w:pPr>
    </w:p>
    <w:p w14:paraId="731BAC4E" w14:textId="2B2D8E2F" w:rsidR="00E12ED3" w:rsidRDefault="00E12ED3" w:rsidP="00E12ED3">
      <w:pPr>
        <w:contextualSpacing/>
        <w:rPr>
          <w:b/>
        </w:rPr>
      </w:pPr>
    </w:p>
    <w:p w14:paraId="4BF0E7E3" w14:textId="2868080D" w:rsidR="00E12ED3" w:rsidRDefault="00555EFB" w:rsidP="00E12ED3">
      <w:pPr>
        <w:contextualSpacing/>
        <w:sectPr w:rsidR="00E12ED3" w:rsidSect="00693F6E">
          <w:footerReference w:type="default" r:id="rId10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57" w:author="JOEBEST" w:date="2016-09-24T19:06:00Z">
        <w:r w:rsidRPr="00445EF4">
          <w:rPr>
            <w:b/>
          </w:rPr>
          <w:t>Code d’Identification d’</w:t>
        </w:r>
        <w:r w:rsidRPr="008807A5">
          <w:rPr>
            <w:b/>
          </w:rPr>
          <w:t>É</w:t>
        </w:r>
        <w:r w:rsidRPr="00445EF4">
          <w:rPr>
            <w:b/>
          </w:rPr>
          <w:t>chantillon</w:t>
        </w:r>
        <w:r>
          <w:rPr>
            <w:noProof/>
          </w:rPr>
          <w:t xml:space="preserve"> </w:t>
        </w:r>
      </w:ins>
      <w:r w:rsidR="00E12E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7E380636" wp14:editId="46534FDC">
                <wp:simplePos x="0" y="0"/>
                <wp:positionH relativeFrom="column">
                  <wp:posOffset>3168015</wp:posOffset>
                </wp:positionH>
                <wp:positionV relativeFrom="paragraph">
                  <wp:posOffset>126365</wp:posOffset>
                </wp:positionV>
                <wp:extent cx="1511300" cy="453390"/>
                <wp:effectExtent l="0" t="0" r="12700" b="381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6" name="Rounded Rectangle 6"/>
                        <wps:cNvSpPr/>
                        <wps:spPr>
                          <a:xfrm>
                            <a:off x="35001" y="67757"/>
                            <a:ext cx="1476342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4B3794" w14:textId="68C918B8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B73F7" w14:textId="05C63F8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80636" id="Group 5" o:spid="_x0000_s1036" style="position:absolute;margin-left:249.45pt;margin-top:9.95pt;width:119pt;height:35.7pt;z-index:251664896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WBdzAMAAJsLAAAOAAAAZHJzL2Uyb0RvYy54bWzUVltv2zYUfh/Q/0DwvbFuvglRCjdtggFp&#10;FyQZ+kxTlCWMIjmSjpz++h6Skqy5xoB1w5C+SOLtXL7znY+6fHdoOXpm2jRSFDi+iDBigsqyEbsC&#10;//5083aFkbFElIRLwQr8wgx+d/Xml8tO5SyRteQl0wiMCJN3qsC1tSqfzQytWUvMhVRMwGIldUss&#10;DPVuVmrSgfWWz5IoWsw6qUulJWXGwOyHsIivvP2qYtT+VlWGWcQLDLFZ/9T+uXXP2dUlyXeaqLqh&#10;fRjkB6JoSSPA6WjqA7EE7XXznam2oVoaWdkLKtuZrKqGMp8DZBNHJ9ncarlXPpdd3u3UCBNAe4LT&#10;D5uln5/vNWrKAs8xEqSFEnmvaO6g6dQuhx23Wj2qe91P7MLIZXuodOvekAc6eFBfRlDZwSIKk/E8&#10;jtMIsKewls3TdN2jTmsozfFYskyTONSD1h+nh7N0OJzF6dptmQ2uZy7CMaBOAYnMESfz73B6rIli&#10;Hn7jUOhxWgw4Pci9KFmJHoBkROw4Q4uAmd89AmZyA9idQSudR1GMEaCyWC7ny5D6iFq2XKRZEhJP&#10;IG9AcJo4yZU29pbJFrmPAgNVROlC8TQkz3fGhv3DPheBkDcN5zBPci7c00jelG7OD1zTsWuu0TOB&#10;dtnuYm+L79tPsgxzK4h5CMT3qNvu6zGxBNVx1qE2Q+7+y75wFjw/sAooB9xIvIPRUPBBKGXCBt+m&#10;JiUL087zeddcgEFnuYJERtu9gb/mNNgO0PT73VHmtWI8HP1dYOHweMJ7lsKOh9tGSH3OAIeses9h&#10;/wBSgMahtJXlCxBNy6BURtGbBup7R4y9JxqkCRoJ5BZWa6m/YtSBdBXY/LknmmHEfxXA+XWcZU7r&#10;/CCbLxMY6OnKdroi9u21hHIDFcGb/3T7LR8+Ky3bL6CyG+cVloig4LvA1OphcG2DpIJOU7bZ+G2g&#10;b4rYO/GoqDPuUHJUfDp8IVr1pLVA989y6DOSn9A27HUnhdzsrawaz+kjTj1+0PNOq/6H5l8Ozf/k&#10;GvW9PKDkpOeRPcD0kLFRd5L+YZCQ1zVoBNtoLbuakRLKFLjgwgZxcXIRcnBqgbYdtBxoMYGsPXRn&#10;lXYimaNuOLUdBDPN1qvEi9IomN/rxj+RDNQBu+bJ3Ic0EZO2sXCL86Yt8Mq1aa/wLtGPovR6Y0nD&#10;w/d5ebCH7cHfQ14IjyUeW+G/Zf1AYntC4ddEthjuvXAlvw62rZbpKj25pqZ0i9dZtPTl+4nothr6&#10;90R5XxXd/G8O/AH6m7b/W3W/mNOx18LjP/XVNwAAAP//AwBQSwMEFAAGAAgAAAAhAK1EiEPgAAAA&#10;CQEAAA8AAABkcnMvZG93bnJldi54bWxMj0FLw0AQhe+C/2EZwZvdxGht0mxKKeqpCLaC9LbNTpPQ&#10;7GzIbpP03zue9DQzvMeb7+WrybZiwN43jhTEswgEUulMQ5WCr/3bwwKED5qMbh2hgit6WBW3N7nO&#10;jBvpE4ddqASHkM+0gjqELpPSlzVa7WeuQ2Lt5HqrA599JU2vRw63rXyMorm0uiH+UOsONzWW593F&#10;Kngf9bhO4tdhez5trof988f3Nkal7u+m9RJEwCn8meEXn9GhYKaju5DxolXwlC5StrKQ8mTDSzLn&#10;5aggjROQRS7/Nyh+AAAA//8DAFBLAQItABQABgAIAAAAIQC2gziS/gAAAOEBAAATAAAAAAAAAAAA&#10;AAAAAAAAAABbQ29udGVudF9UeXBlc10ueG1sUEsBAi0AFAAGAAgAAAAhADj9If/WAAAAlAEAAAsA&#10;AAAAAAAAAAAAAAAALwEAAF9yZWxzLy5yZWxzUEsBAi0AFAAGAAgAAAAhAKsNYF3MAwAAmwsAAA4A&#10;AAAAAAAAAAAAAAAALgIAAGRycy9lMm9Eb2MueG1sUEsBAi0AFAAGAAgAAAAhAK1EiEPgAAAACQEA&#10;AA8AAAAAAAAAAAAAAAAAJgYAAGRycy9kb3ducmV2LnhtbFBLBQYAAAAABAAEAPMAAAAzBwAAAAA=&#10;">
                <v:roundrect id="Rounded Rectangle 6" o:spid="_x0000_s1037" style="position:absolute;left:350;top:677;width:14763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cwZcEA&#10;AADaAAAADwAAAGRycy9kb3ducmV2LnhtbESPQYvCMBSE78L+h/AW9qaprnSXahQRBS8i1j3s8dE8&#10;02LzUppY6783guBxmJlvmPmyt7XoqPWVYwXjUQKCuHC6YqPg77Qd/oLwAVlj7ZgU3MnDcvExmGOm&#10;3Y2P1OXBiAhhn6GCMoQmk9IXJVn0I9cQR+/sWoshytZI3eItwm0tJ0mSSosVx4USG1qXVFzyq1Uw&#10;rY3uV4ef/UG6rtHf/xuzTzdKfX32qxmIQH14h1/tnVaQwvNKvAFy8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PnMGXBAAAA2gAAAA8AAAAAAAAAAAAAAAAAmAIAAGRycy9kb3du&#10;cmV2LnhtbFBLBQYAAAAABAAEAPUAAACGAwAAAAA=&#10;" filled="f" strokecolor="#d8d8d8 [2732]" strokeweight="1pt">
                  <v:stroke joinstyle="miter"/>
                </v:roundrect>
                <v:shape id="Text Box 2" o:spid="_x0000_s103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14:paraId="114B3794" w14:textId="68C918B8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  ___ </w:t>
                        </w:r>
                      </w:p>
                    </w:txbxContent>
                  </v:textbox>
                </v:shape>
                <v:shape id="Text Box 2" o:spid="_x0000_s103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14:paraId="47CB73F7" w14:textId="05C63F8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52B89B6" wp14:editId="724EB5F9">
                <wp:simplePos x="0" y="0"/>
                <wp:positionH relativeFrom="column">
                  <wp:posOffset>1333500</wp:posOffset>
                </wp:positionH>
                <wp:positionV relativeFrom="paragraph">
                  <wp:posOffset>122555</wp:posOffset>
                </wp:positionV>
                <wp:extent cx="1581150" cy="456109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6765C" w14:textId="1C096148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E299EC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" name="Rounded Rectangle 2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2B89B6" id="Group 21" o:spid="_x0000_s1040" style="position:absolute;margin-left:105pt;margin-top:9.65pt;width:124.5pt;height:35.9pt;z-index:251663872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xXjzgMAAJkLAAAOAAAAZHJzL2Uyb0RvYy54bWzkVllv3DYQfi/Q/0Dwvdaxl1awHGyd2Cjg&#10;pobtIs9cijpQimRJriX313dIStr1gTRIWiBA90HLa66Pw2/m/N3QcfTItGmlKHByFmPEBJVlK+oC&#10;//5w9VOGkbFElIRLwQr8xAx+d/HjD+e9ylkqG8lLphEoESbvVYEba1UeRYY2rCPmTComYLOSuiMW&#10;prqOSk160N7xKI3jddRLXSotKTMGVt+HTXzh9VcVo/a3qjLMIl5g8M36r/bfvftGF+ckrzVRTUtH&#10;N8hXeNGRVoDRWdV7Ygk66PaVqq6lWhpZ2TMqu0hWVUuZjwGiSeIX0VxreVA+ljrvazXDBNC+wOmr&#10;1dKPj7catWWB0wQjQTq4I28WwRzA6VWdw5lrre7VrR4X6jBz8Q6V7tw/RIIGD+vTDCsbLKKwmKyy&#10;JFkB+hT2lqt1Em8D7rSBy3klRpsPp4Lb1SS4SZKNE4wms5HzbnamV5BC5oiS+TaU7huimAffOAQm&#10;lNIJpQcX3s9yQGnAyZ9yICE7wDKE7RPCqBtJ/zBIyMuGiJrttJZ9w0gJ7nmEIYhZ1OFtcuOU7Ptf&#10;ZQmXQQ5WekVvIp2uF/FyzOJncE+oJdtlvHmOGsmVNvaayQ65QYE1vBJvgjzeGBsAno64uxXyquUc&#10;1knOBeoLvF2lKy9wstO1Fh4yb7sCZ7H7hSt2kX4QpRe2pOVhDDfIBVzkFG2I2w77waeiTw+3t5fl&#10;E2ChZXi3wDMwaKT+C6Me3myBzZ8HohlG/BcBeG6TJYCBrJ8sV5sUJvp0Z3+6QwQFVQW2GIXhpfXE&#10;EELeAe5V69E4ejK6DFkWPP7v0239XaXb5zItzTaLbPHsfX7/mZb4iI4X/H9ONajUgf/v5EGUrER3&#10;wAtAWZyhNHvBcfCej293ouO5CiySLIbEdWy/TZKR7Gd6WmbxNlsGUk8XWbr2B2ZSf500zh3nyxdz&#10;lHvBRvK2dLzlJ66dYJdco0cCjcC+DtzMDx2QbFjLViNngSO++3DHfa050fQ2bxn7xFlgxztWAYMB&#10;+afe2VlRsEEoZcKOdaEhJQvLzrLPw1emuQCFTnMFgcy6RwXPY5p0B/oezztR5rugWTj+nGNBeJbw&#10;lqWws3DXCqnfUsAhqtFyOD+Re4DmjQdmFL1qofzcEGNviYamC8j63yV4ceguJVw3NDZgzQ9dQbB8&#10;GlZadp+gf9y5sgJbU0WgVk+TsSYg6EAp2+38MejcFLE34l7Rqcq7cvkwfCJajTXVQrp/lFMPQfIX&#10;pTWcdfgK+Y+Vxrc50P/5bBx7Vddgns493seO+uJvAAAA//8DAFBLAwQUAAYACAAAACEAeT5TnuAA&#10;AAAJAQAADwAAAGRycy9kb3ducmV2LnhtbEyPwU7DMBBE70j8g7VI3KjjliIS4lRVBZwqpLZIiJsb&#10;b5Oo8TqK3ST9e5YTHHdmNPsmX02uFQP2ofGkQc0SEEiltw1VGj4Pbw/PIEI0ZE3rCTVcMcCquL3J&#10;TWb9SDsc9rESXEIhMxrqGLtMylDW6EyY+Q6JvZPvnYl89pW0vRm53LVyniRP0pmG+ENtOtzUWJ73&#10;F6fhfTTjeqFeh+35tLl+H5YfX1uFWt/fTesXEBGn+BeGX3xGh4KZjv5CNohWw1wlvCWykS5AcOBx&#10;mbJw1JAqBbLI5f8FxQ8AAAD//wMAUEsBAi0AFAAGAAgAAAAhALaDOJL+AAAA4QEAABMAAAAAAAAA&#10;AAAAAAAAAAAAAFtDb250ZW50X1R5cGVzXS54bWxQSwECLQAUAAYACAAAACEAOP0h/9YAAACUAQAA&#10;CwAAAAAAAAAAAAAAAAAvAQAAX3JlbHMvLnJlbHNQSwECLQAUAAYACAAAACEAXRcV484DAACZCwAA&#10;DgAAAAAAAAAAAAAAAAAuAgAAZHJzL2Uyb0RvYy54bWxQSwECLQAUAAYACAAAACEAeT5TnuAAAAAJ&#10;AQAADwAAAAAAAAAAAAAAAAAoBgAAZHJzL2Rvd25yZXYueG1sUEsFBgAAAAAEAAQA8wAAADUHAAAA&#10;AA==&#10;">
                <v:shape id="Text Box 2" o:spid="_x0000_s1041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kqMIA&#10;AADbAAAADwAAAGRycy9kb3ducmV2LnhtbESPQWvCQBSE7wX/w/IEb3XXYItGV5EWwVOlVgVvj+wz&#10;CWbfhuxq4r93BaHHYWa+YebLzlbiRo0vHWsYDRUI4syZknMN+7/1+wSED8gGK8ek4U4elove2xxT&#10;41r+pdsu5CJC2KeooQihTqX0WUEW/dDVxNE7u8ZiiLLJpWmwjXBbyUSpT2mx5LhQYE1fBWWX3dVq&#10;OPycT8ex2ubf9qNuXack26nUetDvVjMQgbrwH361N0ZDksDzS/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ciSowgAAANsAAAAPAAAAAAAAAAAAAAAAAJgCAABkcnMvZG93&#10;bnJldi54bWxQSwUGAAAAAAQABAD1AAAAhwMAAAAA&#10;" filled="f" stroked="f">
                  <v:textbox>
                    <w:txbxContent>
                      <w:p w14:paraId="4156765C" w14:textId="1C096148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42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<v:textbox>
                    <w:txbxContent>
                      <w:p w14:paraId="13E299EC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28" o:spid="_x0000_s1043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cxW8AA&#10;AADbAAAADwAAAGRycy9kb3ducmV2LnhtbERPTYvCMBC9C/6HMII3TdcVd6mmRcQFLyLWPexxaMa0&#10;bDMpTaz135uD4PHxvjf5YBvRU+drxwo+5gkI4tLpmo2C38vP7BuED8gaG8ek4EEe8mw82mCq3Z3P&#10;1BfBiBjCPkUFVQhtKqUvK7Lo564ljtzVdRZDhJ2RusN7DLeNXCTJSlqsOTZU2NKuovK/uFkFy8bo&#10;YXv6Op6k61v9+bc3x9Veqelk2K5BBBrCW/xyH7SCRRwbv8QfILM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jcxW8AAAADbAAAADwAAAAAAAAAAAAAAAACYAgAAZHJzL2Rvd25y&#10;ZXYueG1sUEsFBgAAAAAEAAQA9QAAAIUDAAAAAA==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0A80DC3" wp14:editId="5A24D8DD">
                <wp:simplePos x="0" y="0"/>
                <wp:positionH relativeFrom="column">
                  <wp:posOffset>-635</wp:posOffset>
                </wp:positionH>
                <wp:positionV relativeFrom="paragraph">
                  <wp:posOffset>166370</wp:posOffset>
                </wp:positionV>
                <wp:extent cx="914400" cy="235836"/>
                <wp:effectExtent l="0" t="0" r="19050" b="1206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583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601E22" id="Rounded Rectangle 29" o:spid="_x0000_s1026" style="position:absolute;margin-left:-.05pt;margin-top:13.1pt;width:1in;height:18.5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I/qpwIAALYFAAAOAAAAZHJzL2Uyb0RvYy54bWysVEtv2zAMvg/YfxB0X+2kj6VGnSJo0WFA&#10;1xZth54VWYoNSKImKXGyXz9KctysK3YYdpElPj6Sn0leXG61IhvhfAemppOjkhJhODSdWdX0+/PN&#10;pxklPjDTMAVG1HQnPL2cf/xw0dtKTKEF1QhHEMT4qrc1bUOwVVF43grN/BFYYVApwWkW8OlWReNY&#10;j+haFdOyPCt6cI11wIX3KL3OSjpP+FIKHu6l9CIQVVPMLaTTpXMZz2J+waqVY7bt+JAG+4csNOsM&#10;Bh2hrllgZO26P6B0xx14kOGIgy5Ayo6LVANWMynfVPPUMitSLUiOtyNN/v/B8rvNgyNdU9PpOSWG&#10;afxHj7A2jWjII7LHzEoJgjokqre+Qvsn++CGl8drrHornY5frIdsE7m7kVyxDYSj8HxyclLiL+Co&#10;mh6fzo7PImbx6mydD18EaBIvNXUxi5hC4pVtbn3I9nu7GNDATacUylmlTDw9qK6JsvSIXSSulCMb&#10;hv9/uZokLLXW36DJstlpiUll4NR00TyldYCESUb0IhKQS063sFMiR34UEjnEIqcpwAiUYzDOhQk5&#10;tm9ZI7I4Rn4/tDIIGJElFjJiDwC/17THzhUM9tFVpOYfncu/JZadR48UGUwYnXVnwL0HoLCqIXK2&#10;35OUqYksLaHZYYc5yKPnLb/p8P/eMh8emMNZw5bA/RHu8ZAK+prCcKOkBffzPXm0xxFALSU9zm5N&#10;/Y81c4IS9dXgcKRWw2FPj5PTz1OM4Q41y0ONWesrwPaY4KayPF2jfVD7q3SgX3DNLGJUVDHDMXZN&#10;eXD7x1XIOwUXFReLRTLDAbcs3JonyyN4ZDW27vP2hTk7NHnA6biD/Zyz6k2bZ9voaWCxDiC7NAOv&#10;vA5843JIPTsssrh9Dt/J6nXdzn8BAAD//wMAUEsDBBQABgAIAAAAIQDDwSTV2wAAAAcBAAAPAAAA&#10;ZHJzL2Rvd25yZXYueG1sTI7BTsMwEETvSPyDtUjcWqdJFSBkU1WoHKuKwoGjGy9OhL2OYjcNf497&#10;guNoRm9evZmdFRONofeMsFpmIIhbr3s2CB/vr4tHECEq1sp6JoQfCrBpbm9qVWl/4TeajtGIBOFQ&#10;KYQuxqGSMrQdORWWfiBO3ZcfnYopjkbqUV0S3FmZZ1kpneo5PXRqoJeO2u/j2SGsrdHz9vCwP0g/&#10;Dbr43Jl9uUO8v5u3zyAizfFvDFf9pA5Ncjr5M+sgLMJilYYIeZmDuNbr4gnECaEsCpBNLf/7N78A&#10;AAD//wMAUEsBAi0AFAAGAAgAAAAhALaDOJL+AAAA4QEAABMAAAAAAAAAAAAAAAAAAAAAAFtDb250&#10;ZW50X1R5cGVzXS54bWxQSwECLQAUAAYACAAAACEAOP0h/9YAAACUAQAACwAAAAAAAAAAAAAAAAAv&#10;AQAAX3JlbHMvLnJlbHNQSwECLQAUAAYACAAAACEAApCP6qcCAAC2BQAADgAAAAAAAAAAAAAAAAAu&#10;AgAAZHJzL2Uyb0RvYy54bWxQSwECLQAUAAYACAAAACEAw8Ek1dsAAAAH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proofErr w:type="spellStart"/>
      <w:r w:rsidR="00E12ED3">
        <w:rPr>
          <w:b/>
        </w:rPr>
        <w:t>Sa</w:t>
      </w:r>
      <w:r w:rsidR="00E12ED3" w:rsidRPr="00C147F5">
        <w:rPr>
          <w:b/>
        </w:rPr>
        <w:t>mple</w:t>
      </w:r>
      <w:proofErr w:type="spellEnd"/>
      <w:r w:rsidR="00E12ED3" w:rsidRPr="00C147F5">
        <w:rPr>
          <w:b/>
        </w:rPr>
        <w:t xml:space="preserve"> ID </w:t>
      </w:r>
      <w:r w:rsidR="00E12ED3">
        <w:rPr>
          <w:b/>
        </w:rPr>
        <w:tab/>
      </w:r>
      <w:r w:rsidR="00E12ED3">
        <w:rPr>
          <w:b/>
        </w:rPr>
        <w:tab/>
      </w:r>
      <w:ins w:id="58" w:author="JOEBEST" w:date="2016-09-24T19:06:00Z">
        <w:r w:rsidRPr="00445EF4">
          <w:rPr>
            <w:b/>
          </w:rPr>
          <w:t>Date de Traitement d’</w:t>
        </w:r>
        <w:proofErr w:type="spellStart"/>
        <w:r w:rsidRPr="008807A5">
          <w:rPr>
            <w:b/>
          </w:rPr>
          <w:t>É</w:t>
        </w:r>
        <w:r w:rsidRPr="00445EF4">
          <w:rPr>
            <w:b/>
          </w:rPr>
          <w:t>chantillon</w:t>
        </w:r>
      </w:ins>
      <w:r w:rsidR="00E12ED3">
        <w:rPr>
          <w:b/>
        </w:rPr>
        <w:t>Sample</w:t>
      </w:r>
      <w:proofErr w:type="spellEnd"/>
      <w:r w:rsidR="00E12ED3">
        <w:rPr>
          <w:b/>
        </w:rPr>
        <w:t xml:space="preserve"> </w:t>
      </w:r>
      <w:proofErr w:type="spellStart"/>
      <w:r w:rsidR="00E12ED3">
        <w:rPr>
          <w:b/>
        </w:rPr>
        <w:t>Processing</w:t>
      </w:r>
      <w:proofErr w:type="spellEnd"/>
      <w:r w:rsidR="00E12ED3">
        <w:rPr>
          <w:b/>
        </w:rPr>
        <w:t xml:space="preserve"> Date</w:t>
      </w:r>
      <w:r w:rsidR="00E12ED3">
        <w:rPr>
          <w:b/>
        </w:rPr>
        <w:tab/>
      </w:r>
      <w:ins w:id="59" w:author="JOEBEST" w:date="2016-09-24T19:07:00Z">
        <w:r w:rsidRPr="008807A5">
          <w:rPr>
            <w:b/>
          </w:rPr>
          <w:t xml:space="preserve">Heure de </w:t>
        </w:r>
        <w:proofErr w:type="spellStart"/>
        <w:r w:rsidRPr="008807A5">
          <w:rPr>
            <w:b/>
          </w:rPr>
          <w:t>Traitememnt</w:t>
        </w:r>
        <w:proofErr w:type="spellEnd"/>
        <w:r w:rsidRPr="008807A5">
          <w:rPr>
            <w:b/>
          </w:rPr>
          <w:t xml:space="preserve"> d’Échantillon</w:t>
        </w:r>
        <w:r>
          <w:rPr>
            <w:b/>
          </w:rPr>
          <w:t xml:space="preserve"> </w:t>
        </w:r>
      </w:ins>
      <w:proofErr w:type="spellStart"/>
      <w:r w:rsidR="00E12ED3">
        <w:rPr>
          <w:b/>
        </w:rPr>
        <w:t>Sample</w:t>
      </w:r>
      <w:proofErr w:type="spellEnd"/>
      <w:r w:rsidR="00E12ED3">
        <w:rPr>
          <w:b/>
        </w:rPr>
        <w:t xml:space="preserve"> </w:t>
      </w:r>
      <w:proofErr w:type="spellStart"/>
      <w:r w:rsidR="00E12ED3">
        <w:rPr>
          <w:b/>
        </w:rPr>
        <w:t>Processing</w:t>
      </w:r>
      <w:proofErr w:type="spellEnd"/>
      <w:r w:rsidR="00E12ED3">
        <w:rPr>
          <w:b/>
        </w:rPr>
        <w:t xml:space="preserve"> Time</w:t>
      </w:r>
    </w:p>
    <w:p w14:paraId="73FCDF8E" w14:textId="77777777" w:rsidR="00E12ED3" w:rsidRDefault="00E12ED3" w:rsidP="00E12ED3">
      <w:pPr>
        <w:contextualSpacing/>
        <w:rPr>
          <w:i/>
        </w:rPr>
      </w:pPr>
    </w:p>
    <w:p w14:paraId="30A664C5" w14:textId="02910549" w:rsidR="00E12ED3" w:rsidDel="00555EFB" w:rsidRDefault="00E12ED3" w:rsidP="00E12ED3">
      <w:pPr>
        <w:contextualSpacing/>
        <w:rPr>
          <w:del w:id="60" w:author="JOEBEST" w:date="2016-09-24T19:07:00Z"/>
          <w:b/>
        </w:rPr>
      </w:pPr>
    </w:p>
    <w:p w14:paraId="38828765" w14:textId="77777777" w:rsidR="00183D10" w:rsidRDefault="00183D10" w:rsidP="00E12ED3">
      <w:pPr>
        <w:contextualSpacing/>
        <w:rPr>
          <w:b/>
        </w:rPr>
      </w:pPr>
    </w:p>
    <w:p w14:paraId="2DF39FED" w14:textId="5FC10D98" w:rsidR="00E12ED3" w:rsidRPr="00C147F5" w:rsidRDefault="00555EFB" w:rsidP="00E12ED3">
      <w:pPr>
        <w:contextualSpacing/>
        <w:rPr>
          <w:b/>
        </w:rPr>
      </w:pPr>
      <w:proofErr w:type="spellStart"/>
      <w:ins w:id="61" w:author="JOEBEST" w:date="2016-09-24T19:07:00Z">
        <w:r>
          <w:rPr>
            <w:b/>
          </w:rPr>
          <w:t>Voisinage</w:t>
        </w:r>
      </w:ins>
      <w:r w:rsidR="00E12ED3" w:rsidRPr="00C147F5">
        <w:rPr>
          <w:b/>
        </w:rPr>
        <w:t>Neighborhood</w:t>
      </w:r>
      <w:proofErr w:type="spellEnd"/>
    </w:p>
    <w:p w14:paraId="764B11B9" w14:textId="77777777" w:rsidR="00E12ED3" w:rsidRDefault="00E12ED3" w:rsidP="00E12ED3">
      <w:pPr>
        <w:contextualSpacing/>
        <w:sectPr w:rsidR="00E12ED3" w:rsidSect="008D6E24"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</w:p>
    <w:p w14:paraId="31385090" w14:textId="77777777" w:rsidR="00912A60" w:rsidRDefault="00912A60" w:rsidP="00912A60">
      <w:pPr>
        <w:contextualSpacing/>
      </w:pPr>
      <w:r w:rsidRPr="00A87BAE">
        <w:lastRenderedPageBreak/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58777948" w14:textId="3F2D4E8E" w:rsidR="00912A60" w:rsidRDefault="00912A60" w:rsidP="00912A60">
      <w:pPr>
        <w:pBdr>
          <w:bottom w:val="single" w:sz="6" w:space="1" w:color="auto"/>
        </w:pBdr>
        <w:contextualSpacing/>
      </w:pPr>
      <w:r w:rsidRPr="00A87BAE">
        <w:sym w:font="Wingdings" w:char="F0A8"/>
      </w:r>
      <w:r w:rsidRPr="00A87BAE">
        <w:t xml:space="preserve"> </w:t>
      </w:r>
      <w:r>
        <w:t>_____________________</w:t>
      </w:r>
      <w:r>
        <w:tab/>
      </w:r>
      <w:r>
        <w:tab/>
      </w:r>
      <w:r w:rsidRPr="00A87BAE">
        <w:sym w:font="Wingdings" w:char="F0A8"/>
      </w:r>
      <w:r w:rsidRPr="00A87BAE">
        <w:t xml:space="preserve"> </w:t>
      </w:r>
      <w:r>
        <w:t>_____________________</w:t>
      </w:r>
    </w:p>
    <w:p w14:paraId="62D5CD2E" w14:textId="77777777" w:rsidR="00912A60" w:rsidRDefault="00912A60" w:rsidP="00912A60">
      <w:pPr>
        <w:pBdr>
          <w:bottom w:val="single" w:sz="6" w:space="1" w:color="auto"/>
        </w:pBdr>
        <w:contextualSpacing/>
      </w:pPr>
    </w:p>
    <w:p w14:paraId="538AEE4B" w14:textId="77777777" w:rsidR="00183D10" w:rsidRDefault="00183D10" w:rsidP="00E12ED3">
      <w:pPr>
        <w:contextualSpacing/>
        <w:rPr>
          <w:b/>
        </w:rPr>
      </w:pPr>
    </w:p>
    <w:p w14:paraId="58270646" w14:textId="5CB76949" w:rsidR="00E12ED3" w:rsidRPr="00C66BF7" w:rsidRDefault="00C66BF7" w:rsidP="00E12ED3">
      <w:pPr>
        <w:contextualSpacing/>
        <w:sectPr w:rsidR="00E12ED3" w:rsidRPr="00C66BF7" w:rsidSect="008D6E24">
          <w:footerReference w:type="default" r:id="rId11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ins w:id="62" w:author="JOEBEST" w:date="2016-09-24T19:08:00Z">
        <w:r w:rsidRPr="00C66BF7">
          <w:rPr>
            <w:b/>
          </w:rPr>
          <w:t>Date et heure de commencement d’incubation</w:t>
        </w:r>
        <w:r w:rsidRPr="00C66BF7">
          <w:rPr>
            <w:noProof/>
          </w:rPr>
          <w:t xml:space="preserve"> </w:t>
        </w:r>
      </w:ins>
      <w:r w:rsidR="00E12E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2F11E5F6" wp14:editId="54EEF520">
                <wp:simplePos x="0" y="0"/>
                <wp:positionH relativeFrom="column">
                  <wp:posOffset>4586605</wp:posOffset>
                </wp:positionH>
                <wp:positionV relativeFrom="paragraph">
                  <wp:posOffset>121920</wp:posOffset>
                </wp:positionV>
                <wp:extent cx="1511300" cy="453390"/>
                <wp:effectExtent l="0" t="0" r="0" b="381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54" name="Rounded Rectangle 5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C9EA60" w14:textId="4CA9D39C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63164C6" w14:textId="2A27D8AC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11E5F6" id="Group 53" o:spid="_x0000_s1044" style="position:absolute;margin-left:361.15pt;margin-top:9.6pt;width:119pt;height:35.7pt;z-index:251668992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+aIzAMAAKILAAAOAAAAZHJzL2Uyb0RvYy54bWzMVltv2zYUfh+w/0DovdE9toUohZc2wYCs&#10;C5IMfaYp6oJRJEfSkdJfv0NSkj3X2LBuKPJii7dz+c53PvLq/dgz9EKV7gQvg/giChDlRFQdb8rg&#10;t+fbd+sAaYN5hZngtAxeqQ7eX//4w9UgC5qIVrCKKgRGuC4GWQatMbIIQ01a2mN9ISTlsFgL1WMD&#10;Q9WElcIDWO9ZmETRZTgIVUklCNUaZj/4xeDa2a9rSsyvda2pQawMIDbjfpX73dnf8PoKF43Csu3I&#10;FAb+hih63HFwupj6gA1Ge9V9ZarviBJa1OaCiD4Udd0R6nKAbOLoJJs7JfbS5dIUQyMXmADaE5y+&#10;2Sz59PKgUFeVQZ4GiOMeauTcIhgDOINsCthzp+STfFDTRONHNt+xVr39h0zQ6GB9XWClo0EEJuM8&#10;jtMI0CewluVpuplwJy0U53AsWaVJ7CtC2o/HhzOIzR/O4nRjt4Sz69BGuAQ0SKCRPiCl/xtSTy2W&#10;1BVAWxRmpLIZqUex5xWt0CPwDPOGUZRnHjW3f4FMFxrQO4NXmkdRHCDA5XK1ylc++QW3NN7kyZR6&#10;ApkDhsep40Iqbe6o6JH9KAOgC69sLI6K+OVeG79/3mcj4OK2YwzmccG4/dWCdZWdcwPbePSGKfSC&#10;oWV2TexssX3/i6j83BpingNxfWq3u4ocWYL6WOtQnTl392VeGfWeH2kNtAN2JM7BYsj7wIRQbrxv&#10;3eKK+mnr+bxrxsGgtVxDIovtycBfc5pte2im/fYodXqxHI7+LjB/eDnhPAtulsN9x4U6Z4BBVpNn&#10;v38GyUNjUdqJ6hWopoRXKy3JbQf1vcfaPGAF8gStBJILq61QXwI0gHyVgf5jjxUNEPuZA+s3cZZZ&#10;vXODLF8lMFDHK7vjFb7vbwSUG6gI3tyn3W/Y/Fkr0X8Gpd1ar7CEOQHfZUCMmgc3xssqaDWh263b&#10;BhonsbnnT5JY4xYlS8Xn8TNWciKtAbp/EnOn4eKEtn6vPcnFdm9E3TlOH3Ca8IOut2r1Pdo/n9v/&#10;2XbqT2JEyUnTIzPC9JyylveC/K4RFzctqATdKiWGluIK6uTJYOMGfbF64ZOwcoF2A/Qc6DGGtB12&#10;Z8X2SDUX4bCCO2tmmm3WyeU/CMe/0Qw0AL3yJHchHalJ3xm4ylnXl8Ha9ukk8jbRj7xygmNwx/z3&#10;eX0w4250l1HscDkUeWmG/5f3M43NCYnfFN0u3xbd1qt07Z4GIJjn7uh4k0Urd5Mtd/TXF9Wb49vS&#10;wSfi+6b45t468BB0l+30aLUvzeOxk8PD0/r6TwAAAP//AwBQSwMEFAAGAAgAAAAhAOjq+r7gAAAA&#10;CQEAAA8AAABkcnMvZG93bnJldi54bWxMj0FLw0AQhe+C/2EZwZvdJMVo02xKKeqpCG0F6W2bnSah&#10;2dmQ3Sbpv3c86W1m3uPN9/LVZFsxYO8bRwriWQQCqXSmoUrB1+H96RWED5qMbh2hght6WBX3d7nO&#10;jBtph8M+VIJDyGdaQR1Cl0npyxqt9jPXIbF2dr3Vgde+kqbXI4fbViZRlEqrG+IPte5wU2N52V+t&#10;go9Rj+t5/DZsL+fN7Xh4/vzexqjU48O0XoIIOIU/M/ziMzoUzHRyVzJetApekmTOVhYWCQg2LNKI&#10;DyceohRkkcv/DYofAAAA//8DAFBLAQItABQABgAIAAAAIQC2gziS/gAAAOEBAAATAAAAAAAAAAAA&#10;AAAAAAAAAABbQ29udGVudF9UeXBlc10ueG1sUEsBAi0AFAAGAAgAAAAhADj9If/WAAAAlAEAAAsA&#10;AAAAAAAAAAAAAAAALwEAAF9yZWxzLy5yZWxzUEsBAi0AFAAGAAgAAAAhAPQH5ojMAwAAogsAAA4A&#10;AAAAAAAAAAAAAAAALgIAAGRycy9lMm9Eb2MueG1sUEsBAi0AFAAGAAgAAAAhAOjq+r7gAAAACQEA&#10;AA8AAAAAAAAAAAAAAAAAJgYAAGRycy9kb3ducmV2LnhtbFBLBQYAAAAABAAEAPMAAAAzBwAAAAA=&#10;">
                <v:roundrect id="Rounded Rectangle 54" o:spid="_x0000_s1045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xII8QA&#10;AADbAAAADwAAAGRycy9kb3ducmV2LnhtbESPzWrDMBCE74W+g9hCb43cNnWCG8WYkEIvIeTnkONi&#10;bWRTa2UkxXHfvgoEehxm5htmUY62EwP50DpW8DrJQBDXTrdsFBwPXy9zECEia+wck4JfClAuHx8W&#10;WGh35R0N+2hEgnAoUEETY19IGeqGLIaJ64mTd3beYkzSG6k9XhPcdvIty3JpseW00GBPq4bqn/3F&#10;Kph2Ro/VdrbZSjf0+v20Npt8rdTz01h9gog0xv/wvf2tFXxM4fYl/QC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t8SCPEAAAA2wAAAA8AAAAAAAAAAAAAAAAAmAIAAGRycy9k&#10;b3ducmV2LnhtbFBLBQYAAAAABAAEAPUAAACJAwAAAAA=&#10;" filled="f" strokecolor="#d8d8d8 [2732]" strokeweight="1pt">
                  <v:stroke joinstyle="miter"/>
                </v:roundrect>
                <v:shape id="Text Box 2" o:spid="_x0000_s1046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<v:textbox>
                    <w:txbxContent>
                      <w:p w14:paraId="6DC9EA60" w14:textId="4CA9D39C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47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<v:textbox>
                    <w:txbxContent>
                      <w:p w14:paraId="763164C6" w14:textId="2A27D8AC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21819EA3" wp14:editId="43CC6087">
                <wp:simplePos x="0" y="0"/>
                <wp:positionH relativeFrom="column">
                  <wp:posOffset>3047783</wp:posOffset>
                </wp:positionH>
                <wp:positionV relativeFrom="paragraph">
                  <wp:posOffset>122110</wp:posOffset>
                </wp:positionV>
                <wp:extent cx="1581150" cy="456109"/>
                <wp:effectExtent l="0" t="0" r="0" b="12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122FA" w14:textId="05372ED3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57BE84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Rounded Rectangle 48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819EA3" id="Group 45" o:spid="_x0000_s1048" style="position:absolute;margin-left:240pt;margin-top:9.6pt;width:124.5pt;height:35.9pt;z-index:251667968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sTT1QMAAJoLAAAOAAAAZHJzL2Uyb0RvYy54bWzsVltv2zYUfh+w/0DwvbEky7YsRCm8tAkG&#10;ZF2QZOgzTVEXjCI5ko6U/fodkpLiXJANXQtsQP0g83ZuHw+/c07fDx1H90ybVooCxycRRkxQWbai&#10;LvBvdxfvMoyMJaIkXApW4Adm8PuzH3847VXOEtlIXjKNQIkwea8K3Fir8sXC0IZ1xJxIxQRsVlJ3&#10;xMJU14tSkx60d3yRRNF60UtdKi0pMwZWP4RNfOb1VxWj9teqMswiXmDwzfqv9t+9+y7OTklea6Ka&#10;lo5ukC/woiOtAKOzqg/EEnTQ7QtVXUu1NLKyJ1R2C1lVLWU+Bogmjp5Fc6nlQflY6ryv1QwTQPsM&#10;py9WSz/dX2vUlgVOVxgJ0sEdebMI5gBOr+oczlxqdauu9bhQh5mLd6h05/4hEjR4WB9mWNlgEYXF&#10;eJXF8QrQp7CXrtZxtA240wYu54UYbT4eC27BryC4ieONE1xMZhfOu9mZXkEKmUeUzL9D6bYhinnw&#10;jUNgQmk9oXTnwvtJDigJOPlTDiRkB1iGsH1CGHUl6e8GCXneEFGzndaybxgpwb3YR+P8BgNO1OFt&#10;cuOU7PtfZAmXQQ5WekWvIp2sl1E6ZvETuCfU4m0abZ6iRnKljb1kskNuUGANr8SbIPdXxgaApyPu&#10;boW8aDmHdZJzgfoCb1fJygsc7XSthYfM267AWeR+4YpdpB9F6YUtaXkYww1yARc5RRvitsN+8KkY&#10;LydI97J8ADC0DA8XiAYGjdR/YtTDoy2w+eNANMOI/ywA0G2cAhrI+km62iQw0cc7++MdIiioKrDF&#10;KAzPrWeGEPMOgK9aD4dzM3gy+gxpFlz+9vm2+U/l21uplmSbZeZvbn6g/4NUS7+n2kRtUKpDAbiR&#10;B1GyEt0AMQBncYbSbIJpZCp40I+Pd+LjuQws4ywConR0v43jke1nfkqzaJulgdWTZZas/YE3ksa5&#10;43z5xyTlXrCRvC0dcfmJ6yfYOdfonkAnsK8DOfNDBywb1rLVSFrgiG8/3HFfbI40vU5cxj5wFujx&#10;hlVAYcD+iXd2VhRsEEqZsGNhaEjJwrKz7F/WC9NcgEKnuYJAZt2jgqcxTboDf4/nnSjzbdAsHL3l&#10;WBCeJbxlKews3LVC6tcUcIhqtBzOT+weoHlk0JnLjaIXLdSfK2LsNdHQdQFZf12CF4fuXMJ1x9CD&#10;KuqHriBYPg0rLbvP0EDuXFmBrakiUKunyVgTELSglO12/hi0borYK3Gr6FTmXb28Gz4TrcaiaiHd&#10;P8mpiSD5s9oazjp8hfzbSuP7HGgAfTaOzarrMI/nHu/HlvrsLwAAAP//AwBQSwMEFAAGAAgAAAAh&#10;AIcwBvHgAAAACQEAAA8AAABkcnMvZG93bnJldi54bWxMj81qwzAQhO+FvoPYQm+NZPcvdi2HENqe&#10;QqBJIeS2sTe2iSUZS7Gdt+/21B53Zpj9JltMphUD9b5xVkM0UyDIFq5sbKXhe/fxMAfhA9oSW2dJ&#10;w5U8LPLbmwzT0o32i4ZtqASXWJ+ihjqELpXSFzUZ9DPXkWXv5HqDgc++kmWPI5ebVsZKvUiDjeUP&#10;NXa0qqk4by9Gw+eI4/Ixeh/W59Pqetg9b/briLS+v5uWbyACTeEvDL/4jA45Mx3dxZZetBqe5oq3&#10;BDaSGAQHXuOEhaOGJFIg80z+X5D/AAAA//8DAFBLAQItABQABgAIAAAAIQC2gziS/gAAAOEBAAAT&#10;AAAAAAAAAAAAAAAAAAAAAABbQ29udGVudF9UeXBlc10ueG1sUEsBAi0AFAAGAAgAAAAhADj9If/W&#10;AAAAlAEAAAsAAAAAAAAAAAAAAAAALwEAAF9yZWxzLy5yZWxzUEsBAi0AFAAGAAgAAAAhAP0GxNPV&#10;AwAAmgsAAA4AAAAAAAAAAAAAAAAALgIAAGRycy9lMm9Eb2MueG1sUEsBAi0AFAAGAAgAAAAhAIcw&#10;BvHgAAAACQEAAA8AAAAAAAAAAAAAAAAALwYAAGRycy9kb3ducmV2LnhtbFBLBQYAAAAABAAEAPMA&#10;AAA8BwAAAAA=&#10;">
                <v:shape id="Text Box 2" o:spid="_x0000_s1049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<v:textbox>
                    <w:txbxContent>
                      <w:p w14:paraId="627122FA" w14:textId="05372ED3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50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14:paraId="2957BE84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8" o:spid="_x0000_s1051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jU+78A&#10;AADbAAAADwAAAGRycy9kb3ducmV2LnhtbERPTWvCQBC9F/wPywje6kYttqSuIqLgRaRpDz0O2XET&#10;zM6G7Brjv3cOhR4f73u1GXyjeupiHdjAbJqBIi6DrdkZ+Pk+vH6AignZYhOYDDwowmY9ellhbsOd&#10;v6gvklMSwjFHA1VKba51LCvyGKehJRbuEjqPSWDntO3wLuG+0fMsW2qPNUtDhS3tKiqvxc0beGuc&#10;Hbbn99NZh761i9+9Oy33xkzGw/YTVKIh/Yv/3EcrPhkrX+QH6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6NT7vwAAANsAAAAPAAAAAAAAAAAAAAAAAJgCAABkcnMvZG93bnJl&#10;di54bWxQSwUGAAAAAAQABAD1AAAAhA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920" behindDoc="0" locked="0" layoutInCell="1" allowOverlap="1" wp14:anchorId="1ED8F842" wp14:editId="4CE4566C">
                <wp:simplePos x="0" y="0"/>
                <wp:positionH relativeFrom="column">
                  <wp:posOffset>-44450</wp:posOffset>
                </wp:positionH>
                <wp:positionV relativeFrom="paragraph">
                  <wp:posOffset>123825</wp:posOffset>
                </wp:positionV>
                <wp:extent cx="1581150" cy="456109"/>
                <wp:effectExtent l="0" t="0" r="0" b="1270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1150" cy="456109"/>
                          <a:chOff x="0" y="0"/>
                          <a:chExt cx="1581195" cy="457117"/>
                        </a:xfrm>
                      </wpg:grpSpPr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63040"/>
                            <a:ext cx="1581195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16A373" w14:textId="2CD0B88A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Day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Month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Year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581195" cy="2873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96D2B8" w14:textId="77777777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>__ __ / __ __ / __ __ _ _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31806" y="49119"/>
                            <a:ext cx="1480984" cy="238269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D8F842" id="Group 39" o:spid="_x0000_s1052" style="position:absolute;margin-left:-3.5pt;margin-top:9.75pt;width:124.5pt;height:35.9pt;z-index:251665920" coordsize="15811,4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8ha1AMAAJoLAAAOAAAAZHJzL2Uyb0RvYy54bWzsVttu4zYQfS/QfyD43liSLVsWoizc7CYo&#10;kG6DJMU+0xR1QSmSJelI6dd3SEqyc8F2sdsCLVA/yLzN7XB4Zs7fDR1Hj0ybVooCx2cRRkxQWbai&#10;LvCvD1c/ZBgZS0RJuBSswE/M4HcX33933qucJbKRvGQagRJh8l4VuLFW5YuFoQ3riDmTignYrKTu&#10;iIWprhelJj1o7/giiaL1ope6VFpSZgysvg+b+MLrrypG7S9VZZhFvMDgm/Vf7b97911cnJO81kQ1&#10;LR3dIF/hRUdaAUZnVe+JJeig21equpZqaWRlz6jsFrKqWsp8DBBNHL2I5lrLg/Kx1HlfqxkmgPYF&#10;Tl+tln58vNWoLQu83GIkSAd35M0imAM4vapzOHOt1b261eNCHWYu3qHSnfuHSNDgYX2aYWWDRRQW&#10;4zSL4xTQp7C3Stdx5FWTnDZwOa/EaPPhVHCbToKbON44nxaT2YXzbnamV5BC5oiS+TaU7huimAff&#10;OARGlFYQRkDpwYX3oxxQEnDypxxIyA6wDGH7hDDqRtLfDBLysiGiZjutZd8wUoJ7sY/G+Q0GnKjD&#10;2+TGKdn3P8sSLoMcrPSK3kQ6WS8jcMln8TO4J9Ti7SraPEeN5Eobe81kh9ygwBpeiTdBHm+MDQBP&#10;R9zdCnnVcu5tcIH6Am/TJPUCJztda+Eh87YrcBa5X3DKRfpBlF7YkpaHMdwgF3CRU7QhbjvsB5+K&#10;cTpBupflE4ChZXi4QDQwaKT+A6MeHm2Bze8HohlG/CcBgG7jlbsg6yerdJPARJ/u7E93iKCgqsAW&#10;ozC8tJ4ZQsw7AL5qPRzOzeDJ6DOkWXD5n8+3+F+Vb59LtSTbLLOlT+npgf4HUm39f6pN1JZMqXYn&#10;D6JkJboDYgDO4gytXpIcPOjj4z1e91gGlnEWrTFydL+N45HtZ35aZdE2WwVWT5ZZsvYHZlZ/nTTO&#10;HefLF5OUe8FG8rZ0xOUnrp9gl1yjRwKdwL4O5MwPHbBsWMvSkbTAEd9+uOO+2Jxoepu4jH3izJnh&#10;4o5VQGHA/ol3dlYUbBBKmbBjYWhIycKys+xf1ivTXqHTXEEgs+5RwfOYJt2Bv8fzTpT5NmgWjj7n&#10;WBCeJbxlKews3LVC6rcUcIhqtBzOT+weoDky6MzlRtGrFurPDTH2lmjouoCs/16CF4fuUsJ1A4eC&#10;NT90BcHyaVhp2X2CBnLnygpsTRWBWj1NxpqAoAWlbLfzx6B1U8TeiHtFpzLv6uXD8IloNRZVC+n+&#10;UU5NBMlf1NZw1uEr5F9WGt/nQAPos3FsVl2HeTr3eB9b6os/AQAA//8DAFBLAwQUAAYACAAAACEA&#10;/fNUd98AAAAIAQAADwAAAGRycy9kb3ducmV2LnhtbEyPQU/CQBCF7yb+h82YeINtiyjUbgkh6omQ&#10;CCbE29Ad2obubtNd2vLvHU96nPde3nwvW42mET11vnZWQTyNQJAtnK5tqeDr8D5ZgPABrcbGWVJw&#10;Iw+r/P4uw1S7wX5Svw+l4BLrU1RQhdCmUvqiIoN+6lqy7J1dZzDw2ZVSdzhwuWlkEkXP0mBt+UOF&#10;LW0qKi77q1HwMeCwnsVv/fZy3ty+D/PdcRuTUo8P4/oVRKAx/IXhF5/RIWemk7ta7UWjYPLCUwLr&#10;yzkI9pOnhIWTgmU8A5ln8v+A/AcAAP//AwBQSwECLQAUAAYACAAAACEAtoM4kv4AAADhAQAAEwAA&#10;AAAAAAAAAAAAAAAAAAAAW0NvbnRlbnRfVHlwZXNdLnhtbFBLAQItABQABgAIAAAAIQA4/SH/1gAA&#10;AJQBAAALAAAAAAAAAAAAAAAAAC8BAABfcmVscy8ucmVsc1BLAQItABQABgAIAAAAIQD+y8ha1AMA&#10;AJoLAAAOAAAAAAAAAAAAAAAAAC4CAABkcnMvZTJvRG9jLnhtbFBLAQItABQABgAIAAAAIQD981R3&#10;3wAAAAgBAAAPAAAAAAAAAAAAAAAAAC4GAABkcnMvZG93bnJldi54bWxQSwUGAAAAAAQABADzAAAA&#10;OgcAAAAA&#10;">
                <v:shape id="Text Box 2" o:spid="_x0000_s1053" type="#_x0000_t202" style="position:absolute;top:2630;width:15811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14:paraId="7D16A373" w14:textId="2CD0B88A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Day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Month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Year</w:t>
                        </w:r>
                        <w:proofErr w:type="spellEnd"/>
                      </w:p>
                    </w:txbxContent>
                  </v:textbox>
                </v:shape>
                <v:shape id="Text Box 2" o:spid="_x0000_s1054" type="#_x0000_t202" style="position:absolute;width:15811;height:2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14:paraId="7C96D2B8" w14:textId="77777777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>__ __ / __ __ / __ __ _ _</w:t>
                        </w:r>
                      </w:p>
                    </w:txbxContent>
                  </v:textbox>
                </v:shape>
                <v:roundrect id="Rounded Rectangle 42" o:spid="_x0000_s1055" style="position:absolute;left:318;top:491;width:14809;height:238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EcIA&#10;AADbAAAADwAAAGRycy9kb3ducmV2LnhtbESPT4vCMBTE7wt+h/AEb2vqH1RqUxFxwYvIqgePj+aZ&#10;FpuX0mRr/fZmYWGPw8xvhsk2va1FR62vHCuYjBMQxIXTFRsF18vX5wqED8gaa8ek4EUeNvngI8NU&#10;uyd/U3cORsQS9ikqKENoUil9UZJFP3YNcfTurrUYomyN1C0+Y7mt5TRJFtJixXGhxIZ2JRWP849V&#10;MK+N7ren5fEkXdfo2W1vjou9UqNhv12DCNSH//AffdCRm8Lvl/gDZP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AOMRwgAAANsAAAAPAAAAAAAAAAAAAAAAAJgCAABkcnMvZG93&#10;bnJldi54bWxQSwUGAAAAAAQABAD1AAAAhwMAAAAA&#10;" filled="f" strokecolor="#d8d8d8 [2732]" strokeweight="1pt">
                  <v:stroke joinstyle="miter"/>
                </v:roundrect>
              </v:group>
            </w:pict>
          </mc:Fallback>
        </mc:AlternateContent>
      </w:r>
      <w:r w:rsidR="00E12ED3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237BCC25" wp14:editId="3EDC4F71">
                <wp:simplePos x="0" y="0"/>
                <wp:positionH relativeFrom="column">
                  <wp:posOffset>1495425</wp:posOffset>
                </wp:positionH>
                <wp:positionV relativeFrom="paragraph">
                  <wp:posOffset>126111</wp:posOffset>
                </wp:positionV>
                <wp:extent cx="1511300" cy="453390"/>
                <wp:effectExtent l="0" t="0" r="0" b="381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0" cy="453390"/>
                          <a:chOff x="0" y="27321"/>
                          <a:chExt cx="1511343" cy="454139"/>
                        </a:xfrm>
                      </wpg:grpSpPr>
                      <wps:wsp>
                        <wps:cNvPr id="34" name="Rounded Rectangle 34"/>
                        <wps:cNvSpPr/>
                        <wps:spPr>
                          <a:xfrm>
                            <a:off x="35001" y="67757"/>
                            <a:ext cx="1319523" cy="241300"/>
                          </a:xfrm>
                          <a:prstGeom prst="round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7321"/>
                            <a:ext cx="1511343" cy="34982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3C4C64" w14:textId="4EEF033B" w:rsidR="00244768" w:rsidRDefault="00244768" w:rsidP="00E12ED3">
                              <w:pP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color w:val="A6A6A6" w:themeColor="background1" w:themeShade="A6"/>
                                  <w:sz w:val="26"/>
                                  <w:szCs w:val="26"/>
                                </w:rPr>
                                <w:t xml:space="preserve">__ __ : __ __   ___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87383"/>
                            <a:ext cx="1511343" cy="1940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648B6" w14:textId="425BDA1B" w:rsidR="00244768" w:rsidRDefault="00244768" w:rsidP="00E12ED3">
                              <w:pP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</w:t>
                              </w:r>
                              <w:proofErr w:type="spellStart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>Hour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A6A6A6" w:themeColor="background1" w:themeShade="A6"/>
                                  <w:sz w:val="12"/>
                                  <w:szCs w:val="12"/>
                                </w:rPr>
                                <w:t xml:space="preserve">                      Minute            AM/PM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BCC25" id="Group 30" o:spid="_x0000_s1056" style="position:absolute;margin-left:117.75pt;margin-top:9.95pt;width:119pt;height:35.7pt;z-index:251666944;mso-width-relative:margin;mso-height-relative:margin" coordorigin=",273" coordsize="15113,45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45izwMAAKILAAAOAAAAZHJzL2Uyb0RvYy54bWzMVtlu2zgUfR+g/0DovdHq2BaiFG7aBAOk&#10;nSDJoM80RS0YiuSQdKT063tJSrLHNabogiIvtrjd5dxzD3nxZugYeqJKt4IXQXwWBYhyIsqW10Xw&#10;9+P161WAtMG8xExwWgTPVAdvLl/9cdHLnCaiEaykCoERrvNeFkFjjMzDUJOGdlifCUk5LFZCddjA&#10;UNVhqXAP1jsWJlF0HvZClVIJQrWG2Xd+Mbh09quKEvNXVWlqECsCiM24X+V+t/Y3vLzAea2wbFoy&#10;hoF/IIoOtxyczqbeYYPRTrVfmepaooQWlTkjogtFVbWEuhwgmzg6yuZGiZ10udR5X8sZJoD2CKcf&#10;Nks+Pt0p1JZFkAI8HHdQI+cWwRjA6WWdw54bJR/knRonaj+y+Q6V6uw/ZIIGB+vzDCsdDCIwGS/i&#10;OI3APIG1bJGm6xF30kBx9seSZZrEviKkeX94OEunw1mcru2WcHId2gjngHoJNNJ7pPTPIfXQYEld&#10;AbRFYUIqm5C6Fzte0hLdA88wrxlFaeZRc/tnyHSuAb0TeKWLKIoDBLicL5eLpU9+xi2N14tkTD2B&#10;zAHDw9RxLpU2N1R0yH4UAdCFlzYWR0X8dKuN3z/tsxFwcd0yBvM4Z9z+asHa0s65gW08esUUesLQ&#10;Mts6drbYrvsgSj+3gpinQFyf2u2uIgeWoD7WOlRnyt19mWdGved7WgHtgB2JczAb8j4wIZQb71s3&#10;uKR+2no+7ZpxMGgtV5DIbHs08N+cJtsemnG/PUqdXsyHo/8LzB+eTzjPgpv5cNdyoU4ZYJDV6Nnv&#10;n0Dy0FiUtqJ8Bqop4dVKS3LdQn1vsTZ3WIE8QSuB5MJqI9TnAPUgX0Wg/91hRQPE/uTA+nWcZVbv&#10;3CBbLBMYqMOV7eEK33VXAsoNVARv7tPuN2z6rJToPoHSbqxXWMKcgO8iIEZNgyvjZRW0mtDNxm0D&#10;jZPY3PIHSaxxi5Kl4uPwCSs5ktYA3T+KqdNwfkRbv9ee5GKzM6JqHaf3OI34Qddbtfod7X8+tf+j&#10;7dS3YkDJUdMjM8D0lLKWt4L8oxEXVw2oBN0oJfqG4hLq5Mlg4wZ9sXrhk7BygbY99BzoMYa0HXYn&#10;xfZANWfhsII7aWaarVfJ+TeE43s0A/VAr0WycCEdqEnXGrjKWdsVwcr26SjyNtH3vHSCY3DL/Pdp&#10;fTDDdnCXUeykcF/kuRl+Le8nGpsjEr8ousELyt/LL4Nuq2W6Si2dQDBP3dHxOouWrnzzHf31RfXi&#10;+LaaOvhIfF8U39xbBx6C7rIdH632pXk4dnK4f1pffgEAAP//AwBQSwMEFAAGAAgAAAAhACCbl5Hf&#10;AAAACQEAAA8AAABkcnMvZG93bnJldi54bWxMj8FOg0AQhu8mvsNmTLzZhSIqyNI0jXpqTGxNjLcp&#10;OwVSdpewW6Bv73jS48z/5Z9vitVsOjHS4FtnFcSLCATZyunW1go+9693TyB8QKuxc5YUXMjDqry+&#10;KjDXbrIfNO5CLbjE+hwVNCH0uZS+asigX7ieLGdHNxgMPA611ANOXG46uYyiB2mwtXyhwZ42DVWn&#10;3dkoeJtwWifxy7g9HTeX7336/rWNSanbm3n9DCLQHP5g+NVndSjZ6eDOVnvRKVgmacooB1kGgoH7&#10;x4QXBwVZnIAsC/n/g/IHAAD//wMAUEsBAi0AFAAGAAgAAAAhALaDOJL+AAAA4QEAABMAAAAAAAAA&#10;AAAAAAAAAAAAAFtDb250ZW50X1R5cGVzXS54bWxQSwECLQAUAAYACAAAACEAOP0h/9YAAACUAQAA&#10;CwAAAAAAAAAAAAAAAAAvAQAAX3JlbHMvLnJlbHNQSwECLQAUAAYACAAAACEAIWeOYs8DAACiCwAA&#10;DgAAAAAAAAAAAAAAAAAuAgAAZHJzL2Uyb0RvYy54bWxQSwECLQAUAAYACAAAACEAIJuXkd8AAAAJ&#10;AQAADwAAAAAAAAAAAAAAAAApBgAAZHJzL2Rvd25yZXYueG1sUEsFBgAAAAAEAAQA8wAAADUHAAAA&#10;AA==&#10;">
                <v:roundrect id="Rounded Rectangle 34" o:spid="_x0000_s1057" style="position:absolute;left:350;top:677;width:13195;height:241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Otg8MA&#10;AADbAAAADwAAAGRycy9kb3ducmV2LnhtbESPQWvCQBSE7wX/w/KE3upGDVaiq4ik4EVCtQePj+xz&#10;E8y+Ddltkv57t1DocZiZb5jtfrSN6KnztWMF81kCgrh0umaj4Ov68bYG4QOyxsYxKfghD/vd5GWL&#10;mXYDf1J/CUZECPsMFVQhtJmUvqzIop+5ljh6d9dZDFF2RuoOhwi3jVwkyUparDkuVNjSsaLycfm2&#10;CtLG6PFQvJ8L6fpWL2+5Oa9ypV6n42EDItAY/sN/7ZNWsEzh90v8AXL3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qOtg8MAAADbAAAADwAAAAAAAAAAAAAAAACYAgAAZHJzL2Rv&#10;d25yZXYueG1sUEsFBgAAAAAEAAQA9QAAAIgDAAAAAA==&#10;" filled="f" strokecolor="#d8d8d8 [2732]" strokeweight="1pt">
                  <v:stroke joinstyle="miter"/>
                </v:roundrect>
                <v:shape id="Text Box 2" o:spid="_x0000_s1058" type="#_x0000_t202" style="position:absolute;top:273;width:15113;height:3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14:paraId="3E3C4C64" w14:textId="4EEF033B" w:rsidR="00244768" w:rsidRDefault="00244768" w:rsidP="00E12ED3">
                        <w:pP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</w:pPr>
                        <w:r>
                          <w:rPr>
                            <w:color w:val="A6A6A6" w:themeColor="background1" w:themeShade="A6"/>
                            <w:sz w:val="26"/>
                            <w:szCs w:val="26"/>
                          </w:rPr>
                          <w:t xml:space="preserve">__ __ : __ __   ___ </w:t>
                        </w:r>
                      </w:p>
                    </w:txbxContent>
                  </v:textbox>
                </v:shape>
                <v:shape id="Text Box 2" o:spid="_x0000_s1059" type="#_x0000_t202" style="position:absolute;top:2873;width:15113;height:1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14:paraId="290648B6" w14:textId="425BDA1B" w:rsidR="00244768" w:rsidRDefault="00244768" w:rsidP="00E12ED3">
                        <w:pP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</w:pPr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</w:t>
                        </w:r>
                        <w:proofErr w:type="spellStart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>Hour</w:t>
                        </w:r>
                        <w:proofErr w:type="spellEnd"/>
                        <w:r>
                          <w:rPr>
                            <w:smallCaps/>
                            <w:color w:val="A6A6A6" w:themeColor="background1" w:themeShade="A6"/>
                            <w:sz w:val="12"/>
                            <w:szCs w:val="12"/>
                          </w:rPr>
                          <w:t xml:space="preserve">                      Minute            AM/PM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12ED3" w:rsidRPr="00C66BF7">
        <w:rPr>
          <w:b/>
        </w:rPr>
        <w:t xml:space="preserve">Date and Time </w:t>
      </w:r>
      <w:proofErr w:type="spellStart"/>
      <w:r w:rsidR="00E12ED3" w:rsidRPr="00C66BF7">
        <w:rPr>
          <w:b/>
        </w:rPr>
        <w:t>Place</w:t>
      </w:r>
      <w:r w:rsidR="00EE7C8A" w:rsidRPr="00C66BF7">
        <w:rPr>
          <w:b/>
        </w:rPr>
        <w:t>d</w:t>
      </w:r>
      <w:proofErr w:type="spellEnd"/>
      <w:r w:rsidR="00E12ED3" w:rsidRPr="00C66BF7">
        <w:rPr>
          <w:b/>
        </w:rPr>
        <w:t xml:space="preserve"> in </w:t>
      </w:r>
      <w:proofErr w:type="spellStart"/>
      <w:r w:rsidR="00E12ED3" w:rsidRPr="00C66BF7">
        <w:rPr>
          <w:b/>
        </w:rPr>
        <w:t>Incubator</w:t>
      </w:r>
      <w:proofErr w:type="spellEnd"/>
      <w:r w:rsidR="00E12ED3" w:rsidRPr="00C66BF7">
        <w:rPr>
          <w:b/>
        </w:rPr>
        <w:t xml:space="preserve"> </w:t>
      </w:r>
      <w:r w:rsidR="00E12ED3" w:rsidRPr="00C66BF7">
        <w:rPr>
          <w:b/>
        </w:rPr>
        <w:tab/>
      </w:r>
      <w:r w:rsidR="00E12ED3" w:rsidRPr="00C66BF7">
        <w:rPr>
          <w:b/>
        </w:rPr>
        <w:tab/>
        <w:t xml:space="preserve">           </w:t>
      </w:r>
      <w:ins w:id="63" w:author="JOEBEST" w:date="2016-09-24T19:09:00Z">
        <w:r w:rsidRPr="008807A5">
          <w:rPr>
            <w:b/>
          </w:rPr>
          <w:t>Date et heure de  fin d’incubation</w:t>
        </w:r>
        <w:r>
          <w:rPr>
            <w:b/>
          </w:rPr>
          <w:t xml:space="preserve"> </w:t>
        </w:r>
      </w:ins>
      <w:r w:rsidR="00E12ED3" w:rsidRPr="00C66BF7">
        <w:rPr>
          <w:b/>
        </w:rPr>
        <w:t xml:space="preserve">Date and Time </w:t>
      </w:r>
      <w:proofErr w:type="spellStart"/>
      <w:r w:rsidR="00E12ED3" w:rsidRPr="00C66BF7">
        <w:rPr>
          <w:b/>
        </w:rPr>
        <w:t>Removed</w:t>
      </w:r>
      <w:proofErr w:type="spellEnd"/>
      <w:r w:rsidR="00E12ED3" w:rsidRPr="00C66BF7">
        <w:rPr>
          <w:b/>
        </w:rPr>
        <w:t xml:space="preserve"> </w:t>
      </w:r>
      <w:proofErr w:type="spellStart"/>
      <w:r w:rsidR="00E12ED3" w:rsidRPr="00C66BF7">
        <w:rPr>
          <w:b/>
        </w:rPr>
        <w:t>from</w:t>
      </w:r>
      <w:proofErr w:type="spellEnd"/>
      <w:r w:rsidR="00E12ED3" w:rsidRPr="00C66BF7">
        <w:rPr>
          <w:b/>
        </w:rPr>
        <w:t xml:space="preserve"> </w:t>
      </w:r>
      <w:proofErr w:type="spellStart"/>
      <w:r w:rsidR="00E12ED3" w:rsidRPr="00C66BF7">
        <w:rPr>
          <w:b/>
        </w:rPr>
        <w:t>Incubator</w:t>
      </w:r>
      <w:proofErr w:type="spellEnd"/>
      <w:r w:rsidR="00E12ED3" w:rsidRPr="00C66BF7">
        <w:rPr>
          <w:b/>
        </w:rPr>
        <w:tab/>
      </w:r>
    </w:p>
    <w:p w14:paraId="6C289C45" w14:textId="47B43678" w:rsidR="00E12ED3" w:rsidRPr="00C66BF7" w:rsidRDefault="00E12ED3" w:rsidP="00E12ED3">
      <w:pPr>
        <w:contextualSpacing/>
        <w:rPr>
          <w:i/>
        </w:rPr>
      </w:pPr>
    </w:p>
    <w:p w14:paraId="6CFFF208" w14:textId="7DA435BD" w:rsidR="00E12ED3" w:rsidRPr="00C66BF7" w:rsidDel="00C66BF7" w:rsidRDefault="00E12ED3" w:rsidP="00E12ED3">
      <w:pPr>
        <w:pBdr>
          <w:bottom w:val="single" w:sz="6" w:space="1" w:color="auto"/>
        </w:pBdr>
        <w:contextualSpacing/>
        <w:rPr>
          <w:del w:id="64" w:author="JOEBEST" w:date="2016-09-24T19:09:00Z"/>
          <w:i/>
        </w:rPr>
      </w:pPr>
    </w:p>
    <w:p w14:paraId="31F51D8F" w14:textId="2823300C" w:rsidR="00E12ED3" w:rsidRPr="00C66BF7" w:rsidRDefault="00E12ED3" w:rsidP="00E12ED3">
      <w:pPr>
        <w:contextualSpacing/>
        <w:rPr>
          <w:i/>
        </w:rPr>
      </w:pPr>
    </w:p>
    <w:p w14:paraId="622050DA" w14:textId="61AD2D96" w:rsidR="00245EDC" w:rsidRPr="001E1478" w:rsidRDefault="00C66BF7">
      <w:pPr>
        <w:contextualSpacing/>
        <w:rPr>
          <w:i/>
          <w:lang w:val="en-US"/>
          <w:rPrChange w:id="65" w:author="JOEBEST" w:date="2016-09-28T14:06:00Z">
            <w:rPr>
              <w:i/>
            </w:rPr>
          </w:rPrChange>
        </w:rPr>
        <w:sectPr w:rsidR="00245EDC" w:rsidRPr="001E1478" w:rsidSect="008D6E24">
          <w:footerReference w:type="default" r:id="rId12"/>
          <w:type w:val="continuous"/>
          <w:pgSz w:w="12240" w:h="15840"/>
          <w:pgMar w:top="1440" w:right="1440" w:bottom="1440" w:left="1440" w:header="720" w:footer="181" w:gutter="0"/>
          <w:cols w:space="720"/>
          <w:docGrid w:linePitch="360"/>
        </w:sectPr>
      </w:pPr>
      <w:proofErr w:type="spellStart"/>
      <w:ins w:id="68" w:author="JOEBEST" w:date="2016-09-24T19:09:00Z">
        <w:r w:rsidRPr="00445EF4">
          <w:rPr>
            <w:i/>
          </w:rPr>
          <w:t>Completez</w:t>
        </w:r>
        <w:proofErr w:type="spellEnd"/>
        <w:r w:rsidRPr="00445EF4">
          <w:rPr>
            <w:i/>
          </w:rPr>
          <w:t xml:space="preserve"> l’information suivante en ordre de concentration </w:t>
        </w:r>
        <w:r w:rsidRPr="008807A5">
          <w:rPr>
            <w:i/>
          </w:rPr>
          <w:t>décroissante</w:t>
        </w:r>
        <w:r w:rsidRPr="00445EF4">
          <w:rPr>
            <w:i/>
          </w:rPr>
          <w:t xml:space="preserve">. </w:t>
        </w:r>
        <w:r w:rsidRPr="008807A5">
          <w:rPr>
            <w:i/>
          </w:rPr>
          <w:t xml:space="preserve">Si vous pouvez enregistrer  la numération de </w:t>
        </w:r>
        <w:r w:rsidRPr="00445EF4">
          <w:rPr>
            <w:i/>
          </w:rPr>
          <w:t xml:space="preserve"> colibacill</w:t>
        </w:r>
        <w:r w:rsidRPr="008807A5">
          <w:rPr>
            <w:i/>
          </w:rPr>
          <w:t>es</w:t>
        </w:r>
        <w:r w:rsidRPr="00445EF4">
          <w:rPr>
            <w:i/>
          </w:rPr>
          <w:t>, indiquez que l’</w:t>
        </w:r>
        <w:r w:rsidRPr="008807A5">
          <w:rPr>
            <w:i/>
          </w:rPr>
          <w:t>é</w:t>
        </w:r>
        <w:r w:rsidRPr="00445EF4">
          <w:rPr>
            <w:i/>
          </w:rPr>
          <w:t xml:space="preserve">tat de lecture est </w:t>
        </w:r>
        <w:r w:rsidRPr="008807A5">
          <w:rPr>
            <w:b/>
            <w:i/>
          </w:rPr>
          <w:t xml:space="preserve">Valable. Si </w:t>
        </w:r>
        <w:r w:rsidRPr="00445EF4">
          <w:rPr>
            <w:b/>
            <w:i/>
          </w:rPr>
          <w:t xml:space="preserve">vous ne pouvez pas </w:t>
        </w:r>
        <w:r w:rsidRPr="008807A5">
          <w:rPr>
            <w:b/>
            <w:i/>
          </w:rPr>
          <w:t>enregistrer le nombre des co</w:t>
        </w:r>
        <w:r w:rsidRPr="00445EF4">
          <w:rPr>
            <w:b/>
            <w:i/>
          </w:rPr>
          <w:t>li</w:t>
        </w:r>
        <w:r w:rsidRPr="008807A5">
          <w:rPr>
            <w:b/>
            <w:i/>
          </w:rPr>
          <w:t>bacilles</w:t>
        </w:r>
        <w:r w:rsidRPr="00445EF4">
          <w:rPr>
            <w:b/>
            <w:i/>
          </w:rPr>
          <w:t xml:space="preserve">, </w:t>
        </w:r>
        <w:r w:rsidRPr="008807A5">
          <w:rPr>
            <w:b/>
            <w:i/>
          </w:rPr>
          <w:t>indiquez si le</w:t>
        </w:r>
      </w:ins>
      <w:ins w:id="69" w:author="JOEBEST" w:date="2016-09-28T14:08:00Z">
        <w:r w:rsidR="009C0A89">
          <w:rPr>
            <w:b/>
            <w:i/>
          </w:rPr>
          <w:t>s</w:t>
        </w:r>
      </w:ins>
      <w:ins w:id="70" w:author="JOEBEST" w:date="2016-09-24T19:09:00Z">
        <w:r w:rsidRPr="008807A5">
          <w:rPr>
            <w:b/>
            <w:i/>
          </w:rPr>
          <w:t xml:space="preserve"> </w:t>
        </w:r>
        <w:proofErr w:type="spellStart"/>
        <w:r w:rsidRPr="008807A5">
          <w:rPr>
            <w:b/>
            <w:i/>
          </w:rPr>
          <w:t>colobacille</w:t>
        </w:r>
      </w:ins>
      <w:ins w:id="71" w:author="JOEBEST" w:date="2016-09-28T14:08:00Z">
        <w:r w:rsidR="009C0A89">
          <w:rPr>
            <w:b/>
            <w:i/>
          </w:rPr>
          <w:t>s</w:t>
        </w:r>
        <w:proofErr w:type="spellEnd"/>
        <w:r w:rsidR="009C0A89">
          <w:rPr>
            <w:b/>
            <w:i/>
          </w:rPr>
          <w:t xml:space="preserve"> sont</w:t>
        </w:r>
      </w:ins>
      <w:ins w:id="72" w:author="JOEBEST" w:date="2016-09-24T19:09:00Z">
        <w:r w:rsidRPr="008807A5">
          <w:rPr>
            <w:b/>
            <w:i/>
          </w:rPr>
          <w:t xml:space="preserve"> trop nombreux pour compter</w:t>
        </w:r>
        <w:proofErr w:type="gramStart"/>
        <w:r w:rsidRPr="008807A5">
          <w:rPr>
            <w:b/>
            <w:i/>
          </w:rPr>
          <w:t>.(</w:t>
        </w:r>
        <w:proofErr w:type="gramEnd"/>
        <w:r w:rsidRPr="008807A5">
          <w:rPr>
            <w:b/>
            <w:i/>
          </w:rPr>
          <w:t xml:space="preserve"> </w:t>
        </w:r>
        <w:r w:rsidRPr="00C66BF7">
          <w:rPr>
            <w:b/>
            <w:i/>
            <w:lang w:val="en-US"/>
            <w:rPrChange w:id="73" w:author="JOEBEST" w:date="2016-09-24T19:09:00Z">
              <w:rPr>
                <w:b/>
                <w:i/>
              </w:rPr>
            </w:rPrChange>
          </w:rPr>
          <w:t xml:space="preserve">TNPC*; &gt;200 </w:t>
        </w:r>
        <w:proofErr w:type="spellStart"/>
        <w:r w:rsidRPr="00C66BF7">
          <w:rPr>
            <w:b/>
            <w:i/>
            <w:lang w:val="en-US"/>
            <w:rPrChange w:id="74" w:author="JOEBEST" w:date="2016-09-24T19:09:00Z">
              <w:rPr>
                <w:b/>
                <w:i/>
              </w:rPr>
            </w:rPrChange>
          </w:rPr>
          <w:t>colibacille</w:t>
        </w:r>
        <w:proofErr w:type="spellEnd"/>
        <w:r w:rsidRPr="00C66BF7">
          <w:rPr>
            <w:b/>
            <w:i/>
            <w:lang w:val="en-US"/>
            <w:rPrChange w:id="75" w:author="JOEBEST" w:date="2016-09-24T19:09:00Z">
              <w:rPr>
                <w:b/>
                <w:i/>
              </w:rPr>
            </w:rPrChange>
          </w:rPr>
          <w:t xml:space="preserve">) </w:t>
        </w:r>
        <w:proofErr w:type="spellStart"/>
        <w:r w:rsidRPr="00C66BF7">
          <w:rPr>
            <w:b/>
            <w:i/>
            <w:lang w:val="en-US"/>
            <w:rPrChange w:id="76" w:author="JOEBEST" w:date="2016-09-24T19:09:00Z">
              <w:rPr>
                <w:b/>
                <w:i/>
              </w:rPr>
            </w:rPrChange>
          </w:rPr>
          <w:t>ou</w:t>
        </w:r>
        <w:proofErr w:type="spellEnd"/>
        <w:r w:rsidRPr="00C66BF7">
          <w:rPr>
            <w:b/>
            <w:i/>
            <w:lang w:val="en-US"/>
            <w:rPrChange w:id="77" w:author="JOEBEST" w:date="2016-09-24T19:09:00Z">
              <w:rPr>
                <w:b/>
                <w:i/>
              </w:rPr>
            </w:rPrChange>
          </w:rPr>
          <w:t xml:space="preserve"> la plaque </w:t>
        </w:r>
        <w:proofErr w:type="spellStart"/>
        <w:r w:rsidRPr="00C66BF7">
          <w:rPr>
            <w:b/>
            <w:i/>
            <w:lang w:val="en-US"/>
            <w:rPrChange w:id="78" w:author="JOEBEST" w:date="2016-09-24T19:09:00Z">
              <w:rPr>
                <w:b/>
                <w:i/>
              </w:rPr>
            </w:rPrChange>
          </w:rPr>
          <w:t>est</w:t>
        </w:r>
        <w:proofErr w:type="spellEnd"/>
        <w:r w:rsidRPr="00C66BF7">
          <w:rPr>
            <w:b/>
            <w:i/>
            <w:lang w:val="en-US"/>
            <w:rPrChange w:id="79" w:author="JOEBEST" w:date="2016-09-24T19:09:00Z">
              <w:rPr>
                <w:b/>
                <w:i/>
              </w:rPr>
            </w:rPrChange>
          </w:rPr>
          <w:t xml:space="preserve"> trop sale pour </w:t>
        </w:r>
        <w:proofErr w:type="spellStart"/>
        <w:r w:rsidRPr="00C66BF7">
          <w:rPr>
            <w:b/>
            <w:i/>
            <w:lang w:val="en-US"/>
            <w:rPrChange w:id="80" w:author="JOEBEST" w:date="2016-09-24T19:09:00Z">
              <w:rPr>
                <w:b/>
                <w:i/>
              </w:rPr>
            </w:rPrChange>
          </w:rPr>
          <w:t>compter</w:t>
        </w:r>
        <w:proofErr w:type="spellEnd"/>
        <w:r w:rsidRPr="00C66BF7">
          <w:rPr>
            <w:b/>
            <w:i/>
            <w:lang w:val="en-US"/>
            <w:rPrChange w:id="81" w:author="JOEBEST" w:date="2016-09-24T19:09:00Z">
              <w:rPr>
                <w:b/>
                <w:i/>
              </w:rPr>
            </w:rPrChange>
          </w:rPr>
          <w:t>.(TSPC**)</w:t>
        </w:r>
      </w:ins>
      <w:r w:rsidR="007D06FB" w:rsidRPr="00C66BF7">
        <w:rPr>
          <w:i/>
          <w:lang w:val="en-US"/>
          <w:rPrChange w:id="82" w:author="JOEBEST" w:date="2016-09-24T19:09:00Z">
            <w:rPr>
              <w:i/>
            </w:rPr>
          </w:rPrChange>
        </w:rPr>
        <w:t>Fill in the following information in order of decreasing concentration.</w:t>
      </w:r>
      <w:r w:rsidR="0037577C" w:rsidRPr="00C66BF7">
        <w:rPr>
          <w:i/>
          <w:lang w:val="en-US"/>
          <w:rPrChange w:id="83" w:author="JOEBEST" w:date="2016-09-24T19:09:00Z">
            <w:rPr>
              <w:i/>
            </w:rPr>
          </w:rPrChange>
        </w:rPr>
        <w:t xml:space="preserve"> </w:t>
      </w:r>
      <w:r w:rsidR="0037577C" w:rsidRPr="001E1478">
        <w:rPr>
          <w:i/>
          <w:lang w:val="en-US"/>
          <w:rPrChange w:id="84" w:author="JOEBEST" w:date="2016-09-28T14:06:00Z">
            <w:rPr>
              <w:i/>
            </w:rPr>
          </w:rPrChange>
        </w:rPr>
        <w:t>If you can record the E.</w:t>
      </w:r>
      <w:r w:rsidR="00D75FCB" w:rsidRPr="001E1478">
        <w:rPr>
          <w:i/>
          <w:lang w:val="en-US"/>
          <w:rPrChange w:id="85" w:author="JOEBEST" w:date="2016-09-28T14:06:00Z">
            <w:rPr>
              <w:i/>
            </w:rPr>
          </w:rPrChange>
        </w:rPr>
        <w:t xml:space="preserve"> </w:t>
      </w:r>
      <w:r w:rsidR="0037577C" w:rsidRPr="001E1478">
        <w:rPr>
          <w:i/>
          <w:lang w:val="en-US"/>
          <w:rPrChange w:id="86" w:author="JOEBEST" w:date="2016-09-28T14:06:00Z">
            <w:rPr>
              <w:i/>
            </w:rPr>
          </w:rPrChange>
        </w:rPr>
        <w:t xml:space="preserve">coli count, indicate that the reading status is </w:t>
      </w:r>
      <w:r w:rsidR="0037577C" w:rsidRPr="001E1478">
        <w:rPr>
          <w:b/>
          <w:i/>
          <w:lang w:val="en-US"/>
          <w:rPrChange w:id="87" w:author="JOEBEST" w:date="2016-09-28T14:06:00Z">
            <w:rPr>
              <w:b/>
              <w:i/>
            </w:rPr>
          </w:rPrChange>
        </w:rPr>
        <w:t>Valid</w:t>
      </w:r>
      <w:r w:rsidR="0037577C" w:rsidRPr="001E1478">
        <w:rPr>
          <w:i/>
          <w:lang w:val="en-US"/>
          <w:rPrChange w:id="88" w:author="JOEBEST" w:date="2016-09-28T14:06:00Z">
            <w:rPr>
              <w:i/>
            </w:rPr>
          </w:rPrChange>
        </w:rPr>
        <w:t>.</w:t>
      </w:r>
      <w:r w:rsidR="007D06FB" w:rsidRPr="001E1478">
        <w:rPr>
          <w:i/>
          <w:lang w:val="en-US"/>
          <w:rPrChange w:id="89" w:author="JOEBEST" w:date="2016-09-28T14:06:00Z">
            <w:rPr>
              <w:i/>
            </w:rPr>
          </w:rPrChange>
        </w:rPr>
        <w:t xml:space="preserve"> </w:t>
      </w:r>
      <w:r w:rsidR="00A828A0" w:rsidRPr="001E1478">
        <w:rPr>
          <w:i/>
          <w:lang w:val="en-US"/>
          <w:rPrChange w:id="90" w:author="JOEBEST" w:date="2016-09-28T14:06:00Z">
            <w:rPr>
              <w:i/>
            </w:rPr>
          </w:rPrChange>
        </w:rPr>
        <w:t>If you cannot record the E.</w:t>
      </w:r>
      <w:r w:rsidR="00D75FCB" w:rsidRPr="001E1478">
        <w:rPr>
          <w:i/>
          <w:lang w:val="en-US"/>
          <w:rPrChange w:id="91" w:author="JOEBEST" w:date="2016-09-28T14:06:00Z">
            <w:rPr>
              <w:i/>
            </w:rPr>
          </w:rPrChange>
        </w:rPr>
        <w:t xml:space="preserve"> </w:t>
      </w:r>
      <w:r w:rsidR="00A828A0" w:rsidRPr="001E1478">
        <w:rPr>
          <w:i/>
          <w:lang w:val="en-US"/>
          <w:rPrChange w:id="92" w:author="JOEBEST" w:date="2016-09-28T14:06:00Z">
            <w:rPr>
              <w:i/>
            </w:rPr>
          </w:rPrChange>
        </w:rPr>
        <w:t xml:space="preserve">coli count, indicate </w:t>
      </w:r>
      <w:r w:rsidR="0018029D" w:rsidRPr="001E1478">
        <w:rPr>
          <w:i/>
          <w:lang w:val="en-US"/>
          <w:rPrChange w:id="93" w:author="JOEBEST" w:date="2016-09-28T14:06:00Z">
            <w:rPr>
              <w:i/>
            </w:rPr>
          </w:rPrChange>
        </w:rPr>
        <w:t>whether the E. coli</w:t>
      </w:r>
      <w:r w:rsidR="00A828A0" w:rsidRPr="001E1478">
        <w:rPr>
          <w:i/>
          <w:lang w:val="en-US"/>
          <w:rPrChange w:id="94" w:author="JOEBEST" w:date="2016-09-28T14:06:00Z">
            <w:rPr>
              <w:i/>
            </w:rPr>
          </w:rPrChange>
        </w:rPr>
        <w:t xml:space="preserve"> is too </w:t>
      </w:r>
      <w:r w:rsidR="0018029D" w:rsidRPr="001E1478">
        <w:rPr>
          <w:i/>
          <w:lang w:val="en-US"/>
          <w:rPrChange w:id="95" w:author="JOEBEST" w:date="2016-09-28T14:06:00Z">
            <w:rPr>
              <w:i/>
            </w:rPr>
          </w:rPrChange>
        </w:rPr>
        <w:t>numerous</w:t>
      </w:r>
      <w:r w:rsidR="00A828A0" w:rsidRPr="001E1478">
        <w:rPr>
          <w:i/>
          <w:lang w:val="en-US"/>
          <w:rPrChange w:id="96" w:author="JOEBEST" w:date="2016-09-28T14:06:00Z">
            <w:rPr>
              <w:i/>
            </w:rPr>
          </w:rPrChange>
        </w:rPr>
        <w:t xml:space="preserve"> to count (</w:t>
      </w:r>
      <w:r w:rsidR="00A828A0" w:rsidRPr="001E1478">
        <w:rPr>
          <w:b/>
          <w:i/>
          <w:lang w:val="en-US"/>
          <w:rPrChange w:id="97" w:author="JOEBEST" w:date="2016-09-28T14:06:00Z">
            <w:rPr>
              <w:b/>
              <w:i/>
            </w:rPr>
          </w:rPrChange>
        </w:rPr>
        <w:t>T</w:t>
      </w:r>
      <w:r w:rsidR="0018029D" w:rsidRPr="001E1478">
        <w:rPr>
          <w:b/>
          <w:i/>
          <w:lang w:val="en-US"/>
          <w:rPrChange w:id="98" w:author="JOEBEST" w:date="2016-09-28T14:06:00Z">
            <w:rPr>
              <w:b/>
              <w:i/>
            </w:rPr>
          </w:rPrChange>
        </w:rPr>
        <w:t>N</w:t>
      </w:r>
      <w:r w:rsidR="00A828A0" w:rsidRPr="001E1478">
        <w:rPr>
          <w:b/>
          <w:i/>
          <w:lang w:val="en-US"/>
          <w:rPrChange w:id="99" w:author="JOEBEST" w:date="2016-09-28T14:06:00Z">
            <w:rPr>
              <w:b/>
              <w:i/>
            </w:rPr>
          </w:rPrChange>
        </w:rPr>
        <w:t>TC</w:t>
      </w:r>
      <w:r w:rsidR="0018029D" w:rsidRPr="001E1478">
        <w:rPr>
          <w:b/>
          <w:i/>
          <w:lang w:val="en-US"/>
          <w:rPrChange w:id="100" w:author="JOEBEST" w:date="2016-09-28T14:06:00Z">
            <w:rPr>
              <w:b/>
              <w:i/>
            </w:rPr>
          </w:rPrChange>
        </w:rPr>
        <w:t>*</w:t>
      </w:r>
      <w:r w:rsidR="00A828A0" w:rsidRPr="001E1478">
        <w:rPr>
          <w:b/>
          <w:i/>
          <w:lang w:val="en-US"/>
          <w:rPrChange w:id="101" w:author="JOEBEST" w:date="2016-09-28T14:06:00Z">
            <w:rPr>
              <w:b/>
              <w:i/>
            </w:rPr>
          </w:rPrChange>
        </w:rPr>
        <w:t xml:space="preserve">; </w:t>
      </w:r>
      <w:r w:rsidR="0018029D" w:rsidRPr="001E1478">
        <w:rPr>
          <w:b/>
          <w:i/>
          <w:lang w:val="en-US"/>
          <w:rPrChange w:id="102" w:author="JOEBEST" w:date="2016-09-28T14:06:00Z">
            <w:rPr>
              <w:b/>
              <w:i/>
            </w:rPr>
          </w:rPrChange>
        </w:rPr>
        <w:t>&gt; 200 E. coli</w:t>
      </w:r>
      <w:r w:rsidR="0018029D" w:rsidRPr="001E1478">
        <w:rPr>
          <w:i/>
          <w:lang w:val="en-US"/>
          <w:rPrChange w:id="103" w:author="JOEBEST" w:date="2016-09-28T14:06:00Z">
            <w:rPr>
              <w:i/>
            </w:rPr>
          </w:rPrChange>
        </w:rPr>
        <w:t>) or the plate is too dirty to count (</w:t>
      </w:r>
      <w:r w:rsidR="0018029D" w:rsidRPr="001E1478">
        <w:rPr>
          <w:b/>
          <w:i/>
          <w:lang w:val="en-US"/>
          <w:rPrChange w:id="104" w:author="JOEBEST" w:date="2016-09-28T14:06:00Z">
            <w:rPr>
              <w:b/>
              <w:i/>
            </w:rPr>
          </w:rPrChange>
        </w:rPr>
        <w:t>TDTC**</w:t>
      </w:r>
      <w:r w:rsidR="0018029D" w:rsidRPr="001E1478">
        <w:rPr>
          <w:i/>
          <w:lang w:val="en-US"/>
          <w:rPrChange w:id="105" w:author="JOEBEST" w:date="2016-09-28T14:06:00Z">
            <w:rPr>
              <w:i/>
            </w:rPr>
          </w:rPrChange>
        </w:rPr>
        <w:t>).</w:t>
      </w:r>
      <w:r w:rsidR="00F3390D" w:rsidRPr="001E1478">
        <w:rPr>
          <w:i/>
          <w:lang w:val="en-US"/>
          <w:rPrChange w:id="106" w:author="JOEBEST" w:date="2016-09-28T14:06:00Z">
            <w:rPr>
              <w:i/>
            </w:rPr>
          </w:rPrChange>
        </w:rPr>
        <w:t xml:space="preserve"> </w:t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2"/>
        <w:gridCol w:w="2877"/>
        <w:gridCol w:w="1531"/>
        <w:gridCol w:w="1348"/>
        <w:gridCol w:w="985"/>
        <w:gridCol w:w="805"/>
        <w:gridCol w:w="912"/>
      </w:tblGrid>
      <w:tr w:rsidR="00C421DE" w:rsidRPr="00346248" w14:paraId="45EED942" w14:textId="77777777" w:rsidTr="00C421DE">
        <w:trPr>
          <w:trHeight w:val="287"/>
        </w:trPr>
        <w:tc>
          <w:tcPr>
            <w:tcW w:w="482" w:type="pct"/>
          </w:tcPr>
          <w:p w14:paraId="2E563A11" w14:textId="77777777" w:rsidR="00C421DE" w:rsidRPr="001E1478" w:rsidRDefault="00C421DE" w:rsidP="00CC474A">
            <w:pPr>
              <w:contextualSpacing/>
              <w:rPr>
                <w:b/>
                <w:lang w:val="en-US"/>
                <w:rPrChange w:id="107" w:author="JOEBEST" w:date="2016-09-28T14:06:00Z">
                  <w:rPr>
                    <w:b/>
                  </w:rPr>
                </w:rPrChange>
              </w:rPr>
            </w:pPr>
          </w:p>
        </w:tc>
        <w:tc>
          <w:tcPr>
            <w:tcW w:w="1537" w:type="pct"/>
          </w:tcPr>
          <w:p w14:paraId="3CFE6E20" w14:textId="77777777" w:rsidR="00C421DE" w:rsidRPr="001E1478" w:rsidRDefault="00C421DE" w:rsidP="00CC474A">
            <w:pPr>
              <w:contextualSpacing/>
              <w:rPr>
                <w:b/>
                <w:lang w:val="en-US"/>
                <w:rPrChange w:id="108" w:author="JOEBEST" w:date="2016-09-28T14:06:00Z">
                  <w:rPr>
                    <w:b/>
                  </w:rPr>
                </w:rPrChange>
              </w:rPr>
            </w:pPr>
          </w:p>
        </w:tc>
        <w:tc>
          <w:tcPr>
            <w:tcW w:w="818" w:type="pct"/>
          </w:tcPr>
          <w:p w14:paraId="07D39433" w14:textId="2A2F4AB6" w:rsidR="00C421DE" w:rsidRDefault="00346248" w:rsidP="00CC474A">
            <w:pPr>
              <w:contextualSpacing/>
              <w:rPr>
                <w:b/>
              </w:rPr>
            </w:pPr>
            <w:proofErr w:type="spellStart"/>
            <w:ins w:id="109" w:author="JOEBEST" w:date="2016-09-24T19:14:00Z">
              <w:r>
                <w:rPr>
                  <w:b/>
                </w:rPr>
                <w:t>Volume</w:t>
              </w:r>
            </w:ins>
            <w:r w:rsidR="00F83836">
              <w:rPr>
                <w:b/>
              </w:rPr>
              <w:t>Volume</w:t>
            </w:r>
            <w:proofErr w:type="spellEnd"/>
          </w:p>
        </w:tc>
        <w:tc>
          <w:tcPr>
            <w:tcW w:w="720" w:type="pct"/>
          </w:tcPr>
          <w:p w14:paraId="5AE92272" w14:textId="77777777" w:rsidR="00C421DE" w:rsidRDefault="00C421DE" w:rsidP="00CC474A">
            <w:pPr>
              <w:contextualSpacing/>
              <w:rPr>
                <w:b/>
              </w:rPr>
            </w:pPr>
          </w:p>
        </w:tc>
        <w:tc>
          <w:tcPr>
            <w:tcW w:w="1443" w:type="pct"/>
            <w:gridSpan w:val="3"/>
          </w:tcPr>
          <w:p w14:paraId="3CDB58EA" w14:textId="53AD66B4" w:rsidR="00C421DE" w:rsidRPr="00346248" w:rsidRDefault="00346248" w:rsidP="00CC474A">
            <w:pPr>
              <w:spacing w:after="160" w:line="259" w:lineRule="auto"/>
              <w:contextualSpacing/>
              <w:rPr>
                <w:b/>
                <w:u w:val="single"/>
                <w:lang w:val="en-US"/>
                <w:rPrChange w:id="110" w:author="JOEBEST" w:date="2016-09-24T19:16:00Z">
                  <w:rPr>
                    <w:b/>
                    <w:u w:val="single"/>
                  </w:rPr>
                </w:rPrChange>
              </w:rPr>
            </w:pPr>
            <w:proofErr w:type="spellStart"/>
            <w:ins w:id="111" w:author="JOEBEST" w:date="2016-09-24T19:16:00Z">
              <w:r w:rsidRPr="00346248">
                <w:rPr>
                  <w:b/>
                  <w:u w:val="single"/>
                  <w:lang w:val="en-US"/>
                  <w:rPrChange w:id="112" w:author="JOEBEST" w:date="2016-09-24T19:16:00Z">
                    <w:rPr>
                      <w:b/>
                      <w:u w:val="single"/>
                    </w:rPr>
                  </w:rPrChange>
                </w:rPr>
                <w:t>État</w:t>
              </w:r>
              <w:proofErr w:type="spellEnd"/>
              <w:r w:rsidRPr="00346248">
                <w:rPr>
                  <w:b/>
                  <w:u w:val="single"/>
                  <w:lang w:val="en-US"/>
                  <w:rPrChange w:id="113" w:author="JOEBEST" w:date="2016-09-24T19:16:00Z">
                    <w:rPr>
                      <w:b/>
                      <w:u w:val="single"/>
                    </w:rPr>
                  </w:rPrChange>
                </w:rPr>
                <w:t xml:space="preserve"> de </w:t>
              </w:r>
              <w:proofErr w:type="spellStart"/>
              <w:r w:rsidRPr="00346248">
                <w:rPr>
                  <w:b/>
                  <w:u w:val="single"/>
                  <w:lang w:val="en-US"/>
                  <w:rPrChange w:id="114" w:author="JOEBEST" w:date="2016-09-24T19:16:00Z">
                    <w:rPr>
                      <w:b/>
                      <w:u w:val="single"/>
                    </w:rPr>
                  </w:rPrChange>
                </w:rPr>
                <w:t>Lecture</w:t>
              </w:r>
            </w:ins>
            <w:r w:rsidR="00C421DE" w:rsidRPr="00346248">
              <w:rPr>
                <w:b/>
                <w:u w:val="single"/>
                <w:lang w:val="en-US"/>
                <w:rPrChange w:id="115" w:author="JOEBEST" w:date="2016-09-24T19:16:00Z">
                  <w:rPr>
                    <w:b/>
                    <w:u w:val="single"/>
                  </w:rPr>
                </w:rPrChange>
              </w:rPr>
              <w:t>Reading</w:t>
            </w:r>
            <w:proofErr w:type="spellEnd"/>
            <w:r w:rsidR="00C421DE" w:rsidRPr="00346248">
              <w:rPr>
                <w:b/>
                <w:u w:val="single"/>
                <w:lang w:val="en-US"/>
                <w:rPrChange w:id="116" w:author="JOEBEST" w:date="2016-09-24T19:16:00Z">
                  <w:rPr>
                    <w:b/>
                    <w:u w:val="single"/>
                  </w:rPr>
                </w:rPrChange>
              </w:rPr>
              <w:t xml:space="preserve"> Status </w:t>
            </w:r>
            <w:r w:rsidR="00C421DE" w:rsidRPr="00346248">
              <w:rPr>
                <w:i/>
                <w:u w:val="single"/>
                <w:lang w:val="en-US"/>
                <w:rPrChange w:id="117" w:author="JOEBEST" w:date="2016-09-24T19:16:00Z">
                  <w:rPr>
                    <w:i/>
                    <w:u w:val="single"/>
                  </w:rPr>
                </w:rPrChange>
              </w:rPr>
              <w:t>(</w:t>
            </w:r>
            <w:ins w:id="118" w:author="JOEBEST" w:date="2016-09-24T19:16:00Z">
              <w:r>
                <w:rPr>
                  <w:i/>
                  <w:u w:val="single"/>
                </w:rPr>
                <w:t>Vérifiez</w:t>
              </w:r>
            </w:ins>
            <w:r w:rsidR="00C421DE" w:rsidRPr="00346248">
              <w:rPr>
                <w:i/>
                <w:u w:val="single"/>
                <w:lang w:val="en-US"/>
                <w:rPrChange w:id="119" w:author="JOEBEST" w:date="2016-09-24T19:16:00Z">
                  <w:rPr>
                    <w:i/>
                    <w:u w:val="single"/>
                  </w:rPr>
                </w:rPrChange>
              </w:rPr>
              <w:t>check one)</w:t>
            </w:r>
          </w:p>
        </w:tc>
      </w:tr>
      <w:tr w:rsidR="00C421DE" w14:paraId="3DB3BB0D" w14:textId="77777777" w:rsidTr="00C421DE">
        <w:trPr>
          <w:trHeight w:val="287"/>
        </w:trPr>
        <w:tc>
          <w:tcPr>
            <w:tcW w:w="482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711810E" w14:textId="42493CFF" w:rsidR="00C421DE" w:rsidRPr="00742C36" w:rsidRDefault="00C66BF7" w:rsidP="00CC474A">
            <w:pPr>
              <w:contextualSpacing/>
              <w:rPr>
                <w:b/>
              </w:rPr>
            </w:pPr>
            <w:proofErr w:type="spellStart"/>
            <w:ins w:id="120" w:author="JOEBEST" w:date="2016-09-24T19:09:00Z">
              <w:r>
                <w:rPr>
                  <w:b/>
                </w:rPr>
                <w:t>Plaque</w:t>
              </w:r>
            </w:ins>
            <w:r w:rsidR="00C421DE">
              <w:rPr>
                <w:b/>
              </w:rPr>
              <w:t>Plate</w:t>
            </w:r>
            <w:proofErr w:type="spellEnd"/>
          </w:p>
        </w:tc>
        <w:tc>
          <w:tcPr>
            <w:tcW w:w="153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590EC3F" w14:textId="35E7A5B3" w:rsidR="00C421DE" w:rsidRDefault="00346248" w:rsidP="00CC474A">
            <w:pPr>
              <w:contextualSpacing/>
              <w:rPr>
                <w:b/>
              </w:rPr>
            </w:pPr>
            <w:ins w:id="121" w:author="JOEBEST" w:date="2016-09-24T19:12:00Z">
              <w:r>
                <w:rPr>
                  <w:b/>
                </w:rPr>
                <w:t xml:space="preserve">Dilution </w:t>
              </w:r>
            </w:ins>
            <w:proofErr w:type="spellStart"/>
            <w:r w:rsidR="00C421DE">
              <w:rPr>
                <w:b/>
              </w:rPr>
              <w:t>Dilution</w:t>
            </w:r>
            <w:proofErr w:type="spellEnd"/>
            <w:r w:rsidR="00C421DE">
              <w:rPr>
                <w:b/>
              </w:rPr>
              <w:t xml:space="preserve"> (</w:t>
            </w:r>
            <w:proofErr w:type="spellStart"/>
            <w:r w:rsidR="00C421DE">
              <w:rPr>
                <w:b/>
              </w:rPr>
              <w:t>mL</w:t>
            </w:r>
            <w:proofErr w:type="spellEnd"/>
            <w:r w:rsidR="00C421DE">
              <w:rPr>
                <w:b/>
              </w:rPr>
              <w:t>)</w:t>
            </w:r>
          </w:p>
        </w:tc>
        <w:tc>
          <w:tcPr>
            <w:tcW w:w="818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53C417F5" w14:textId="5ACDF044" w:rsidR="00C421DE" w:rsidRPr="00CC474A" w:rsidRDefault="00346248" w:rsidP="00CC474A">
            <w:pPr>
              <w:contextualSpacing/>
              <w:rPr>
                <w:b/>
              </w:rPr>
            </w:pPr>
            <w:proofErr w:type="spellStart"/>
            <w:ins w:id="122" w:author="JOEBEST" w:date="2016-09-24T19:14:00Z">
              <w:r>
                <w:rPr>
                  <w:b/>
                </w:rPr>
                <w:t>Test</w:t>
              </w:r>
            </w:ins>
            <w:ins w:id="123" w:author="JOEBEST" w:date="2016-09-24T19:15:00Z">
              <w:r>
                <w:rPr>
                  <w:b/>
                </w:rPr>
                <w:t>és</w:t>
              </w:r>
            </w:ins>
            <w:r w:rsidR="00F83836">
              <w:rPr>
                <w:b/>
              </w:rPr>
              <w:t>Tested</w:t>
            </w:r>
            <w:proofErr w:type="spellEnd"/>
            <w:r w:rsidR="00C421DE" w:rsidRPr="00CC474A">
              <w:rPr>
                <w:b/>
              </w:rPr>
              <w:t xml:space="preserve"> (</w:t>
            </w:r>
            <w:proofErr w:type="spellStart"/>
            <w:r w:rsidR="00C421DE" w:rsidRPr="00CC474A">
              <w:rPr>
                <w:b/>
              </w:rPr>
              <w:t>mL</w:t>
            </w:r>
            <w:proofErr w:type="spellEnd"/>
            <w:r w:rsidR="00C421DE" w:rsidRPr="00CC474A">
              <w:rPr>
                <w:b/>
              </w:rPr>
              <w:t>)</w:t>
            </w:r>
          </w:p>
        </w:tc>
        <w:tc>
          <w:tcPr>
            <w:tcW w:w="72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24D80193" w14:textId="5FD68607" w:rsidR="00C421DE" w:rsidRDefault="00346248" w:rsidP="00CC474A">
            <w:pPr>
              <w:contextualSpacing/>
              <w:rPr>
                <w:b/>
              </w:rPr>
            </w:pPr>
            <w:ins w:id="124" w:author="JOEBEST" w:date="2016-09-24T19:15:00Z">
              <w:r w:rsidRPr="008807A5">
                <w:rPr>
                  <w:b/>
                  <w:i/>
                </w:rPr>
                <w:t xml:space="preserve">Numération de </w:t>
              </w:r>
              <w:proofErr w:type="spellStart"/>
              <w:r w:rsidRPr="008807A5">
                <w:rPr>
                  <w:b/>
                  <w:i/>
                </w:rPr>
                <w:t>Colibacille</w:t>
              </w:r>
            </w:ins>
            <w:ins w:id="125" w:author="JOEBEST" w:date="2016-09-28T14:09:00Z">
              <w:r w:rsidR="002F4C11">
                <w:rPr>
                  <w:b/>
                  <w:i/>
                </w:rPr>
                <w:t>s</w:t>
              </w:r>
            </w:ins>
            <w:r w:rsidR="00C421DE" w:rsidRPr="005F3861">
              <w:rPr>
                <w:b/>
                <w:i/>
              </w:rPr>
              <w:t>E</w:t>
            </w:r>
            <w:proofErr w:type="spellEnd"/>
            <w:r w:rsidR="00C421DE" w:rsidRPr="005F3861">
              <w:rPr>
                <w:b/>
                <w:i/>
              </w:rPr>
              <w:t>.</w:t>
            </w:r>
            <w:r w:rsidR="00C421DE">
              <w:rPr>
                <w:b/>
                <w:i/>
              </w:rPr>
              <w:t xml:space="preserve"> </w:t>
            </w:r>
            <w:r w:rsidR="00C421DE" w:rsidRPr="005F3861">
              <w:rPr>
                <w:b/>
                <w:i/>
              </w:rPr>
              <w:t>coli</w:t>
            </w:r>
            <w:r w:rsidR="00C421DE">
              <w:rPr>
                <w:b/>
              </w:rPr>
              <w:t xml:space="preserve"> Count</w:t>
            </w:r>
          </w:p>
        </w:tc>
        <w:tc>
          <w:tcPr>
            <w:tcW w:w="526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0DC129A4" w14:textId="224821B7" w:rsidR="00C421DE" w:rsidRDefault="00346248" w:rsidP="00CC474A">
            <w:pPr>
              <w:contextualSpacing/>
              <w:jc w:val="center"/>
              <w:rPr>
                <w:b/>
              </w:rPr>
            </w:pPr>
            <w:proofErr w:type="spellStart"/>
            <w:ins w:id="126" w:author="JOEBEST" w:date="2016-09-24T19:16:00Z">
              <w:r>
                <w:rPr>
                  <w:b/>
                </w:rPr>
                <w:t>Valable</w:t>
              </w:r>
            </w:ins>
            <w:r w:rsidR="00C421DE">
              <w:rPr>
                <w:b/>
              </w:rPr>
              <w:t>Valid</w:t>
            </w:r>
            <w:proofErr w:type="spellEnd"/>
          </w:p>
        </w:tc>
        <w:tc>
          <w:tcPr>
            <w:tcW w:w="430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466725C3" w14:textId="660054DC" w:rsidR="00C421DE" w:rsidRDefault="00346248" w:rsidP="00CC474A">
            <w:pPr>
              <w:contextualSpacing/>
              <w:jc w:val="center"/>
              <w:rPr>
                <w:b/>
              </w:rPr>
            </w:pPr>
            <w:ins w:id="127" w:author="JOEBEST" w:date="2016-09-24T19:17:00Z">
              <w:r>
                <w:rPr>
                  <w:b/>
                </w:rPr>
                <w:t>TNPC*</w:t>
              </w:r>
            </w:ins>
            <w:r w:rsidR="00C421DE">
              <w:rPr>
                <w:b/>
              </w:rPr>
              <w:t>TNTC*</w:t>
            </w:r>
          </w:p>
        </w:tc>
        <w:tc>
          <w:tcPr>
            <w:tcW w:w="487" w:type="pct"/>
            <w:tcBorders>
              <w:bottom w:val="dashed" w:sz="6" w:space="0" w:color="BFBFBF" w:themeColor="background1" w:themeShade="BF"/>
            </w:tcBorders>
            <w:vAlign w:val="center"/>
          </w:tcPr>
          <w:p w14:paraId="7E20719E" w14:textId="6A43C4E5" w:rsidR="00C421DE" w:rsidRDefault="00346248" w:rsidP="00CC474A">
            <w:pPr>
              <w:contextualSpacing/>
              <w:jc w:val="center"/>
              <w:rPr>
                <w:b/>
              </w:rPr>
            </w:pPr>
            <w:ins w:id="128" w:author="JOEBEST" w:date="2016-09-24T19:17:00Z">
              <w:r>
                <w:rPr>
                  <w:b/>
                </w:rPr>
                <w:t>TSPC**</w:t>
              </w:r>
            </w:ins>
            <w:r w:rsidR="00C421DE">
              <w:rPr>
                <w:b/>
              </w:rPr>
              <w:t>TDTC**</w:t>
            </w:r>
          </w:p>
        </w:tc>
      </w:tr>
      <w:tr w:rsidR="00C421DE" w14:paraId="47FD23A8" w14:textId="77777777" w:rsidTr="00C421D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1BB6EB" w14:textId="0EB5CE2B" w:rsidR="00C421DE" w:rsidRDefault="00C66BF7" w:rsidP="00CC474A">
            <w:pPr>
              <w:contextualSpacing/>
              <w:rPr>
                <w:b/>
              </w:rPr>
            </w:pPr>
            <w:ins w:id="129" w:author="JOEBEST" w:date="2016-09-24T19:10:00Z">
              <w:r>
                <w:rPr>
                  <w:b/>
                  <w:color w:val="FFFFFF" w:themeColor="background1"/>
                  <w:highlight w:val="darkGray"/>
                </w:rPr>
                <w:t>Plaque 1</w:t>
              </w:r>
            </w:ins>
            <w:r w:rsidR="00C421DE" w:rsidRPr="00245EDC">
              <w:rPr>
                <w:b/>
                <w:color w:val="FFFFFF" w:themeColor="background1"/>
                <w:highlight w:val="darkGray"/>
              </w:rPr>
              <w:t>Plate 1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45533EC" w14:textId="76EF2F05" w:rsidR="00F83836" w:rsidRDefault="00F83836" w:rsidP="00F83836">
            <w:r>
              <w:sym w:font="Wingdings" w:char="F0A8"/>
            </w:r>
            <w:r>
              <w:t xml:space="preserve"> </w:t>
            </w:r>
            <w:ins w:id="130" w:author="JOEBEST" w:date="2016-09-24T19:12:00Z">
              <w:r w:rsidR="00346248">
                <w:t xml:space="preserve">Non Dilué </w:t>
              </w:r>
            </w:ins>
            <w:proofErr w:type="spellStart"/>
            <w:r>
              <w:t>Undiluted</w:t>
            </w:r>
            <w:proofErr w:type="spellEnd"/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43B5A7A5" w14:textId="77777777" w:rsidR="00F83836" w:rsidRDefault="00F83836" w:rsidP="00F83836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2AED46A6" w14:textId="77777777" w:rsidR="00F83836" w:rsidRDefault="00F83836" w:rsidP="00F83836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217B3689" w14:textId="6BBC22BF" w:rsidR="00C421DE" w:rsidRPr="00F3390D" w:rsidRDefault="00F83836" w:rsidP="00F83836">
            <w:pPr>
              <w:contextualSpacing/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EE7E4DD" w14:textId="77777777" w:rsidR="00C421DE" w:rsidRDefault="00C421D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7143A383" w14:textId="77777777" w:rsidR="00C421DE" w:rsidRPr="00307151" w:rsidRDefault="00C421D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4AE4BF64" w14:textId="77777777" w:rsidR="00C421DE" w:rsidRPr="00CC474A" w:rsidRDefault="00C421D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448F4142" w14:textId="77777777" w:rsidR="00C421DE" w:rsidRDefault="00C421DE" w:rsidP="00CC474A">
            <w:pPr>
              <w:contextualSpacing/>
              <w:rPr>
                <w:b/>
              </w:rPr>
            </w:pPr>
            <w:r w:rsidRPr="00C8750F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15A6C0B0" wp14:editId="393AE8B2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43180</wp:posOffset>
                      </wp:positionV>
                      <wp:extent cx="685800" cy="241300"/>
                      <wp:effectExtent l="0" t="0" r="25400" b="3810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BE6F1C" id="Rounded Rectangle 25" o:spid="_x0000_s1026" style="position:absolute;margin-left:-.9pt;margin-top:3.4pt;width:54pt;height:1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GyqQIAALYFAAAOAAAAZHJzL2Uyb0RvYy54bWysVMFu2zAMvQ/YPwi6r3aypMuMOkXQosOA&#10;rg3aDj0rshQbkEVNUuJkXz9Kst2sK3YYdpFFkXwkn0leXB5aRfbCugZ0SSdnOSVCc6gavS3p96eb&#10;DwtKnGe6Ygq0KOlROHq5fP/uojOFmEINqhKWIIh2RWdKWntviixzvBYtc2dghEalBNsyj6LdZpVl&#10;HaK3Kpvm+XnWga2MBS6cw9frpKTLiC+l4P5eSic8USXF3Hw8bTw34cyWF6zYWmbqhvdpsH/IomWN&#10;xqAj1DXzjOxs8wdU23ALDqQ/49BmIGXDRawBq5nkr6p5rJkRsRYkx5mRJvf/YPndfm1JU5V0OqdE&#10;sxb/0QPsdCUq8oDsMb1VgqAOieqMK9D+0axtLzm8hqoP0rbhi/WQQyT3OJIrDp5wfDxfzBc5/gKO&#10;quls8hHviJK9OBvr/BcBLQmXktqQRUgh8sr2t84n+8EuBNRw0yiF76xQOpwOVFOFtyiELhJXypI9&#10;w/+/2U4iltq136BKb4t5PiYSmy6Yx7ROkDDJgJ4FAlLJ8eaPSqTID0Iih1jkNAYYgVIMxrnQPsV2&#10;NatEeg6RBw5GjxhaaQQMyBILGbF7gN9rGrATNb19cBWx+Ufn/G+JJefRI0YG7UfnttFg3wJQWFUf&#10;OdkPJCVqAksbqI7YYRbS6DnDbxr8v7fM+TWzOGvYErg//D0eUkFXUuhvlNRgf771HuxxBFBLSYez&#10;W1L3Y8esoER91TgcnyezWRj2KMzmn6Yo2FPN5lSjd+0VYHtMcFMZHq/B3qvhKi20z7hmViEqqpjm&#10;GLuk3NtBuPJpp+Ci4mK1imY44Ib5W/1oeAAPrIbWfTo8M2v6Jvc4HXcwzDkrXrV5sg2eGlY7D7KJ&#10;M/DCa883LofYOP0iC9vnVI5WL+t2+QsAAP//AwBQSwMEFAAGAAgAAAAhAODp6dPaAAAABwEAAA8A&#10;AABkcnMvZG93bnJldi54bWxMjsFuwjAQRO+V+AdrkXoDB4pSlMZBCMERoUIPPZp460S111FsQvr3&#10;XU7tabSa1ZtXbkbvxIB9bAMpWMwzEEh1MC1ZBR+Xw2wNIiZNRrtAqOAHI2yqyVOpCxPu9I7DOVnB&#10;EIqFVtCk1BVSxrpBr+M8dEjcfYXe68Rnb6Xp9Z3h3sllluXS65Z4odEd7hqsv883r2DlrBm3p9fj&#10;SYahMy+fe3vM90o9T8ftG4iEY/p7hoc+q0PFTtdwIxOFUzBbsHlSkHM86ixfgrgye7UGWZXyv3/1&#10;CwAA//8DAFBLAQItABQABgAIAAAAIQC2gziS/gAAAOEBAAATAAAAAAAAAAAAAAAAAAAAAABbQ29u&#10;dGVudF9UeXBlc10ueG1sUEsBAi0AFAAGAAgAAAAhADj9If/WAAAAlAEAAAsAAAAAAAAAAAAAAAAA&#10;LwEAAF9yZWxzLy5yZWxzUEsBAi0AFAAGAAgAAAAhAJTMAbKpAgAAtgUAAA4AAAAAAAAAAAAAAAAA&#10;LgIAAGRycy9lMm9Eb2MueG1sUEsBAi0AFAAGAAgAAAAhAODp6dPaAAAABwEAAA8AAAAAAAAAAAAA&#10;AAAAAwUAAGRycy9kb3ducmV2LnhtbFBLBQYAAAAABAAEAPMAAAAKBgAAAAA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46C76A53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6B46DAD3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845C757" w14:textId="77777777" w:rsidR="00C421DE" w:rsidRDefault="00C421D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C421DE" w14:paraId="706DC18F" w14:textId="77777777" w:rsidTr="00C421D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54DAFB5" w14:textId="6FB2FEB1" w:rsidR="00C421DE" w:rsidRDefault="00C66BF7" w:rsidP="00CC474A">
            <w:pPr>
              <w:contextualSpacing/>
              <w:rPr>
                <w:b/>
              </w:rPr>
            </w:pPr>
            <w:ins w:id="131" w:author="JOEBEST" w:date="2016-09-24T19:10:00Z">
              <w:r>
                <w:rPr>
                  <w:b/>
                  <w:color w:val="FFFFFF" w:themeColor="background1"/>
                  <w:highlight w:val="darkGray"/>
                </w:rPr>
                <w:t>Plaque 2</w:t>
              </w:r>
            </w:ins>
            <w:r w:rsidR="00C421DE" w:rsidRPr="00245EDC">
              <w:rPr>
                <w:b/>
                <w:color w:val="FFFFFF" w:themeColor="background1"/>
                <w:highlight w:val="darkGray"/>
              </w:rPr>
              <w:t>Plate 2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734A77C6" w14:textId="50EBBC51" w:rsidR="00F83836" w:rsidRDefault="00F83836" w:rsidP="00F83836">
            <w:r>
              <w:sym w:font="Wingdings" w:char="F0A8"/>
            </w:r>
            <w:r>
              <w:t xml:space="preserve"> </w:t>
            </w:r>
            <w:ins w:id="132" w:author="JOEBEST" w:date="2016-09-24T19:12:00Z">
              <w:r w:rsidR="00346248">
                <w:t xml:space="preserve">Non Dilué </w:t>
              </w:r>
            </w:ins>
            <w:proofErr w:type="spellStart"/>
            <w:r>
              <w:t>Undiluted</w:t>
            </w:r>
            <w:proofErr w:type="spellEnd"/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AE1CB90" w14:textId="77777777" w:rsidR="00F83836" w:rsidRDefault="00F83836" w:rsidP="00F83836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134B04B1" w14:textId="77777777" w:rsidR="00F83836" w:rsidRDefault="00F83836" w:rsidP="00F83836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3AD20A04" w14:textId="3FFFC8AD" w:rsidR="00C421DE" w:rsidRPr="00F3390D" w:rsidRDefault="00F83836" w:rsidP="00F83836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6D71B23" w14:textId="77777777" w:rsidR="00C421DE" w:rsidRDefault="00C421D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2538E5D5" w14:textId="77777777" w:rsidR="00C421DE" w:rsidRPr="00307151" w:rsidRDefault="00C421D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12D5E73C" w14:textId="77777777" w:rsidR="00C421DE" w:rsidRPr="00C147F5" w:rsidRDefault="00C421D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314ADE2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 w:rsidRPr="00C8750F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23FDB674" wp14:editId="574D460C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39370</wp:posOffset>
                      </wp:positionV>
                      <wp:extent cx="685800" cy="241300"/>
                      <wp:effectExtent l="0" t="0" r="25400" b="38100"/>
                      <wp:wrapNone/>
                      <wp:docPr id="33" name="Rounded 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C61751" id="Rounded Rectangle 33" o:spid="_x0000_s1026" style="position:absolute;margin-left:-1.1pt;margin-top:3.1pt;width:54pt;height:1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iCqgIAALYFAAAOAAAAZHJzL2Uyb0RvYy54bWysVMFu2zAMvQ/YPwi6r3bStMuMOkXQosOA&#10;ri3aDj0rspQYkERNUuJkXz9Kst2sG3YYdpFFkXwkn0leXO61IjvhfAumppOTkhJhODStWdf02/PN&#10;hzklPjDTMAVG1PQgPL1cvH930dlKTGEDqhGOIIjxVWdrugnBVkXh+UZo5k/ACoNKCU6zgKJbF41j&#10;HaJrVUzL8rzowDXWARfe4+t1VtJFwpdS8HAvpReBqJpibiGdLp2reBaLC1atHbOblvdpsH/IQrPW&#10;YNAR6poFRrau/Q1Kt9yBBxlOOOgCpGy5SDVgNZPyTTVPG2ZFqgXJ8Xakyf8/WH63e3CkbWp6ekqJ&#10;YRr/0SNsTSMa8ojsMbNWgqAOieqsr9D+yT64XvJ4jVXvpdPxi/WQfSL3MJIr9oFwfDyfn81L/AUc&#10;VdPZ5BTviFK8Olvnw2cBmsRLTV3MIqaQeGW7Wx+y/WAXAxq4aZXCd1YpE08Pqm3iWxJiF4kr5ciO&#10;4f9frScJS231V2jy2/ysHBNJTRfNU1pHSJhkRC8iAbnkdAsHJXLkRyGRQyxymgKMQDkG41yYkGP7&#10;DWtEfo6RBw5GjxRaGQSMyBILGbF7gF9rGrAzNb19dBWp+Ufn8m+JZefRI0UGE0Zn3RpwfwJQWFUf&#10;OdsPJGVqIksraA7YYQ7y6HnLb1r8v7fMhwfmcNawJXB/hHs8pIKuptDfKNmA+/Gn92iPI4BaSjqc&#10;3Zr671vmBCXqi8Hh+DSZzeKwJ2F29nGKgjvWrI41ZquvANtjgpvK8nSN9kENV+lAv+CaWcaoqGKG&#10;Y+ya8uAG4SrknYKLiovlMpnhgFsWbs2T5RE8shpb93n/wpztmzzgdNzBMOesetPm2TZ6GlhuA8g2&#10;zcArrz3fuBxS4/SLLG6fYzlZva7bxU8AAAD//wMAUEsDBBQABgAIAAAAIQC1E9uX2wAAAAcBAAAP&#10;AAAAZHJzL2Rvd25yZXYueG1sTI/BTsMwDIbvSHuHyEjctpQyCipNp2kax2na4MAxa0xakThVk3Xl&#10;7fFO7GRZ/6/Pn6vV5J0YcYhdIAWPiwwEUhNMR1bB58f7/BVETJqMdoFQwS9GWNWzu0qXJlzogOMx&#10;WcEQiqVW0KbUl1LGpkWv4yL0SJx9h8HrxOtgpRn0heHeyTzLCul1R3yh1T1uWmx+jmevYOmsmdb7&#10;l91ehrE3T19buyu2Sj3cT+s3EAmn9F+Gqz6rQ81Op3AmE4VTMM9zbiooeFzj7Jk/OTF7mYOsK3nr&#10;X/8BAAD//wMAUEsBAi0AFAAGAAgAAAAhALaDOJL+AAAA4QEAABMAAAAAAAAAAAAAAAAAAAAAAFtD&#10;b250ZW50X1R5cGVzXS54bWxQSwECLQAUAAYACAAAACEAOP0h/9YAAACUAQAACwAAAAAAAAAAAAAA&#10;AAAvAQAAX3JlbHMvLnJlbHNQSwECLQAUAAYACAAAACEADX8ogqoCAAC2BQAADgAAAAAAAAAAAAAA&#10;AAAuAgAAZHJzL2Uyb0RvYy54bWxQSwECLQAUAAYACAAAACEAtRPbl9sAAAAHAQAADwAAAAAAAAAA&#10;AAAAAAAE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B5F7CB6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59402224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C6A989F" w14:textId="77777777" w:rsidR="00C421DE" w:rsidRDefault="00C421D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  <w:tr w:rsidR="00C421DE" w:rsidRPr="00F3390D" w14:paraId="5C398F74" w14:textId="77777777" w:rsidTr="00C421DE">
        <w:trPr>
          <w:trHeight w:val="288"/>
        </w:trPr>
        <w:tc>
          <w:tcPr>
            <w:tcW w:w="5000" w:type="pct"/>
            <w:gridSpan w:val="7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DA774D3" w14:textId="23081C70" w:rsidR="00C421DE" w:rsidRPr="00F3390D" w:rsidRDefault="00346248" w:rsidP="00CC474A">
            <w:pPr>
              <w:contextualSpacing/>
              <w:rPr>
                <w:i/>
              </w:rPr>
            </w:pPr>
            <w:ins w:id="133" w:author="JOEBEST" w:date="2016-09-24T19:14:00Z">
              <w:r w:rsidRPr="00901F30">
                <w:rPr>
                  <w:i/>
                </w:rPr>
                <w:t xml:space="preserve">Si une </w:t>
              </w:r>
              <w:proofErr w:type="spellStart"/>
              <w:r w:rsidRPr="00901F30">
                <w:rPr>
                  <w:i/>
                </w:rPr>
                <w:t>troisieme</w:t>
              </w:r>
              <w:proofErr w:type="spellEnd"/>
              <w:r w:rsidRPr="00901F30">
                <w:rPr>
                  <w:i/>
                </w:rPr>
                <w:t xml:space="preserve"> dilution est effectuée, </w:t>
              </w:r>
              <w:proofErr w:type="spellStart"/>
              <w:r w:rsidRPr="00901F30">
                <w:rPr>
                  <w:i/>
                </w:rPr>
                <w:t>completez</w:t>
              </w:r>
              <w:proofErr w:type="spellEnd"/>
              <w:r w:rsidRPr="00901F30">
                <w:rPr>
                  <w:i/>
                </w:rPr>
                <w:t xml:space="preserve"> l’information</w:t>
              </w:r>
              <w:r w:rsidRPr="008807A5">
                <w:rPr>
                  <w:i/>
                </w:rPr>
                <w:t xml:space="preserve"> pour plaque  3</w:t>
              </w:r>
            </w:ins>
            <w:ins w:id="134" w:author="JOEBEST" w:date="2016-09-28T14:09:00Z">
              <w:r w:rsidR="000F30C8">
                <w:rPr>
                  <w:i/>
                </w:rPr>
                <w:t>,</w:t>
              </w:r>
            </w:ins>
            <w:ins w:id="135" w:author="JOEBEST" w:date="2016-09-24T19:14:00Z">
              <w:r w:rsidRPr="008807A5">
                <w:rPr>
                  <w:i/>
                </w:rPr>
                <w:t xml:space="preserve"> sinon laisser-la </w:t>
              </w:r>
              <w:r w:rsidRPr="00901F30">
                <w:rPr>
                  <w:i/>
                </w:rPr>
                <w:t xml:space="preserve"> </w:t>
              </w:r>
              <w:proofErr w:type="spellStart"/>
              <w:r w:rsidRPr="008807A5">
                <w:rPr>
                  <w:i/>
                </w:rPr>
                <w:t>blanche.</w:t>
              </w:r>
            </w:ins>
            <w:r w:rsidR="00C421DE" w:rsidRPr="00F3390D">
              <w:rPr>
                <w:i/>
              </w:rPr>
              <w:t>If</w:t>
            </w:r>
            <w:proofErr w:type="spellEnd"/>
            <w:r w:rsidR="00C421DE" w:rsidRPr="00F3390D">
              <w:rPr>
                <w:i/>
              </w:rPr>
              <w:t xml:space="preserve"> a </w:t>
            </w:r>
            <w:proofErr w:type="spellStart"/>
            <w:r w:rsidR="00C421DE" w:rsidRPr="00F3390D">
              <w:rPr>
                <w:i/>
              </w:rPr>
              <w:t>third</w:t>
            </w:r>
            <w:proofErr w:type="spellEnd"/>
            <w:r w:rsidR="00C421DE" w:rsidRPr="00F3390D">
              <w:rPr>
                <w:i/>
              </w:rPr>
              <w:t xml:space="preserve"> dilution has been </w:t>
            </w:r>
            <w:proofErr w:type="spellStart"/>
            <w:r w:rsidR="00C421DE" w:rsidRPr="00F3390D">
              <w:rPr>
                <w:i/>
              </w:rPr>
              <w:t>performed</w:t>
            </w:r>
            <w:proofErr w:type="spellEnd"/>
            <w:r w:rsidR="00C421DE" w:rsidRPr="00F3390D">
              <w:rPr>
                <w:i/>
              </w:rPr>
              <w:t xml:space="preserve">, </w:t>
            </w:r>
            <w:proofErr w:type="spellStart"/>
            <w:r w:rsidR="00C421DE" w:rsidRPr="00F3390D">
              <w:rPr>
                <w:i/>
              </w:rPr>
              <w:t>complete</w:t>
            </w:r>
            <w:proofErr w:type="spellEnd"/>
            <w:r w:rsidR="00C421DE" w:rsidRPr="00F3390D">
              <w:rPr>
                <w:i/>
              </w:rPr>
              <w:t xml:space="preserve"> the information for </w:t>
            </w:r>
            <w:r w:rsidR="00C421DE">
              <w:rPr>
                <w:i/>
              </w:rPr>
              <w:t>P</w:t>
            </w:r>
            <w:r w:rsidR="00C421DE" w:rsidRPr="00F3390D">
              <w:rPr>
                <w:i/>
              </w:rPr>
              <w:t>late 3</w:t>
            </w:r>
            <w:r w:rsidR="00C421DE">
              <w:rPr>
                <w:i/>
              </w:rPr>
              <w:t xml:space="preserve">. If not, </w:t>
            </w:r>
            <w:proofErr w:type="spellStart"/>
            <w:r w:rsidR="00C421DE">
              <w:rPr>
                <w:i/>
              </w:rPr>
              <w:t>leave</w:t>
            </w:r>
            <w:proofErr w:type="spellEnd"/>
            <w:r w:rsidR="00C421DE">
              <w:rPr>
                <w:i/>
              </w:rPr>
              <w:t xml:space="preserve"> Plate 3 </w:t>
            </w:r>
            <w:proofErr w:type="spellStart"/>
            <w:r w:rsidR="00C421DE">
              <w:rPr>
                <w:i/>
              </w:rPr>
              <w:t>blank</w:t>
            </w:r>
            <w:proofErr w:type="spellEnd"/>
            <w:r w:rsidR="00C421DE">
              <w:rPr>
                <w:i/>
              </w:rPr>
              <w:t>.</w:t>
            </w:r>
          </w:p>
        </w:tc>
      </w:tr>
      <w:tr w:rsidR="00C421DE" w14:paraId="75A352A7" w14:textId="77777777" w:rsidTr="00C421DE">
        <w:trPr>
          <w:trHeight w:val="1584"/>
        </w:trPr>
        <w:tc>
          <w:tcPr>
            <w:tcW w:w="482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274135F3" w14:textId="2E980368" w:rsidR="00C421DE" w:rsidRDefault="00C66BF7" w:rsidP="00CC474A">
            <w:pPr>
              <w:contextualSpacing/>
              <w:rPr>
                <w:b/>
              </w:rPr>
            </w:pPr>
            <w:ins w:id="136" w:author="JOEBEST" w:date="2016-09-24T19:10:00Z">
              <w:r>
                <w:rPr>
                  <w:b/>
                  <w:color w:val="FFFFFF" w:themeColor="background1"/>
                  <w:highlight w:val="darkGray"/>
                </w:rPr>
                <w:lastRenderedPageBreak/>
                <w:t xml:space="preserve">Plaque 3 </w:t>
              </w:r>
            </w:ins>
            <w:r w:rsidR="00C421DE" w:rsidRPr="00245EDC">
              <w:rPr>
                <w:b/>
                <w:color w:val="FFFFFF" w:themeColor="background1"/>
                <w:highlight w:val="darkGray"/>
              </w:rPr>
              <w:t>Plate 3</w:t>
            </w:r>
          </w:p>
        </w:tc>
        <w:tc>
          <w:tcPr>
            <w:tcW w:w="1537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1782A035" w14:textId="4293A9D8" w:rsidR="00F83836" w:rsidRDefault="00F83836" w:rsidP="00F83836">
            <w:r>
              <w:sym w:font="Wingdings" w:char="F0A8"/>
            </w:r>
            <w:r>
              <w:t xml:space="preserve"> </w:t>
            </w:r>
            <w:ins w:id="137" w:author="JOEBEST" w:date="2016-09-24T19:12:00Z">
              <w:r w:rsidR="00346248">
                <w:t xml:space="preserve">Non Dilué </w:t>
              </w:r>
            </w:ins>
            <w:proofErr w:type="spellStart"/>
            <w:r>
              <w:t>Undiluted</w:t>
            </w:r>
            <w:proofErr w:type="spellEnd"/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4</w:t>
            </w:r>
          </w:p>
          <w:p w14:paraId="0948C27C" w14:textId="77777777" w:rsidR="00F83836" w:rsidRDefault="00F83836" w:rsidP="00F83836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5</w:t>
            </w:r>
          </w:p>
          <w:p w14:paraId="4759CF7C" w14:textId="77777777" w:rsidR="00F83836" w:rsidRDefault="00F83836" w:rsidP="00F83836">
            <w:pPr>
              <w:rPr>
                <w:vertAlign w:val="superscript"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2</w:t>
            </w:r>
            <w:r>
              <w:tab/>
            </w: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6</w:t>
            </w:r>
          </w:p>
          <w:p w14:paraId="33C0E3EF" w14:textId="5B79A9FA" w:rsidR="00C421DE" w:rsidRPr="00F3390D" w:rsidRDefault="00F83836" w:rsidP="00F83836">
            <w:pPr>
              <w:contextualSpacing/>
              <w:rPr>
                <w:b/>
              </w:rPr>
            </w:pPr>
            <w:r>
              <w:sym w:font="Wingdings" w:char="F0A8"/>
            </w:r>
            <w:r>
              <w:t xml:space="preserve"> 1 : 10</w:t>
            </w:r>
            <w:r>
              <w:rPr>
                <w:vertAlign w:val="superscript"/>
              </w:rPr>
              <w:t>3</w:t>
            </w:r>
          </w:p>
        </w:tc>
        <w:tc>
          <w:tcPr>
            <w:tcW w:w="818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09F515AE" w14:textId="77777777" w:rsidR="00C421DE" w:rsidRDefault="00C421DE" w:rsidP="00CC474A">
            <w:pPr>
              <w:ind w:left="252"/>
              <w:contextualSpacing/>
            </w:pPr>
            <w:r w:rsidRPr="00F3390D">
              <w:sym w:font="Wingdings" w:char="F0A8"/>
            </w:r>
            <w:r>
              <w:t xml:space="preserve"> 1</w:t>
            </w:r>
          </w:p>
          <w:p w14:paraId="1A4D5D20" w14:textId="77777777" w:rsidR="00C421DE" w:rsidRPr="00307151" w:rsidRDefault="00C421DE" w:rsidP="00CC474A">
            <w:pPr>
              <w:ind w:left="252"/>
              <w:contextualSpacing/>
              <w:rPr>
                <w:vertAlign w:val="superscript"/>
              </w:rPr>
            </w:pPr>
            <w:r w:rsidRPr="00F3390D">
              <w:sym w:font="Wingdings" w:char="F0A8"/>
            </w:r>
            <w:r>
              <w:t xml:space="preserve"> 10</w:t>
            </w:r>
          </w:p>
          <w:p w14:paraId="24FA4ED9" w14:textId="77777777" w:rsidR="00C421DE" w:rsidRPr="00C147F5" w:rsidRDefault="00C421DE" w:rsidP="00CC474A">
            <w:pPr>
              <w:ind w:left="252"/>
              <w:contextualSpacing/>
              <w:rPr>
                <w:b/>
                <w:noProof/>
              </w:rPr>
            </w:pPr>
            <w:r w:rsidRPr="00F3390D">
              <w:sym w:font="Wingdings" w:char="F0A8"/>
            </w:r>
            <w:r>
              <w:t xml:space="preserve"> 100</w:t>
            </w:r>
          </w:p>
        </w:tc>
        <w:tc>
          <w:tcPr>
            <w:tcW w:w="720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31AF937B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 w:rsidRPr="00C8750F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4A852641" wp14:editId="71197B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-5715</wp:posOffset>
                      </wp:positionV>
                      <wp:extent cx="685800" cy="241300"/>
                      <wp:effectExtent l="0" t="0" r="25400" b="3810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3ADFB8D" id="Rounded Rectangle 37" o:spid="_x0000_s1026" style="position:absolute;margin-left:-.8pt;margin-top:-.45pt;width:54pt;height:19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LdBqgIAALYFAAAOAAAAZHJzL2Uyb0RvYy54bWysVMFu2zAMvQ/YPwi6r3bStM2MOkXQosOA&#10;rg3aDj0rshQbkEVNUuJkXz9Kst2sK3YYdpFFkXwkn0leXu1bRXbCugZ0SScnOSVCc6gavSnp9+fb&#10;T3NKnGe6Ygq0KOlBOHq1+PjhsjOFmEINqhKWIIh2RWdKWntviixzvBYtcydghEalBNsyj6LdZJVl&#10;HaK3Kpvm+XnWga2MBS6cw9ebpKSLiC+l4P5BSic8USXF3Hw8bTzX4cwWl6zYWGbqhvdpsH/IomWN&#10;xqAj1A3zjGxt8wdU23ALDqQ/4dBmIGXDRawBq5nkb6p5qpkRsRYkx5mRJvf/YPn9bmVJU5X09IIS&#10;zVr8R4+w1ZWoyCOyx/RGCYI6JKozrkD7J7OyveTwGqreS9uGL9ZD9pHcw0iu2HvC8fF8fjbP8Rdw&#10;VE1nk1O8I0r26mys818EtCRcSmpDFiGFyCvb3Tmf7Ae7EFDDbaMUvrNC6XA6UE0V3qIQukhcK0t2&#10;DP//ejOJWGrbfoMqvc3P8jGR2HTBPKZ1hIRJBvQsEJBKjjd/UCJFfhQSOcQipzHACJRiMM6F9im2&#10;q1kl0nOIPHAwesTQSiNgQJZYyIjdA/xe04CdqOntg6uIzT86539LLDmPHjEyaD86t40G+x6Awqr6&#10;yMl+IClRE1haQ3XADrOQRs8Zftvg/71jzq+YxVnDlsD94R/wkAq6kkJ/o6QG+/O992CPI4BaSjqc&#10;3ZK6H1tmBSXqq8bh+DyZzcKwR2F2djFFwR5r1scavW2vAdtjgpvK8HgN9l4NV2mhfcE1swxRUcU0&#10;x9gl5d4OwrVPOwUXFRfLZTTDATfM3+knwwN4YDW07vP+hVnTN7nH6biHYc5Z8abNk23w1LDcepBN&#10;nIFXXnu+cTnExukXWdg+x3K0el23i18AAAD//wMAUEsDBBQABgAIAAAAIQAedSMa2wAAAAcBAAAP&#10;AAAAZHJzL2Rvd25yZXYueG1sTI7BTsMwEETvSPyDtUjcWie0SiHEqSpUjlVF4cDRjRcnwl5HsZum&#10;f9/tCU6j0YxmXrWevBMjDrELpCCfZyCQmmA6sgq+Pt9nzyBi0mS0C4QKLhhhXd/fVbo04UwfOB6S&#10;FTxCsdQK2pT6UsrYtOh1nIceibOfMHid2A5WmkGfedw7+ZRlhfS6I35odY9vLTa/h5NXsHTWTJv9&#10;areXYezN4ntrd8VWqceHafMKIuGU/spww2d0qJnpGE5konAKZnnBTdYXELc4K5YgjgoWqxxkXcn/&#10;/PUVAAD//wMAUEsBAi0AFAAGAAgAAAAhALaDOJL+AAAA4QEAABMAAAAAAAAAAAAAAAAAAAAAAFtD&#10;b250ZW50X1R5cGVzXS54bWxQSwECLQAUAAYACAAAACEAOP0h/9YAAACUAQAACwAAAAAAAAAAAAAA&#10;AAAvAQAAX3JlbHMvLnJlbHNQSwECLQAUAAYACAAAACEA/lS3QaoCAAC2BQAADgAAAAAAAAAAAAAA&#10;AAAuAgAAZHJzL2Uyb0RvYy54bWxQSwECLQAUAAYACAAAACEAHnUjGtsAAAAHAQAADwAAAAAAAAAA&#10;AAAAAAAEBQAAZHJzL2Rvd25yZXYueG1sUEsFBgAAAAAEAAQA8wAAAAwGAAAAAA==&#10;" filled="f" strokecolor="#d8d8d8 [2732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526" w:type="pct"/>
            <w:tcBorders>
              <w:top w:val="dashed" w:sz="6" w:space="0" w:color="BFBFBF" w:themeColor="background1" w:themeShade="BF"/>
              <w:left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37B99573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30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</w:tcBorders>
            <w:vAlign w:val="center"/>
          </w:tcPr>
          <w:p w14:paraId="65A7265B" w14:textId="77777777" w:rsidR="00C421DE" w:rsidRDefault="00C421DE" w:rsidP="00CC474A">
            <w:pPr>
              <w:contextualSpacing/>
              <w:jc w:val="center"/>
              <w:rPr>
                <w:b/>
              </w:rPr>
            </w:pPr>
            <w:r>
              <w:sym w:font="Wingdings" w:char="F0A8"/>
            </w:r>
          </w:p>
        </w:tc>
        <w:tc>
          <w:tcPr>
            <w:tcW w:w="487" w:type="pct"/>
            <w:tcBorders>
              <w:top w:val="dashed" w:sz="6" w:space="0" w:color="BFBFBF" w:themeColor="background1" w:themeShade="BF"/>
              <w:bottom w:val="dashed" w:sz="6" w:space="0" w:color="BFBFBF" w:themeColor="background1" w:themeShade="BF"/>
              <w:right w:val="dashed" w:sz="6" w:space="0" w:color="BFBFBF" w:themeColor="background1" w:themeShade="BF"/>
            </w:tcBorders>
            <w:vAlign w:val="center"/>
          </w:tcPr>
          <w:p w14:paraId="58775922" w14:textId="77777777" w:rsidR="00C421DE" w:rsidRDefault="00C421DE" w:rsidP="00CC474A">
            <w:pPr>
              <w:contextualSpacing/>
              <w:jc w:val="center"/>
            </w:pPr>
            <w:r>
              <w:sym w:font="Wingdings" w:char="F0A8"/>
            </w:r>
          </w:p>
        </w:tc>
      </w:tr>
    </w:tbl>
    <w:p w14:paraId="0669CB64" w14:textId="77777777" w:rsidR="00F3390D" w:rsidRDefault="00F3390D" w:rsidP="0018029D">
      <w:pPr>
        <w:contextualSpacing/>
        <w:rPr>
          <w:b/>
        </w:rPr>
      </w:pPr>
    </w:p>
    <w:p w14:paraId="3624D7E2" w14:textId="4C93B559" w:rsidR="0018029D" w:rsidRPr="0021385E" w:rsidRDefault="00346248" w:rsidP="0018029D">
      <w:pPr>
        <w:contextualSpacing/>
        <w:rPr>
          <w:b/>
        </w:rPr>
      </w:pPr>
      <w:ins w:id="138" w:author="JOEBEST" w:date="2016-09-24T19:11:00Z">
        <w:r>
          <w:rPr>
            <w:b/>
          </w:rPr>
          <w:t>Nom de Laborantin(e)</w:t>
        </w:r>
      </w:ins>
      <w:proofErr w:type="spellStart"/>
      <w:r w:rsidR="0018029D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EF10C6" wp14:editId="1466C7F7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2286000" cy="241300"/>
                <wp:effectExtent l="0" t="0" r="19050" b="2540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413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598A62" id="Rounded Rectangle 35" o:spid="_x0000_s1026" style="position:absolute;margin-left:0;margin-top:14.5pt;width:180pt;height:1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GvpwIAALcFAAAOAAAAZHJzL2Uyb0RvYy54bWysVFFP2zAQfp+0/2D5fSQthUFEiioQ0yQG&#10;CJh4dh27iWT7PNtt2v36ne00dAztYdqLc747f3f35e4uLrdakY1wvgNT08lRSYkwHJrOrGr6/fnm&#10;0xklPjDTMAVG1HQnPL2cf/xw0dtKTKEF1QhHEMT4qrc1bUOwVVF43grN/BFYYdAowWkW8OpWReNY&#10;j+haFdOyPC16cI11wIX3qL3ORjpP+FIKHu6l9CIQVVPMLaTTpXMZz2J+waqVY7bt+JAG+4csNOsM&#10;Bh2hrllgZO26P6B0xx14kOGIgy5Ayo6LVANWMynfVPPUMitSLUiOtyNN/v/B8rvNgyNdU9PjE0oM&#10;0/iPHmFtGtGQR2SPmZUSBG1IVG99hf5P9sENN49irHornY5frIdsE7m7kVyxDYSjcjo9Oy1L/Acc&#10;bdPZ5BhlhCleX1vnwxcBmkShpi6mEXNIxLLNrQ/Zf+8XIxq46ZRCPauUiacH1TVRly6xjcSVcmTD&#10;sAGWq0nCUmv9DZqsOzuJSWXg1HXRPaV1gIRJRvQiMpBrTlLYKZEjPwqJJMYqU4ARKMdgnAsTcmzf&#10;skZkdYz8fmhlEDAiSyxkxB4Afq9pj50rGPzjU5G6f3xc/i2x/Hh8kSKDCeNj3Rlw7wEorGqInP33&#10;JGVqIktLaHbYYg7y7HnLbzr8v7fMhwfmcNiwJXCBhHs8pIK+pjBIlLTgfr6nj/44A2ilpMfhran/&#10;sWZOUKK+GpyO88lsFqc9XWYnn6d4cYeW5aHFrPUVYHtMcFVZnsToH9RelA70C+6ZRYyKJmY4xq4p&#10;D25/uQp5qeCm4mKxSG444ZaFW/NkeQSPrMbWfd6+MGeHJg84HnewH3RWvWnz7BtfGlisA8guzcAr&#10;rwPfuB1Szw6bLK6fw3vyet23818AAAD//wMAUEsDBBQABgAIAAAAIQD9GGLY2wAAAAYBAAAPAAAA&#10;ZHJzL2Rvd25yZXYueG1sTI/NTsMwEITvSLyDtUjcqE2LUgjZVBUqx6qi7aFHN16cCP9EsZuGt2c5&#10;wWlnNauZb6vV5J0YaUhdDAiPMwWCQhNNFyzC8fD+8AwiZR2MdjEQwjclWNW3N5UuTbyGDxr32QoO&#10;CanUCG3OfSllalryOs1iT4G9zzh4nXkdrDSDvnK4d3KuVCG97gI3tLqnt5aar/3FIzw5a6b1brnd&#10;yTj2ZnHa2G2xQby/m9avIDJN+e8YfvEZHWpmOsdLMEk4BH4kI8xfeLK7KBSLM0KxVCDrSv7Hr38A&#10;AAD//wMAUEsBAi0AFAAGAAgAAAAhALaDOJL+AAAA4QEAABMAAAAAAAAAAAAAAAAAAAAAAFtDb250&#10;ZW50X1R5cGVzXS54bWxQSwECLQAUAAYACAAAACEAOP0h/9YAAACUAQAACwAAAAAAAAAAAAAAAAAv&#10;AQAAX3JlbHMvLnJlbHNQSwECLQAUAAYACAAAACEA+nDBr6cCAAC3BQAADgAAAAAAAAAAAAAAAAAu&#10;AgAAZHJzL2Uyb0RvYy54bWxQSwECLQAUAAYACAAAACEA/Rhi2NsAAAAGAQAADwAAAAAAAAAAAAAA&#10;AAABBQAAZHJzL2Rvd25yZXYueG1sUEsFBgAAAAAEAAQA8wAAAAkGAAAAAA==&#10;" filled="f" strokecolor="#d8d8d8 [2732]" strokeweight="1pt">
                <v:stroke joinstyle="miter"/>
              </v:roundrect>
            </w:pict>
          </mc:Fallback>
        </mc:AlternateContent>
      </w:r>
      <w:r w:rsidR="00917622">
        <w:rPr>
          <w:b/>
        </w:rPr>
        <w:t>Lab</w:t>
      </w:r>
      <w:proofErr w:type="spellEnd"/>
      <w:r w:rsidR="00917622">
        <w:rPr>
          <w:b/>
        </w:rPr>
        <w:t xml:space="preserve"> </w:t>
      </w:r>
      <w:proofErr w:type="spellStart"/>
      <w:r w:rsidR="00917622">
        <w:rPr>
          <w:b/>
        </w:rPr>
        <w:t>Operator</w:t>
      </w:r>
      <w:proofErr w:type="spellEnd"/>
      <w:r w:rsidR="00917622">
        <w:rPr>
          <w:b/>
        </w:rPr>
        <w:t xml:space="preserve"> Name</w:t>
      </w:r>
    </w:p>
    <w:p w14:paraId="3E7ADA82" w14:textId="65AC947E" w:rsidR="0018029D" w:rsidRDefault="0018029D" w:rsidP="0018029D">
      <w:pPr>
        <w:contextualSpacing/>
      </w:pPr>
    </w:p>
    <w:p w14:paraId="77F605A2" w14:textId="77777777" w:rsidR="00F3390D" w:rsidRDefault="00F3390D" w:rsidP="00D01726">
      <w:pPr>
        <w:contextualSpacing/>
        <w:rPr>
          <w:b/>
        </w:rPr>
      </w:pPr>
    </w:p>
    <w:p w14:paraId="01705634" w14:textId="2DBE4A52" w:rsidR="007A285E" w:rsidRDefault="00346248">
      <w:pPr>
        <w:contextualSpacing/>
      </w:pPr>
      <w:ins w:id="139" w:author="JOEBEST" w:date="2016-09-24T19:11:00Z">
        <w:r>
          <w:rPr>
            <w:b/>
          </w:rPr>
          <w:t xml:space="preserve">Observations </w:t>
        </w:r>
      </w:ins>
      <w:r w:rsidR="00D01726" w:rsidRPr="00C147F5">
        <w:rPr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2D8261" wp14:editId="39B48797">
                <wp:simplePos x="0" y="0"/>
                <wp:positionH relativeFrom="column">
                  <wp:posOffset>0</wp:posOffset>
                </wp:positionH>
                <wp:positionV relativeFrom="paragraph">
                  <wp:posOffset>183342</wp:posOffset>
                </wp:positionV>
                <wp:extent cx="5943600" cy="561109"/>
                <wp:effectExtent l="0" t="0" r="19050" b="1079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61109"/>
                        </a:xfrm>
                        <a:prstGeom prst="roundRect">
                          <a:avLst>
                            <a:gd name="adj" fmla="val 5184"/>
                          </a:avLst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7C063E" id="Rounded Rectangle 3" o:spid="_x0000_s1026" style="position:absolute;margin-left:0;margin-top:14.45pt;width:468pt;height:44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39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CeovAIAAOAFAAAOAAAAZHJzL2Uyb0RvYy54bWysVE1v2zAMvQ/YfxB0X22nSdcGdYqgRYcB&#10;3Vq0HXpWZCn2IImapHzt14+SHCfdih2GXWxRJB/JJ5KXV1utyFo434GpaXVSUiIMh6Yzy5p+e779&#10;cE6JD8w0TIERNd0JT69m799dbuxUjKAF1QhHEMT46cbWtA3BTovC81Zo5k/ACoNKCU6zgKJbFo1j&#10;G0TXqhiV5VmxAddYB1x4j7c3WUlnCV9KwcO9lF4EomqKuYX0dem7iN9idsmmS8ds2/E+DfYPWWjW&#10;GQw6QN2wwMjKdX9A6Y478CDDCQddgJQdF6kGrKYqf6vmqWVWpFqQHG8Hmvz/g+Vf1w+OdE1NTykx&#10;TOMTPcLKNKIhj0geM0slyGmkaWP9FK2f7IPrJY/HWPNWOh3/WA3ZJmp3A7ViGwjHy8nF+PSsxBfg&#10;qJucVVV5EUGLg7d1PnwSoEk81NTFLGIKiVa2vvMh8dv0WbLmOyVSK3ytNVNkUp2Pe8DeFqH3kNHR&#10;wG2nVHpuZeKFB9U18S4Jsd/EtXIEwWq6WFYprFrpL9Dku/NJifnnnFN7RvNUwRESBo3oRSQr05NO&#10;YadEDKPMo5DINhIySgEGoByDcS5MyLF9yxqRr2Pkt0MnwIgssZABuwd4XdMeO1fQ20dXkcZkcC7/&#10;llh2HjxSZDBhcNadAfcWgMKq+sjZfk9SpiaytIBmh73oIA+pt/y2w1a4Yz48MIfvjN2Dmybc40cq&#10;2NQU+hMlLbifb91HexwW1FKywSmvqf+xYk5Qoj4bHKOLajyOayEJ48nHEQruWLM41piVvgZsjwp3&#10;muXpGO2D2h+lA/2CC2keo6KKGY6xa8qD2wvXIW8fXGlczOfJDFeBZeHOPFkewSOrsXWfty/M2X4e&#10;Ak7SV9hvBDZNXZ4ZPdhGTwPzVQDZhag88NoLuEbw9GpPHcvJ6rCYZ78AAAD//wMAUEsDBBQABgAI&#10;AAAAIQBURjyp3QAAAAcBAAAPAAAAZHJzL2Rvd25yZXYueG1sTI9PS8NAEMXvgt9hGcGb3bSF2MZs&#10;ighFehA1KnicZsckuH9CdtrGb+94ssc37/Heb8rN5J060pj6GAzMZxkoCk20fWgNvL9tb1agEmOw&#10;6GIgAz+UYFNdXpRY2HgKr3SsuVVSElKBBjrmodA6NR15TLM4UBDvK44eWeTYajviScq904ssy7XH&#10;PshChwM9dNR81wdv4PPl+QPZuTar01PP23r3mDc7Y66vpvs7UEwT/4fhD1/QoRKmfTwEm5QzII+w&#10;gcVqDUrc9TKXw15i89sl6KrU5/zVLwAAAP//AwBQSwECLQAUAAYACAAAACEAtoM4kv4AAADhAQAA&#10;EwAAAAAAAAAAAAAAAAAAAAAAW0NvbnRlbnRfVHlwZXNdLnhtbFBLAQItABQABgAIAAAAIQA4/SH/&#10;1gAAAJQBAAALAAAAAAAAAAAAAAAAAC8BAABfcmVscy8ucmVsc1BLAQItABQABgAIAAAAIQB3bCeo&#10;vAIAAOAFAAAOAAAAAAAAAAAAAAAAAC4CAABkcnMvZTJvRG9jLnhtbFBLAQItABQABgAIAAAAIQBU&#10;Rjyp3QAAAAcBAAAPAAAAAAAAAAAAAAAAABYFAABkcnMvZG93bnJldi54bWxQSwUGAAAAAAQABADz&#10;AAAAIAYAAAAA&#10;" filled="f" strokecolor="#d8d8d8 [2732]" strokeweight="1pt">
                <v:stroke joinstyle="miter"/>
              </v:roundrect>
            </w:pict>
          </mc:Fallback>
        </mc:AlternateContent>
      </w:r>
      <w:r w:rsidR="00D01726">
        <w:rPr>
          <w:b/>
        </w:rPr>
        <w:t>Notes</w:t>
      </w:r>
    </w:p>
    <w:sectPr w:rsidR="007A285E" w:rsidSect="008D6E24">
      <w:type w:val="continuous"/>
      <w:pgSz w:w="12240" w:h="15840"/>
      <w:pgMar w:top="1260" w:right="1440" w:bottom="1440" w:left="1440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870184" w14:textId="77777777" w:rsidR="00B95FD6" w:rsidRDefault="00B95FD6" w:rsidP="0029131C">
      <w:pPr>
        <w:spacing w:after="0" w:line="240" w:lineRule="auto"/>
      </w:pPr>
      <w:r>
        <w:separator/>
      </w:r>
    </w:p>
  </w:endnote>
  <w:endnote w:type="continuationSeparator" w:id="0">
    <w:p w14:paraId="2B906B8A" w14:textId="77777777" w:rsidR="00B95FD6" w:rsidRDefault="00B95FD6" w:rsidP="00291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D82F4" w14:textId="2D24DF3A" w:rsidR="00244768" w:rsidRDefault="008F43D6" w:rsidP="0029131C">
    <w:pPr>
      <w:pStyle w:val="Footer"/>
      <w:jc w:val="right"/>
    </w:pPr>
    <w:ins w:id="4" w:author="JOEBEST" w:date="2016-09-24T19:03:00Z">
      <w:r>
        <w:t>L</w:t>
      </w:r>
    </w:ins>
    <w:ins w:id="5" w:author="JOEBEST" w:date="2016-09-24T19:04:00Z">
      <w:r>
        <w:t xml:space="preserve">’Eau de </w:t>
      </w:r>
      <w:proofErr w:type="spellStart"/>
      <w:r>
        <w:t>mer</w:t>
      </w:r>
    </w:ins>
    <w:r w:rsidR="00911461">
      <w:t>Ocean</w:t>
    </w:r>
    <w:proofErr w:type="spellEnd"/>
    <w:r w:rsidR="00244768">
      <w:t xml:space="preserve"> Water | </w:t>
    </w:r>
    <w:proofErr w:type="spellStart"/>
    <w:ins w:id="6" w:author="JOEBEST" w:date="2016-09-24T19:04:00Z">
      <w:r>
        <w:t>Échantillon</w:t>
      </w:r>
    </w:ins>
    <w:r w:rsidR="00244768">
      <w:t>Sample</w:t>
    </w:r>
    <w:proofErr w:type="spellEnd"/>
  </w:p>
  <w:p w14:paraId="6E9C83C4" w14:textId="77777777" w:rsidR="00244768" w:rsidRDefault="0024476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87243" w14:textId="76A9C2F8" w:rsidR="00244768" w:rsidRDefault="008F43D6" w:rsidP="0029131C">
    <w:pPr>
      <w:pStyle w:val="Footer"/>
      <w:jc w:val="right"/>
    </w:pPr>
    <w:ins w:id="54" w:author="JOEBEST" w:date="2016-09-24T19:04:00Z">
      <w:r>
        <w:t xml:space="preserve">L’Eau de </w:t>
      </w:r>
      <w:proofErr w:type="spellStart"/>
      <w:r>
        <w:t>Mer</w:t>
      </w:r>
    </w:ins>
    <w:r w:rsidR="00911461">
      <w:t>Ocean</w:t>
    </w:r>
    <w:proofErr w:type="spellEnd"/>
    <w:r w:rsidR="00244768">
      <w:t xml:space="preserve"> Water | </w:t>
    </w:r>
    <w:proofErr w:type="spellStart"/>
    <w:ins w:id="55" w:author="JOEBEST" w:date="2016-09-24T19:04:00Z">
      <w:r>
        <w:t>Lab</w:t>
      </w:r>
    </w:ins>
    <w:r w:rsidR="00244768">
      <w:t>Lab</w:t>
    </w:r>
    <w:proofErr w:type="spellEnd"/>
  </w:p>
  <w:p w14:paraId="4AD46C13" w14:textId="77777777" w:rsidR="00244768" w:rsidRDefault="0024476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A08D1F" w14:textId="77777777" w:rsidR="00244768" w:rsidRDefault="00244768" w:rsidP="0029131C">
    <w:pPr>
      <w:pStyle w:val="Footer"/>
      <w:jc w:val="right"/>
    </w:pPr>
    <w:proofErr w:type="spellStart"/>
    <w:r>
      <w:t>Bathing</w:t>
    </w:r>
    <w:proofErr w:type="spellEnd"/>
    <w:r>
      <w:t xml:space="preserve"> Water | </w:t>
    </w:r>
    <w:proofErr w:type="spellStart"/>
    <w:r>
      <w:t>Sample</w:t>
    </w:r>
    <w:proofErr w:type="spellEnd"/>
  </w:p>
  <w:p w14:paraId="7452BB3F" w14:textId="77777777" w:rsidR="00244768" w:rsidRDefault="00244768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7A0265" w14:textId="77777777" w:rsidR="00244768" w:rsidRDefault="00244768" w:rsidP="0029131C">
    <w:pPr>
      <w:pStyle w:val="Footer"/>
      <w:jc w:val="right"/>
    </w:pPr>
    <w:proofErr w:type="spellStart"/>
    <w:r>
      <w:t>Bathing</w:t>
    </w:r>
    <w:proofErr w:type="spellEnd"/>
    <w:r>
      <w:t xml:space="preserve"> Water | </w:t>
    </w:r>
    <w:proofErr w:type="spellStart"/>
    <w:r>
      <w:t>Sample</w:t>
    </w:r>
    <w:proofErr w:type="spellEnd"/>
  </w:p>
  <w:p w14:paraId="09BAC2BF" w14:textId="77777777" w:rsidR="00244768" w:rsidRDefault="00244768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CF4F60" w14:textId="4E9D425F" w:rsidR="00244768" w:rsidRDefault="00346248" w:rsidP="0029131C">
    <w:pPr>
      <w:pStyle w:val="Footer"/>
      <w:jc w:val="right"/>
    </w:pPr>
    <w:ins w:id="66" w:author="JOEBEST" w:date="2016-09-24T19:10:00Z">
      <w:r>
        <w:t xml:space="preserve">L’Eau de Mer </w:t>
      </w:r>
    </w:ins>
    <w:proofErr w:type="spellStart"/>
    <w:r w:rsidR="00244768">
      <w:t>Bathing</w:t>
    </w:r>
    <w:proofErr w:type="spellEnd"/>
    <w:r w:rsidR="00244768">
      <w:t xml:space="preserve"> Water |</w:t>
    </w:r>
    <w:proofErr w:type="spellStart"/>
    <w:ins w:id="67" w:author="JOEBEST" w:date="2016-09-24T19:11:00Z">
      <w:r>
        <w:t>Lab</w:t>
      </w:r>
    </w:ins>
    <w:proofErr w:type="spellEnd"/>
    <w:r w:rsidR="00244768">
      <w:t xml:space="preserve"> </w:t>
    </w:r>
    <w:proofErr w:type="spellStart"/>
    <w:r w:rsidR="00244768">
      <w:t>Lab</w:t>
    </w:r>
    <w:proofErr w:type="spellEnd"/>
  </w:p>
  <w:p w14:paraId="3324E513" w14:textId="77777777" w:rsidR="00244768" w:rsidRDefault="0024476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894C76" w14:textId="77777777" w:rsidR="00B95FD6" w:rsidRDefault="00B95FD6" w:rsidP="0029131C">
      <w:pPr>
        <w:spacing w:after="0" w:line="240" w:lineRule="auto"/>
      </w:pPr>
      <w:r>
        <w:separator/>
      </w:r>
    </w:p>
  </w:footnote>
  <w:footnote w:type="continuationSeparator" w:id="0">
    <w:p w14:paraId="01971713" w14:textId="77777777" w:rsidR="00B95FD6" w:rsidRDefault="00B95FD6" w:rsidP="00291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5E"/>
    <w:rsid w:val="000771AA"/>
    <w:rsid w:val="0008013F"/>
    <w:rsid w:val="000B5020"/>
    <w:rsid w:val="000F30C8"/>
    <w:rsid w:val="001030DC"/>
    <w:rsid w:val="00151AB5"/>
    <w:rsid w:val="00162A21"/>
    <w:rsid w:val="00162EFB"/>
    <w:rsid w:val="00163010"/>
    <w:rsid w:val="001667D6"/>
    <w:rsid w:val="0018029D"/>
    <w:rsid w:val="00183D10"/>
    <w:rsid w:val="001E1478"/>
    <w:rsid w:val="002135CB"/>
    <w:rsid w:val="0021385E"/>
    <w:rsid w:val="00244768"/>
    <w:rsid w:val="00245EDC"/>
    <w:rsid w:val="00270657"/>
    <w:rsid w:val="0029131C"/>
    <w:rsid w:val="002B1CAF"/>
    <w:rsid w:val="002F4C11"/>
    <w:rsid w:val="00306779"/>
    <w:rsid w:val="00346248"/>
    <w:rsid w:val="003517BB"/>
    <w:rsid w:val="0037577C"/>
    <w:rsid w:val="00376471"/>
    <w:rsid w:val="003E141E"/>
    <w:rsid w:val="003F504A"/>
    <w:rsid w:val="003F59AC"/>
    <w:rsid w:val="0045747E"/>
    <w:rsid w:val="004970CB"/>
    <w:rsid w:val="00555EFB"/>
    <w:rsid w:val="005D4378"/>
    <w:rsid w:val="005E03A8"/>
    <w:rsid w:val="00603B5E"/>
    <w:rsid w:val="006169F0"/>
    <w:rsid w:val="0066680E"/>
    <w:rsid w:val="00693F6E"/>
    <w:rsid w:val="006D5546"/>
    <w:rsid w:val="0073613C"/>
    <w:rsid w:val="00742C36"/>
    <w:rsid w:val="00752D0F"/>
    <w:rsid w:val="007A285E"/>
    <w:rsid w:val="007D06FB"/>
    <w:rsid w:val="007D7EB9"/>
    <w:rsid w:val="00803A89"/>
    <w:rsid w:val="00811AA6"/>
    <w:rsid w:val="008D6E24"/>
    <w:rsid w:val="008F38A2"/>
    <w:rsid w:val="008F43D6"/>
    <w:rsid w:val="008F45B4"/>
    <w:rsid w:val="008F7956"/>
    <w:rsid w:val="00911461"/>
    <w:rsid w:val="00912A60"/>
    <w:rsid w:val="00917622"/>
    <w:rsid w:val="00956604"/>
    <w:rsid w:val="00963114"/>
    <w:rsid w:val="00966444"/>
    <w:rsid w:val="009A2DC8"/>
    <w:rsid w:val="009C0A89"/>
    <w:rsid w:val="009E3171"/>
    <w:rsid w:val="009F2EE1"/>
    <w:rsid w:val="00A21E37"/>
    <w:rsid w:val="00A4063F"/>
    <w:rsid w:val="00A72F80"/>
    <w:rsid w:val="00A828A0"/>
    <w:rsid w:val="00A8307F"/>
    <w:rsid w:val="00A87BAE"/>
    <w:rsid w:val="00B43222"/>
    <w:rsid w:val="00B6622C"/>
    <w:rsid w:val="00B95FD6"/>
    <w:rsid w:val="00BA7362"/>
    <w:rsid w:val="00BE2881"/>
    <w:rsid w:val="00C147F5"/>
    <w:rsid w:val="00C421DE"/>
    <w:rsid w:val="00C66BF7"/>
    <w:rsid w:val="00C8750F"/>
    <w:rsid w:val="00CA5151"/>
    <w:rsid w:val="00D01726"/>
    <w:rsid w:val="00D20AA3"/>
    <w:rsid w:val="00D21A90"/>
    <w:rsid w:val="00D241B4"/>
    <w:rsid w:val="00D44560"/>
    <w:rsid w:val="00D521BD"/>
    <w:rsid w:val="00D75FCB"/>
    <w:rsid w:val="00DA5E18"/>
    <w:rsid w:val="00E12ED3"/>
    <w:rsid w:val="00E306F7"/>
    <w:rsid w:val="00EA2147"/>
    <w:rsid w:val="00EE7C8A"/>
    <w:rsid w:val="00F00670"/>
    <w:rsid w:val="00F1617F"/>
    <w:rsid w:val="00F30F80"/>
    <w:rsid w:val="00F3390D"/>
    <w:rsid w:val="00F405C7"/>
    <w:rsid w:val="00F43F7F"/>
    <w:rsid w:val="00F52511"/>
    <w:rsid w:val="00F83836"/>
    <w:rsid w:val="00FA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AD64C0"/>
  <w15:docId w15:val="{80F588D0-E4F8-44BE-939B-5EA1E99C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C"/>
  </w:style>
  <w:style w:type="paragraph" w:styleId="Footer">
    <w:name w:val="footer"/>
    <w:basedOn w:val="Normal"/>
    <w:link w:val="FooterChar"/>
    <w:uiPriority w:val="99"/>
    <w:unhideWhenUsed/>
    <w:rsid w:val="00291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C"/>
  </w:style>
  <w:style w:type="table" w:styleId="TableGrid">
    <w:name w:val="Table Grid"/>
    <w:basedOn w:val="TableNormal"/>
    <w:uiPriority w:val="39"/>
    <w:rsid w:val="00742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405C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5C7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93F6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93F6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93F6E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F6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F6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577C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39"/>
    <w:rsid w:val="00C421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0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91513-C6EA-4F47-ABAE-FFE429EED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Kyndall White</dc:creator>
  <cp:lastModifiedBy>hyakubu</cp:lastModifiedBy>
  <cp:revision>2</cp:revision>
  <dcterms:created xsi:type="dcterms:W3CDTF">2016-09-30T06:31:00Z</dcterms:created>
  <dcterms:modified xsi:type="dcterms:W3CDTF">2016-09-30T06:31:00Z</dcterms:modified>
</cp:coreProperties>
</file>