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7F8D508E" w:rsidR="00803A89" w:rsidRPr="000F486B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0" w:author="JOEBEST" w:date="2016-09-25T09:57:00Z">
            <w:rPr>
              <w:rFonts w:ascii="Arial" w:hAnsi="Arial" w:cs="Arial"/>
              <w:b/>
              <w:sz w:val="40"/>
              <w:szCs w:val="40"/>
            </w:rPr>
          </w:rPrChange>
        </w:rPr>
      </w:pPr>
      <w:bookmarkStart w:id="1" w:name="_GoBack"/>
      <w:bookmarkEnd w:id="1"/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4100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" w:author="JOEBEST" w:date="2016-09-24T20:36:00Z">
        <w:r w:rsidR="00EA5FF2" w:rsidRPr="000F486B">
          <w:rPr>
            <w:rFonts w:ascii="Arial" w:hAnsi="Arial" w:cs="Arial"/>
            <w:b/>
            <w:sz w:val="40"/>
            <w:szCs w:val="40"/>
            <w:lang w:val="fr-FR"/>
            <w:rPrChange w:id="3" w:author="JOEBEST" w:date="2016-09-25T09:57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>Produits Crus</w:t>
        </w:r>
      </w:ins>
      <w:ins w:id="4" w:author="JOEBEST" w:date="2016-09-24T20:37:00Z">
        <w:r w:rsidR="009C21CD" w:rsidRPr="000F486B">
          <w:rPr>
            <w:rFonts w:ascii="Arial" w:hAnsi="Arial" w:cs="Arial"/>
            <w:b/>
            <w:sz w:val="40"/>
            <w:szCs w:val="40"/>
            <w:lang w:val="fr-FR"/>
            <w:rPrChange w:id="5" w:author="JOEBEST" w:date="2016-09-25T09:57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 </w:t>
        </w:r>
      </w:ins>
      <w:proofErr w:type="spellStart"/>
      <w:r w:rsidR="0091168B" w:rsidRPr="000F486B">
        <w:rPr>
          <w:rFonts w:ascii="Arial" w:hAnsi="Arial" w:cs="Arial"/>
          <w:b/>
          <w:sz w:val="40"/>
          <w:szCs w:val="40"/>
          <w:lang w:val="fr-FR"/>
          <w:rPrChange w:id="6" w:author="JOEBEST" w:date="2016-09-25T09:57:00Z">
            <w:rPr>
              <w:rFonts w:ascii="Arial" w:hAnsi="Arial" w:cs="Arial"/>
              <w:b/>
              <w:sz w:val="40"/>
              <w:szCs w:val="40"/>
            </w:rPr>
          </w:rPrChange>
        </w:rPr>
        <w:t>Produce</w:t>
      </w:r>
      <w:proofErr w:type="spellEnd"/>
    </w:p>
    <w:p w14:paraId="61356DCB" w14:textId="695C8472" w:rsidR="007A285E" w:rsidRPr="000F486B" w:rsidRDefault="006C19D8" w:rsidP="00D01726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7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</w:pPr>
      <w:ins w:id="8" w:author="JOEBEST" w:date="2016-09-25T10:14:00Z">
        <w:r w:rsidRPr="008807A5">
          <w:rPr>
            <w:rFonts w:ascii="Arial" w:hAnsi="Arial" w:cs="Arial"/>
            <w:sz w:val="24"/>
            <w:szCs w:val="24"/>
            <w:lang w:val="fr-FR"/>
          </w:rPr>
          <w:t xml:space="preserve">Fiche D’Echantillon </w:t>
        </w:r>
        <w:proofErr w:type="spellStart"/>
        <w:r w:rsidRPr="008807A5">
          <w:rPr>
            <w:rFonts w:ascii="Arial" w:hAnsi="Arial" w:cs="Arial"/>
            <w:sz w:val="24"/>
            <w:szCs w:val="24"/>
            <w:lang w:val="fr-FR"/>
          </w:rPr>
          <w:t>Environnemental</w:t>
        </w:r>
      </w:ins>
      <w:r w:rsidR="007A285E" w:rsidRPr="000F486B">
        <w:rPr>
          <w:rFonts w:ascii="Arial" w:hAnsi="Arial" w:cs="Arial"/>
          <w:sz w:val="24"/>
          <w:szCs w:val="24"/>
          <w:lang w:val="fr-FR"/>
          <w:rPrChange w:id="9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  <w:t>Environmental</w:t>
      </w:r>
      <w:proofErr w:type="spellEnd"/>
      <w:r w:rsidR="007A285E" w:rsidRPr="000F486B">
        <w:rPr>
          <w:rFonts w:ascii="Arial" w:hAnsi="Arial" w:cs="Arial"/>
          <w:sz w:val="24"/>
          <w:szCs w:val="24"/>
          <w:lang w:val="fr-FR"/>
          <w:rPrChange w:id="10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7A285E" w:rsidRPr="000F486B">
        <w:rPr>
          <w:rFonts w:ascii="Arial" w:hAnsi="Arial" w:cs="Arial"/>
          <w:sz w:val="24"/>
          <w:szCs w:val="24"/>
          <w:lang w:val="fr-FR"/>
          <w:rPrChange w:id="11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  <w:t>Sample</w:t>
      </w:r>
      <w:proofErr w:type="spellEnd"/>
      <w:r w:rsidR="007A285E" w:rsidRPr="000F486B">
        <w:rPr>
          <w:rFonts w:ascii="Arial" w:hAnsi="Arial" w:cs="Arial"/>
          <w:sz w:val="24"/>
          <w:szCs w:val="24"/>
          <w:lang w:val="fr-FR"/>
          <w:rPrChange w:id="12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  <w:t xml:space="preserve"> Collection </w:t>
      </w:r>
      <w:proofErr w:type="spellStart"/>
      <w:r w:rsidR="007A285E" w:rsidRPr="000F486B">
        <w:rPr>
          <w:rFonts w:ascii="Arial" w:hAnsi="Arial" w:cs="Arial"/>
          <w:sz w:val="24"/>
          <w:szCs w:val="24"/>
          <w:lang w:val="fr-FR"/>
          <w:rPrChange w:id="13" w:author="JOEBEST" w:date="2016-09-25T09:57:00Z">
            <w:rPr>
              <w:rFonts w:ascii="Arial" w:hAnsi="Arial" w:cs="Arial"/>
              <w:sz w:val="24"/>
              <w:szCs w:val="24"/>
            </w:rPr>
          </w:rPrChange>
        </w:rPr>
        <w:t>Form</w:t>
      </w:r>
      <w:proofErr w:type="spellEnd"/>
    </w:p>
    <w:p w14:paraId="7F4934C7" w14:textId="77777777" w:rsidR="00D44560" w:rsidRPr="000F486B" w:rsidRDefault="00D44560" w:rsidP="00D44560">
      <w:pPr>
        <w:spacing w:line="48" w:lineRule="auto"/>
        <w:contextualSpacing/>
        <w:rPr>
          <w:lang w:val="fr-FR"/>
          <w:rPrChange w:id="14" w:author="JOEBEST" w:date="2016-09-25T09:57:00Z">
            <w:rPr/>
          </w:rPrChange>
        </w:rPr>
      </w:pPr>
    </w:p>
    <w:p w14:paraId="7BEB58BA" w14:textId="77777777" w:rsidR="00163010" w:rsidRPr="000F486B" w:rsidRDefault="00163010" w:rsidP="00D44560">
      <w:pPr>
        <w:spacing w:line="48" w:lineRule="auto"/>
        <w:contextualSpacing/>
        <w:rPr>
          <w:lang w:val="fr-FR"/>
          <w:rPrChange w:id="15" w:author="JOEBEST" w:date="2016-09-25T09:57:00Z">
            <w:rPr/>
          </w:rPrChange>
        </w:rPr>
      </w:pPr>
    </w:p>
    <w:p w14:paraId="2661556C" w14:textId="77777777" w:rsidR="00163010" w:rsidRPr="000F486B" w:rsidRDefault="00163010" w:rsidP="00D44560">
      <w:pPr>
        <w:spacing w:line="48" w:lineRule="auto"/>
        <w:contextualSpacing/>
        <w:rPr>
          <w:lang w:val="fr-FR"/>
          <w:rPrChange w:id="16" w:author="JOEBEST" w:date="2016-09-25T09:57:00Z">
            <w:rPr/>
          </w:rPrChange>
        </w:rPr>
      </w:pPr>
    </w:p>
    <w:p w14:paraId="5FF8D96F" w14:textId="77777777" w:rsidR="00163010" w:rsidRPr="000F486B" w:rsidRDefault="00163010" w:rsidP="00D44560">
      <w:pPr>
        <w:pBdr>
          <w:bottom w:val="single" w:sz="6" w:space="1" w:color="auto"/>
        </w:pBdr>
        <w:spacing w:line="48" w:lineRule="auto"/>
        <w:contextualSpacing/>
        <w:rPr>
          <w:lang w:val="fr-FR"/>
          <w:rPrChange w:id="17" w:author="JOEBEST" w:date="2016-09-25T09:57:00Z">
            <w:rPr/>
          </w:rPrChange>
        </w:rPr>
      </w:pPr>
    </w:p>
    <w:p w14:paraId="34862FDA" w14:textId="77777777" w:rsidR="009A2DC8" w:rsidRPr="000F486B" w:rsidRDefault="009A2DC8">
      <w:pPr>
        <w:contextualSpacing/>
        <w:rPr>
          <w:b/>
          <w:lang w:val="fr-FR"/>
          <w:rPrChange w:id="18" w:author="JOEBEST" w:date="2016-09-25T09:57:00Z">
            <w:rPr>
              <w:b/>
            </w:rPr>
          </w:rPrChange>
        </w:rPr>
      </w:pPr>
    </w:p>
    <w:p w14:paraId="1939294D" w14:textId="6E21E313" w:rsidR="00C147F5" w:rsidRPr="006C19D8" w:rsidRDefault="006C19D8">
      <w:pPr>
        <w:contextualSpacing/>
        <w:rPr>
          <w:lang w:val="fr-FR"/>
          <w:rPrChange w:id="19" w:author="JOEBEST" w:date="2016-09-25T10:15:00Z">
            <w:rPr/>
          </w:rPrChange>
        </w:rPr>
        <w:sectPr w:rsidR="00C147F5" w:rsidRPr="006C19D8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22" w:author="JOEBEST" w:date="2016-09-25T10:15:00Z">
        <w:r w:rsidRPr="008807A5">
          <w:rPr>
            <w:b/>
            <w:lang w:val="fr-FR"/>
          </w:rPr>
          <w:t>Code d’Identification d’échantillon</w:t>
        </w:r>
        <w:r w:rsidRPr="008670FE">
          <w:rPr>
            <w:noProof/>
            <w:lang w:val="fr-FR"/>
          </w:rPr>
          <w:t xml:space="preserve"> </w:t>
        </w:r>
      </w:ins>
      <w:r w:rsidR="00D521B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56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67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A9F9C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6C19D8">
        <w:rPr>
          <w:b/>
          <w:lang w:val="fr-FR"/>
          <w:rPrChange w:id="23" w:author="JOEBEST" w:date="2016-09-25T10:15:00Z">
            <w:rPr>
              <w:b/>
            </w:rPr>
          </w:rPrChange>
        </w:rPr>
        <w:t>Sa</w:t>
      </w:r>
      <w:r w:rsidR="007A285E" w:rsidRPr="006C19D8">
        <w:rPr>
          <w:b/>
          <w:lang w:val="fr-FR"/>
          <w:rPrChange w:id="24" w:author="JOEBEST" w:date="2016-09-25T10:15:00Z">
            <w:rPr>
              <w:b/>
            </w:rPr>
          </w:rPrChange>
        </w:rPr>
        <w:t>mple</w:t>
      </w:r>
      <w:proofErr w:type="spellEnd"/>
      <w:r w:rsidR="007A285E" w:rsidRPr="006C19D8">
        <w:rPr>
          <w:b/>
          <w:lang w:val="fr-FR"/>
          <w:rPrChange w:id="25" w:author="JOEBEST" w:date="2016-09-25T10:15:00Z">
            <w:rPr>
              <w:b/>
            </w:rPr>
          </w:rPrChange>
        </w:rPr>
        <w:t xml:space="preserve"> ID</w:t>
      </w:r>
      <w:r w:rsidR="002135CB" w:rsidRPr="006C19D8">
        <w:rPr>
          <w:b/>
          <w:lang w:val="fr-FR"/>
          <w:rPrChange w:id="26" w:author="JOEBEST" w:date="2016-09-25T10:15:00Z">
            <w:rPr>
              <w:b/>
            </w:rPr>
          </w:rPrChange>
        </w:rPr>
        <w:t xml:space="preserve"> </w:t>
      </w:r>
      <w:r w:rsidR="00D44560" w:rsidRPr="006C19D8">
        <w:rPr>
          <w:b/>
          <w:lang w:val="fr-FR"/>
          <w:rPrChange w:id="27" w:author="JOEBEST" w:date="2016-09-25T10:15:00Z">
            <w:rPr>
              <w:b/>
            </w:rPr>
          </w:rPrChange>
        </w:rPr>
        <w:tab/>
      </w:r>
      <w:r w:rsidR="00D44560" w:rsidRPr="006C19D8">
        <w:rPr>
          <w:b/>
          <w:lang w:val="fr-FR"/>
          <w:rPrChange w:id="28" w:author="JOEBEST" w:date="2016-09-25T10:15:00Z">
            <w:rPr>
              <w:b/>
            </w:rPr>
          </w:rPrChange>
        </w:rPr>
        <w:tab/>
      </w:r>
      <w:ins w:id="29" w:author="JOEBEST" w:date="2016-09-25T10:15:00Z">
        <w:r w:rsidRPr="008807A5">
          <w:rPr>
            <w:b/>
            <w:lang w:val="fr-FR"/>
          </w:rPr>
          <w:t xml:space="preserve">Date de Collection </w:t>
        </w:r>
      </w:ins>
      <w:proofErr w:type="spellStart"/>
      <w:r w:rsidR="00A87BAE" w:rsidRPr="006C19D8">
        <w:rPr>
          <w:b/>
          <w:lang w:val="fr-FR"/>
          <w:rPrChange w:id="30" w:author="JOEBEST" w:date="2016-09-25T10:15:00Z">
            <w:rPr>
              <w:b/>
            </w:rPr>
          </w:rPrChange>
        </w:rPr>
        <w:t>Collection</w:t>
      </w:r>
      <w:proofErr w:type="spellEnd"/>
      <w:r w:rsidR="00A87BAE" w:rsidRPr="006C19D8">
        <w:rPr>
          <w:b/>
          <w:lang w:val="fr-FR"/>
          <w:rPrChange w:id="31" w:author="JOEBEST" w:date="2016-09-25T10:15:00Z">
            <w:rPr>
              <w:b/>
            </w:rPr>
          </w:rPrChange>
        </w:rPr>
        <w:t xml:space="preserve"> Date</w:t>
      </w:r>
      <w:r w:rsidR="00D44560" w:rsidRPr="006C19D8">
        <w:rPr>
          <w:b/>
          <w:lang w:val="fr-FR"/>
          <w:rPrChange w:id="32" w:author="JOEBEST" w:date="2016-09-25T10:15:00Z">
            <w:rPr>
              <w:b/>
            </w:rPr>
          </w:rPrChange>
        </w:rPr>
        <w:tab/>
      </w:r>
      <w:r w:rsidR="00D44560" w:rsidRPr="006C19D8">
        <w:rPr>
          <w:b/>
          <w:lang w:val="fr-FR"/>
          <w:rPrChange w:id="33" w:author="JOEBEST" w:date="2016-09-25T10:15:00Z">
            <w:rPr>
              <w:b/>
            </w:rPr>
          </w:rPrChange>
        </w:rPr>
        <w:tab/>
      </w:r>
      <w:r w:rsidR="00D44560" w:rsidRPr="006C19D8">
        <w:rPr>
          <w:b/>
          <w:lang w:val="fr-FR"/>
          <w:rPrChange w:id="34" w:author="JOEBEST" w:date="2016-09-25T10:15:00Z">
            <w:rPr>
              <w:b/>
            </w:rPr>
          </w:rPrChange>
        </w:rPr>
        <w:tab/>
      </w:r>
      <w:ins w:id="35" w:author="JOEBEST" w:date="2016-09-25T10:15:00Z">
        <w:r w:rsidRPr="008807A5">
          <w:rPr>
            <w:b/>
            <w:lang w:val="fr-FR"/>
          </w:rPr>
          <w:t>Heure de Collection</w:t>
        </w:r>
        <w:r>
          <w:rPr>
            <w:b/>
            <w:lang w:val="fr-FR"/>
          </w:rPr>
          <w:t xml:space="preserve"> </w:t>
        </w:r>
      </w:ins>
      <w:proofErr w:type="spellStart"/>
      <w:r w:rsidR="00D44560" w:rsidRPr="006C19D8">
        <w:rPr>
          <w:b/>
          <w:lang w:val="fr-FR"/>
          <w:rPrChange w:id="36" w:author="JOEBEST" w:date="2016-09-25T10:15:00Z">
            <w:rPr>
              <w:b/>
            </w:rPr>
          </w:rPrChange>
        </w:rPr>
        <w:t>Collection</w:t>
      </w:r>
      <w:proofErr w:type="spellEnd"/>
      <w:r w:rsidR="00D44560" w:rsidRPr="006C19D8">
        <w:rPr>
          <w:b/>
          <w:lang w:val="fr-FR"/>
          <w:rPrChange w:id="37" w:author="JOEBEST" w:date="2016-09-25T10:15:00Z">
            <w:rPr>
              <w:b/>
            </w:rPr>
          </w:rPrChange>
        </w:rPr>
        <w:t xml:space="preserve"> Time</w:t>
      </w:r>
    </w:p>
    <w:p w14:paraId="68BA6491" w14:textId="77777777" w:rsidR="00163010" w:rsidRPr="006C19D8" w:rsidRDefault="00163010">
      <w:pPr>
        <w:contextualSpacing/>
        <w:rPr>
          <w:i/>
          <w:lang w:val="fr-FR"/>
          <w:rPrChange w:id="38" w:author="JOEBEST" w:date="2016-09-25T10:15:00Z">
            <w:rPr>
              <w:i/>
            </w:rPr>
          </w:rPrChange>
        </w:rPr>
      </w:pPr>
    </w:p>
    <w:p w14:paraId="51B1086F" w14:textId="77777777" w:rsidR="00163010" w:rsidRPr="006C19D8" w:rsidRDefault="00163010">
      <w:pPr>
        <w:pBdr>
          <w:bottom w:val="single" w:sz="6" w:space="1" w:color="auto"/>
        </w:pBdr>
        <w:contextualSpacing/>
        <w:rPr>
          <w:i/>
          <w:lang w:val="fr-FR"/>
          <w:rPrChange w:id="39" w:author="JOEBEST" w:date="2016-09-25T10:15:00Z">
            <w:rPr>
              <w:i/>
            </w:rPr>
          </w:rPrChange>
        </w:rPr>
      </w:pPr>
    </w:p>
    <w:p w14:paraId="6D4DF14C" w14:textId="77777777" w:rsidR="00693F6E" w:rsidRPr="006C19D8" w:rsidRDefault="00693F6E">
      <w:pPr>
        <w:contextualSpacing/>
        <w:rPr>
          <w:b/>
          <w:lang w:val="fr-FR"/>
          <w:rPrChange w:id="40" w:author="JOEBEST" w:date="2016-09-25T10:15:00Z">
            <w:rPr>
              <w:b/>
            </w:rPr>
          </w:rPrChange>
        </w:rPr>
      </w:pPr>
    </w:p>
    <w:p w14:paraId="4BB8A110" w14:textId="4AC589BD" w:rsidR="00163010" w:rsidRDefault="00271DF8">
      <w:pPr>
        <w:contextualSpacing/>
        <w:rPr>
          <w:b/>
        </w:rPr>
      </w:pPr>
      <w:ins w:id="41" w:author="JOEBEST" w:date="2016-09-25T10:16:00Z">
        <w:r w:rsidRPr="006F6CF6">
          <w:rPr>
            <w:b/>
            <w:lang w:val="fr-FR"/>
          </w:rPr>
          <w:t>Vous avez un dispositi</w:t>
        </w:r>
        <w:r>
          <w:rPr>
            <w:b/>
            <w:lang w:val="fr-FR"/>
          </w:rPr>
          <w:t>f</w:t>
        </w:r>
        <w:r w:rsidRPr="008807A5">
          <w:rPr>
            <w:b/>
            <w:lang w:val="fr-FR"/>
          </w:rPr>
          <w:t xml:space="preserve"> GPS ?</w:t>
        </w:r>
        <w:r w:rsidRPr="008670FE">
          <w:rPr>
            <w:b/>
            <w:lang w:val="fr-FR"/>
          </w:rPr>
          <w:t xml:space="preserve"> </w:t>
        </w:r>
      </w:ins>
      <w:r w:rsidR="00693F6E">
        <w:rPr>
          <w:b/>
        </w:rPr>
        <w:t>Do you have a GPS device?</w:t>
      </w:r>
    </w:p>
    <w:p w14:paraId="6EE6DF3A" w14:textId="56D21912" w:rsidR="00693F6E" w:rsidRPr="00DC0A3E" w:rsidRDefault="00693F6E">
      <w:pPr>
        <w:contextualSpacing/>
        <w:rPr>
          <w:lang w:val="fr-FR"/>
          <w:rPrChange w:id="42" w:author="JOEBEST" w:date="2016-09-28T14:22:00Z">
            <w:rPr/>
          </w:rPrChange>
        </w:rPr>
      </w:pPr>
      <w:r w:rsidRPr="00A87BAE">
        <w:sym w:font="Wingdings" w:char="F0A8"/>
      </w:r>
      <w:r w:rsidRPr="00DC0A3E">
        <w:rPr>
          <w:lang w:val="fr-FR"/>
          <w:rPrChange w:id="43" w:author="JOEBEST" w:date="2016-09-28T14:22:00Z">
            <w:rPr/>
          </w:rPrChange>
        </w:rPr>
        <w:t xml:space="preserve"> </w:t>
      </w:r>
      <w:ins w:id="44" w:author="JOEBEST" w:date="2016-09-25T10:16:00Z">
        <w:r w:rsidR="00271DF8" w:rsidRPr="00DC0A3E">
          <w:rPr>
            <w:lang w:val="fr-FR"/>
            <w:rPrChange w:id="45" w:author="JOEBEST" w:date="2016-09-28T14:22:00Z">
              <w:rPr/>
            </w:rPrChange>
          </w:rPr>
          <w:t xml:space="preserve">Oui </w:t>
        </w:r>
      </w:ins>
      <w:proofErr w:type="spellStart"/>
      <w:r w:rsidRPr="00DC0A3E">
        <w:rPr>
          <w:lang w:val="fr-FR"/>
          <w:rPrChange w:id="46" w:author="JOEBEST" w:date="2016-09-28T14:22:00Z">
            <w:rPr/>
          </w:rPrChange>
        </w:rPr>
        <w:t>Yes</w:t>
      </w:r>
      <w:proofErr w:type="spellEnd"/>
    </w:p>
    <w:p w14:paraId="6EC4FB39" w14:textId="55189C6F" w:rsidR="00693F6E" w:rsidRPr="00DC0A3E" w:rsidRDefault="00693F6E">
      <w:pPr>
        <w:contextualSpacing/>
        <w:rPr>
          <w:b/>
          <w:lang w:val="fr-FR"/>
          <w:rPrChange w:id="47" w:author="JOEBEST" w:date="2016-09-28T14:22:00Z">
            <w:rPr>
              <w:b/>
            </w:rPr>
          </w:rPrChange>
        </w:rPr>
      </w:pPr>
      <w:r w:rsidRPr="00A87BAE">
        <w:sym w:font="Wingdings" w:char="F0A8"/>
      </w:r>
      <w:r w:rsidRPr="00DC0A3E">
        <w:rPr>
          <w:lang w:val="fr-FR"/>
          <w:rPrChange w:id="48" w:author="JOEBEST" w:date="2016-09-28T14:22:00Z">
            <w:rPr/>
          </w:rPrChange>
        </w:rPr>
        <w:t xml:space="preserve"> </w:t>
      </w:r>
      <w:ins w:id="49" w:author="JOEBEST" w:date="2016-09-25T10:16:00Z">
        <w:r w:rsidR="00271DF8" w:rsidRPr="00DC0A3E">
          <w:rPr>
            <w:lang w:val="fr-FR"/>
            <w:rPrChange w:id="50" w:author="JOEBEST" w:date="2016-09-28T14:22:00Z">
              <w:rPr/>
            </w:rPrChange>
          </w:rPr>
          <w:t xml:space="preserve">Non </w:t>
        </w:r>
      </w:ins>
      <w:r w:rsidRPr="00DC0A3E">
        <w:rPr>
          <w:lang w:val="fr-FR"/>
          <w:rPrChange w:id="51" w:author="JOEBEST" w:date="2016-09-28T14:22:00Z">
            <w:rPr/>
          </w:rPrChange>
        </w:rPr>
        <w:t>No</w:t>
      </w:r>
    </w:p>
    <w:p w14:paraId="2A7F40D4" w14:textId="77777777" w:rsidR="00693F6E" w:rsidRPr="00DC0A3E" w:rsidRDefault="00693F6E">
      <w:pPr>
        <w:contextualSpacing/>
        <w:rPr>
          <w:i/>
          <w:lang w:val="fr-FR"/>
          <w:rPrChange w:id="52" w:author="JOEBEST" w:date="2016-09-28T14:22:00Z">
            <w:rPr>
              <w:i/>
            </w:rPr>
          </w:rPrChange>
        </w:rPr>
      </w:pPr>
    </w:p>
    <w:p w14:paraId="4700424C" w14:textId="1005C0D3" w:rsidR="00D44560" w:rsidRPr="00222962" w:rsidRDefault="00584278">
      <w:pPr>
        <w:contextualSpacing/>
        <w:rPr>
          <w:i/>
          <w:lang w:val="fr-FR"/>
          <w:rPrChange w:id="53" w:author="JOEBEST" w:date="2016-09-25T10:18:00Z">
            <w:rPr>
              <w:i/>
            </w:rPr>
          </w:rPrChange>
        </w:rPr>
      </w:pPr>
      <w:ins w:id="54" w:author="JOEBEST" w:date="2016-09-25T10:16:00Z">
        <w:r w:rsidRPr="00222962">
          <w:rPr>
            <w:i/>
            <w:lang w:val="fr-FR"/>
            <w:rPrChange w:id="55" w:author="JOEBEST" w:date="2016-09-25T10:18:00Z">
              <w:rPr>
                <w:i/>
              </w:rPr>
            </w:rPrChange>
          </w:rPr>
          <w:t xml:space="preserve">Si vous avez un dispositif GPS, </w:t>
        </w:r>
        <w:proofErr w:type="spellStart"/>
        <w:r w:rsidRPr="00222962">
          <w:rPr>
            <w:i/>
            <w:lang w:val="fr-FR"/>
            <w:rPrChange w:id="56" w:author="JOEBEST" w:date="2016-09-25T10:18:00Z">
              <w:rPr>
                <w:i/>
              </w:rPr>
            </w:rPrChange>
          </w:rPr>
          <w:t>creez</w:t>
        </w:r>
        <w:proofErr w:type="spellEnd"/>
        <w:r w:rsidRPr="00222962">
          <w:rPr>
            <w:i/>
            <w:lang w:val="fr-FR"/>
            <w:rPrChange w:id="57" w:author="JOEBEST" w:date="2016-09-25T10:18:00Z">
              <w:rPr>
                <w:i/>
              </w:rPr>
            </w:rPrChange>
          </w:rPr>
          <w:t xml:space="preserve"> un point de cheminement </w:t>
        </w:r>
      </w:ins>
      <w:r w:rsidR="00D44560" w:rsidRPr="00222962">
        <w:rPr>
          <w:i/>
          <w:lang w:val="fr-FR"/>
          <w:rPrChange w:id="58" w:author="JOEBEST" w:date="2016-09-25T10:18:00Z">
            <w:rPr>
              <w:i/>
            </w:rPr>
          </w:rPrChange>
        </w:rPr>
        <w:t xml:space="preserve">If </w:t>
      </w:r>
      <w:proofErr w:type="spellStart"/>
      <w:r w:rsidR="00D44560" w:rsidRPr="00222962">
        <w:rPr>
          <w:i/>
          <w:lang w:val="fr-FR"/>
          <w:rPrChange w:id="59" w:author="JOEBEST" w:date="2016-09-25T10:18:00Z">
            <w:rPr>
              <w:i/>
            </w:rPr>
          </w:rPrChange>
        </w:rPr>
        <w:t>you</w:t>
      </w:r>
      <w:proofErr w:type="spellEnd"/>
      <w:r w:rsidR="00D44560" w:rsidRPr="00222962">
        <w:rPr>
          <w:i/>
          <w:lang w:val="fr-FR"/>
          <w:rPrChange w:id="60" w:author="JOEBEST" w:date="2016-09-25T10:18:00Z">
            <w:rPr>
              <w:i/>
            </w:rPr>
          </w:rPrChange>
        </w:rPr>
        <w:t xml:space="preserve"> have a GPS </w:t>
      </w:r>
      <w:proofErr w:type="spellStart"/>
      <w:r w:rsidR="00D44560" w:rsidRPr="00222962">
        <w:rPr>
          <w:i/>
          <w:lang w:val="fr-FR"/>
          <w:rPrChange w:id="61" w:author="JOEBEST" w:date="2016-09-25T10:18:00Z">
            <w:rPr>
              <w:i/>
            </w:rPr>
          </w:rPrChange>
        </w:rPr>
        <w:t>device</w:t>
      </w:r>
      <w:proofErr w:type="spellEnd"/>
      <w:r w:rsidR="00D44560" w:rsidRPr="00222962">
        <w:rPr>
          <w:i/>
          <w:lang w:val="fr-FR"/>
          <w:rPrChange w:id="62" w:author="JOEBEST" w:date="2016-09-25T10:18:00Z">
            <w:rPr>
              <w:i/>
            </w:rPr>
          </w:rPrChange>
        </w:rPr>
        <w:t xml:space="preserve">, </w:t>
      </w:r>
      <w:proofErr w:type="spellStart"/>
      <w:r w:rsidR="00D44560" w:rsidRPr="00222962">
        <w:rPr>
          <w:i/>
          <w:lang w:val="fr-FR"/>
          <w:rPrChange w:id="63" w:author="JOEBEST" w:date="2016-09-25T10:18:00Z">
            <w:rPr>
              <w:i/>
            </w:rPr>
          </w:rPrChange>
        </w:rPr>
        <w:t>create</w:t>
      </w:r>
      <w:proofErr w:type="spellEnd"/>
      <w:r w:rsidR="00D44560" w:rsidRPr="00222962">
        <w:rPr>
          <w:i/>
          <w:lang w:val="fr-FR"/>
          <w:rPrChange w:id="64" w:author="JOEBEST" w:date="2016-09-25T10:18:00Z">
            <w:rPr>
              <w:i/>
            </w:rPr>
          </w:rPrChange>
        </w:rPr>
        <w:t xml:space="preserve"> a </w:t>
      </w:r>
      <w:proofErr w:type="spellStart"/>
      <w:r w:rsidR="00D44560" w:rsidRPr="00222962">
        <w:rPr>
          <w:i/>
          <w:lang w:val="fr-FR"/>
          <w:rPrChange w:id="65" w:author="JOEBEST" w:date="2016-09-25T10:18:00Z">
            <w:rPr>
              <w:i/>
            </w:rPr>
          </w:rPrChange>
        </w:rPr>
        <w:t>waypoint</w:t>
      </w:r>
      <w:proofErr w:type="spellEnd"/>
      <w:r w:rsidR="00D44560" w:rsidRPr="00222962">
        <w:rPr>
          <w:i/>
          <w:lang w:val="fr-FR"/>
          <w:rPrChange w:id="66" w:author="JOEBEST" w:date="2016-09-25T10:18:00Z">
            <w:rPr>
              <w:i/>
            </w:rPr>
          </w:rPrChange>
        </w:rPr>
        <w:t xml:space="preserve">, </w:t>
      </w:r>
      <w:ins w:id="67" w:author="JOEBEST" w:date="2016-09-25T10:17:00Z">
        <w:r w:rsidRPr="00222962">
          <w:rPr>
            <w:i/>
            <w:lang w:val="fr-FR"/>
            <w:rPrChange w:id="68" w:author="JOEBEST" w:date="2016-09-25T10:18:00Z">
              <w:rPr>
                <w:i/>
              </w:rPr>
            </w:rPrChange>
          </w:rPr>
          <w:t xml:space="preserve">enregistrez les coordonnées </w:t>
        </w:r>
      </w:ins>
      <w:r w:rsidR="00D44560" w:rsidRPr="00222962">
        <w:rPr>
          <w:i/>
          <w:lang w:val="fr-FR"/>
          <w:rPrChange w:id="69" w:author="JOEBEST" w:date="2016-09-25T10:18:00Z">
            <w:rPr>
              <w:i/>
            </w:rPr>
          </w:rPrChange>
        </w:rPr>
        <w:t xml:space="preserve">record </w:t>
      </w:r>
      <w:proofErr w:type="spellStart"/>
      <w:r w:rsidR="00D44560" w:rsidRPr="00222962">
        <w:rPr>
          <w:i/>
          <w:lang w:val="fr-FR"/>
          <w:rPrChange w:id="70" w:author="JOEBEST" w:date="2016-09-25T10:18:00Z">
            <w:rPr>
              <w:i/>
            </w:rPr>
          </w:rPrChange>
        </w:rPr>
        <w:t>coordinates</w:t>
      </w:r>
      <w:proofErr w:type="spellEnd"/>
      <w:r w:rsidR="00D44560" w:rsidRPr="00222962">
        <w:rPr>
          <w:i/>
          <w:lang w:val="fr-FR"/>
          <w:rPrChange w:id="71" w:author="JOEBEST" w:date="2016-09-25T10:18:00Z">
            <w:rPr>
              <w:i/>
            </w:rPr>
          </w:rPrChange>
        </w:rPr>
        <w:t xml:space="preserve">, </w:t>
      </w:r>
      <w:ins w:id="72" w:author="JOEBEST" w:date="2016-09-25T10:18:00Z">
        <w:r w:rsidRPr="0038338E">
          <w:rPr>
            <w:i/>
            <w:lang w:val="fr-FR"/>
          </w:rPr>
          <w:t xml:space="preserve">et </w:t>
        </w:r>
        <w:proofErr w:type="spellStart"/>
        <w:r w:rsidRPr="0038338E">
          <w:rPr>
            <w:i/>
            <w:lang w:val="fr-FR"/>
          </w:rPr>
          <w:t>repondez</w:t>
        </w:r>
        <w:proofErr w:type="spellEnd"/>
        <w:r w:rsidRPr="0038338E">
          <w:rPr>
            <w:i/>
            <w:lang w:val="fr-FR"/>
          </w:rPr>
          <w:t xml:space="preserve"> aux questions suivantes</w:t>
        </w:r>
        <w:r w:rsidRPr="00167AA1">
          <w:rPr>
            <w:i/>
            <w:lang w:val="fr-FR"/>
          </w:rPr>
          <w:t xml:space="preserve"> </w:t>
        </w:r>
      </w:ins>
      <w:r w:rsidR="00D44560" w:rsidRPr="00222962">
        <w:rPr>
          <w:i/>
          <w:lang w:val="fr-FR"/>
          <w:rPrChange w:id="73" w:author="JOEBEST" w:date="2016-09-25T10:18:00Z">
            <w:rPr>
              <w:i/>
            </w:rPr>
          </w:rPrChange>
        </w:rPr>
        <w:t xml:space="preserve">and </w:t>
      </w:r>
      <w:proofErr w:type="spellStart"/>
      <w:r w:rsidR="00D44560" w:rsidRPr="00222962">
        <w:rPr>
          <w:i/>
          <w:lang w:val="fr-FR"/>
          <w:rPrChange w:id="74" w:author="JOEBEST" w:date="2016-09-25T10:18:00Z">
            <w:rPr>
              <w:i/>
            </w:rPr>
          </w:rPrChange>
        </w:rPr>
        <w:t>answer</w:t>
      </w:r>
      <w:proofErr w:type="spellEnd"/>
      <w:r w:rsidR="00D44560" w:rsidRPr="00222962">
        <w:rPr>
          <w:i/>
          <w:lang w:val="fr-FR"/>
          <w:rPrChange w:id="75" w:author="JOEBEST" w:date="2016-09-25T10:18:00Z">
            <w:rPr>
              <w:i/>
            </w:rPr>
          </w:rPrChange>
        </w:rPr>
        <w:t xml:space="preserve"> the </w:t>
      </w:r>
      <w:proofErr w:type="spellStart"/>
      <w:r w:rsidR="00D44560" w:rsidRPr="00222962">
        <w:rPr>
          <w:i/>
          <w:lang w:val="fr-FR"/>
          <w:rPrChange w:id="76" w:author="JOEBEST" w:date="2016-09-25T10:18:00Z">
            <w:rPr>
              <w:i/>
            </w:rPr>
          </w:rPrChange>
        </w:rPr>
        <w:t>following</w:t>
      </w:r>
      <w:proofErr w:type="spellEnd"/>
      <w:r w:rsidR="00D44560" w:rsidRPr="00222962">
        <w:rPr>
          <w:i/>
          <w:lang w:val="fr-FR"/>
          <w:rPrChange w:id="77" w:author="JOEBEST" w:date="2016-09-25T10:18:00Z">
            <w:rPr>
              <w:i/>
            </w:rPr>
          </w:rPrChange>
        </w:rPr>
        <w:t xml:space="preserve"> questions. </w:t>
      </w:r>
    </w:p>
    <w:p w14:paraId="031CDE1B" w14:textId="3AA963F4" w:rsidR="00D44560" w:rsidRPr="00222962" w:rsidRDefault="00222962">
      <w:pPr>
        <w:contextualSpacing/>
        <w:rPr>
          <w:b/>
          <w:lang w:val="fr-FR"/>
          <w:rPrChange w:id="78" w:author="JOEBEST" w:date="2016-09-25T10:18:00Z">
            <w:rPr>
              <w:b/>
            </w:rPr>
          </w:rPrChange>
        </w:rPr>
      </w:pPr>
      <w:ins w:id="79" w:author="JOEBEST" w:date="2016-09-25T10:18:00Z">
        <w:r w:rsidRPr="008807A5">
          <w:rPr>
            <w:i/>
            <w:lang w:val="fr-FR"/>
          </w:rPr>
          <w:t>Si vous n’avez pas de dispositif GPS, sa</w:t>
        </w:r>
        <w:r w:rsidR="00DC0A3E">
          <w:rPr>
            <w:i/>
            <w:lang w:val="fr-FR"/>
          </w:rPr>
          <w:t xml:space="preserve">utez aux questions sur </w:t>
        </w:r>
      </w:ins>
      <w:proofErr w:type="spellStart"/>
      <w:ins w:id="80" w:author="JOEBEST" w:date="2016-09-28T14:22:00Z">
        <w:r w:rsidR="00DC0A3E">
          <w:rPr>
            <w:i/>
            <w:lang w:val="fr-FR"/>
          </w:rPr>
          <w:t>quartier</w:t>
        </w:r>
      </w:ins>
      <w:ins w:id="81" w:author="JOEBEST" w:date="2016-09-25T10:18:00Z">
        <w:r w:rsidR="00DC0A3E" w:rsidRPr="008807A5">
          <w:rPr>
            <w:i/>
            <w:lang w:val="fr-FR"/>
          </w:rPr>
          <w:t>.</w:t>
        </w:r>
      </w:ins>
      <w:r w:rsidR="00D44560" w:rsidRPr="00222962">
        <w:rPr>
          <w:i/>
          <w:lang w:val="fr-FR"/>
          <w:rPrChange w:id="82" w:author="JOEBEST" w:date="2016-09-25T10:18:00Z">
            <w:rPr>
              <w:i/>
            </w:rPr>
          </w:rPrChange>
        </w:rPr>
        <w:t>If</w:t>
      </w:r>
      <w:proofErr w:type="spellEnd"/>
      <w:r w:rsidR="00D44560" w:rsidRPr="00222962">
        <w:rPr>
          <w:i/>
          <w:lang w:val="fr-FR"/>
          <w:rPrChange w:id="83" w:author="JOEBEST" w:date="2016-09-25T10:18:00Z">
            <w:rPr>
              <w:i/>
            </w:rPr>
          </w:rPrChange>
        </w:rPr>
        <w:t xml:space="preserve"> </w:t>
      </w:r>
      <w:proofErr w:type="spellStart"/>
      <w:r w:rsidR="00D44560" w:rsidRPr="00222962">
        <w:rPr>
          <w:i/>
          <w:lang w:val="fr-FR"/>
          <w:rPrChange w:id="84" w:author="JOEBEST" w:date="2016-09-25T10:18:00Z">
            <w:rPr>
              <w:i/>
            </w:rPr>
          </w:rPrChange>
        </w:rPr>
        <w:t>you</w:t>
      </w:r>
      <w:proofErr w:type="spellEnd"/>
      <w:r w:rsidR="00D44560" w:rsidRPr="00222962">
        <w:rPr>
          <w:i/>
          <w:lang w:val="fr-FR"/>
          <w:rPrChange w:id="85" w:author="JOEBEST" w:date="2016-09-25T10:18:00Z">
            <w:rPr>
              <w:i/>
            </w:rPr>
          </w:rPrChange>
        </w:rPr>
        <w:t xml:space="preserve"> do not have a GPS </w:t>
      </w:r>
      <w:proofErr w:type="spellStart"/>
      <w:r w:rsidR="00D44560" w:rsidRPr="00222962">
        <w:rPr>
          <w:i/>
          <w:lang w:val="fr-FR"/>
          <w:rPrChange w:id="86" w:author="JOEBEST" w:date="2016-09-25T10:18:00Z">
            <w:rPr>
              <w:i/>
            </w:rPr>
          </w:rPrChange>
        </w:rPr>
        <w:t>device</w:t>
      </w:r>
      <w:proofErr w:type="spellEnd"/>
      <w:r w:rsidR="00D44560" w:rsidRPr="00222962">
        <w:rPr>
          <w:i/>
          <w:lang w:val="fr-FR"/>
          <w:rPrChange w:id="87" w:author="JOEBEST" w:date="2016-09-25T10:18:00Z">
            <w:rPr>
              <w:i/>
            </w:rPr>
          </w:rPrChange>
        </w:rPr>
        <w:t xml:space="preserve">, skip to </w:t>
      </w:r>
      <w:proofErr w:type="spellStart"/>
      <w:r w:rsidR="00D44560" w:rsidRPr="00222962">
        <w:rPr>
          <w:i/>
          <w:lang w:val="fr-FR"/>
          <w:rPrChange w:id="88" w:author="JOEBEST" w:date="2016-09-25T10:18:00Z">
            <w:rPr>
              <w:i/>
            </w:rPr>
          </w:rPrChange>
        </w:rPr>
        <w:t>neighborhood</w:t>
      </w:r>
      <w:proofErr w:type="spellEnd"/>
      <w:r w:rsidR="00D44560" w:rsidRPr="00222962">
        <w:rPr>
          <w:i/>
          <w:lang w:val="fr-FR"/>
          <w:rPrChange w:id="89" w:author="JOEBEST" w:date="2016-09-25T10:18:00Z">
            <w:rPr>
              <w:i/>
            </w:rPr>
          </w:rPrChange>
        </w:rPr>
        <w:t>.</w:t>
      </w:r>
    </w:p>
    <w:p w14:paraId="1551CF85" w14:textId="77777777" w:rsidR="00D44560" w:rsidRPr="00222962" w:rsidRDefault="00D44560" w:rsidP="00D44560">
      <w:pPr>
        <w:spacing w:line="48" w:lineRule="auto"/>
        <w:contextualSpacing/>
        <w:rPr>
          <w:lang w:val="fr-FR"/>
          <w:rPrChange w:id="90" w:author="JOEBEST" w:date="2016-09-25T10:18:00Z">
            <w:rPr/>
          </w:rPrChange>
        </w:rPr>
      </w:pPr>
    </w:p>
    <w:p w14:paraId="677BFE93" w14:textId="77777777" w:rsidR="002E5EF3" w:rsidRDefault="00222962" w:rsidP="002E5EF3">
      <w:pPr>
        <w:contextualSpacing/>
        <w:rPr>
          <w:ins w:id="91" w:author="JOEBEST" w:date="2016-09-25T10:22:00Z"/>
          <w:b/>
          <w:lang w:val="fr-FR"/>
        </w:rPr>
      </w:pPr>
      <w:ins w:id="92" w:author="JOEBEST" w:date="2016-09-25T10:19:00Z">
        <w:r w:rsidRPr="0038338E">
          <w:rPr>
            <w:b/>
            <w:lang w:val="fr-FR"/>
          </w:rPr>
          <w:t>Code d’Identification de Dispositif  GPS</w:t>
        </w:r>
        <w:r w:rsidRPr="0032724C">
          <w:rPr>
            <w:b/>
            <w:noProof/>
            <w:lang w:val="fr-FR"/>
          </w:rPr>
          <w:t xml:space="preserve"> </w:t>
        </w:r>
      </w:ins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83EE6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ED3BC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222962">
        <w:rPr>
          <w:b/>
          <w:lang w:val="fr-FR"/>
          <w:rPrChange w:id="93" w:author="JOEBEST" w:date="2016-09-25T10:19:00Z">
            <w:rPr>
              <w:b/>
            </w:rPr>
          </w:rPrChange>
        </w:rPr>
        <w:t>GPS</w:t>
      </w:r>
      <w:proofErr w:type="spellEnd"/>
      <w:r w:rsidR="00F405C7" w:rsidRPr="00222962">
        <w:rPr>
          <w:b/>
          <w:lang w:val="fr-FR"/>
          <w:rPrChange w:id="94" w:author="JOEBEST" w:date="2016-09-25T10:19:00Z">
            <w:rPr>
              <w:b/>
            </w:rPr>
          </w:rPrChange>
        </w:rPr>
        <w:t xml:space="preserve"> </w:t>
      </w:r>
      <w:proofErr w:type="spellStart"/>
      <w:r w:rsidR="00F405C7" w:rsidRPr="00222962">
        <w:rPr>
          <w:b/>
          <w:lang w:val="fr-FR"/>
          <w:rPrChange w:id="95" w:author="JOEBEST" w:date="2016-09-25T10:19:00Z">
            <w:rPr>
              <w:b/>
            </w:rPr>
          </w:rPrChange>
        </w:rPr>
        <w:t>Device</w:t>
      </w:r>
      <w:proofErr w:type="spellEnd"/>
      <w:r w:rsidR="00F405C7" w:rsidRPr="00222962">
        <w:rPr>
          <w:b/>
          <w:lang w:val="fr-FR"/>
          <w:rPrChange w:id="96" w:author="JOEBEST" w:date="2016-09-25T10:19:00Z">
            <w:rPr>
              <w:b/>
            </w:rPr>
          </w:rPrChange>
        </w:rPr>
        <w:t xml:space="preserve"> ID</w:t>
      </w:r>
      <w:r w:rsidR="00F405C7" w:rsidRPr="00222962">
        <w:rPr>
          <w:b/>
          <w:lang w:val="fr-FR"/>
          <w:rPrChange w:id="97" w:author="JOEBEST" w:date="2016-09-25T10:19:00Z">
            <w:rPr>
              <w:b/>
            </w:rPr>
          </w:rPrChange>
        </w:rPr>
        <w:tab/>
        <w:t xml:space="preserve">           </w:t>
      </w:r>
      <w:ins w:id="98" w:author="JOEBEST" w:date="2016-09-25T10:19:00Z">
        <w:r>
          <w:rPr>
            <w:b/>
            <w:lang w:val="fr-FR"/>
          </w:rPr>
          <w:t>Label de Point de Cheminement</w:t>
        </w:r>
        <w:r w:rsidRPr="00306779">
          <w:rPr>
            <w:b/>
            <w:lang w:val="fr-FR"/>
          </w:rPr>
          <w:t xml:space="preserve"> </w:t>
        </w:r>
      </w:ins>
      <w:proofErr w:type="spellStart"/>
      <w:r w:rsidR="00F405C7" w:rsidRPr="00222962">
        <w:rPr>
          <w:b/>
          <w:lang w:val="fr-FR"/>
          <w:rPrChange w:id="99" w:author="JOEBEST" w:date="2016-09-25T10:19:00Z">
            <w:rPr>
              <w:b/>
            </w:rPr>
          </w:rPrChange>
        </w:rPr>
        <w:t>Waypoint</w:t>
      </w:r>
      <w:proofErr w:type="spellEnd"/>
      <w:r w:rsidR="00F405C7" w:rsidRPr="00222962">
        <w:rPr>
          <w:b/>
          <w:lang w:val="fr-FR"/>
          <w:rPrChange w:id="100" w:author="JOEBEST" w:date="2016-09-25T10:19:00Z">
            <w:rPr>
              <w:b/>
            </w:rPr>
          </w:rPrChange>
        </w:rPr>
        <w:t xml:space="preserve"> Label</w:t>
      </w:r>
      <w:r w:rsidR="00F405C7" w:rsidRPr="00222962">
        <w:rPr>
          <w:b/>
          <w:lang w:val="fr-FR"/>
          <w:rPrChange w:id="101" w:author="JOEBEST" w:date="2016-09-25T10:19:00Z">
            <w:rPr>
              <w:b/>
            </w:rPr>
          </w:rPrChange>
        </w:rPr>
        <w:tab/>
        <w:t xml:space="preserve">           </w:t>
      </w:r>
      <w:ins w:id="102" w:author="JOEBEST" w:date="2016-09-25T10:20:00Z">
        <w:r>
          <w:rPr>
            <w:b/>
            <w:lang w:val="fr-FR"/>
          </w:rPr>
          <w:t xml:space="preserve">Latitude de </w:t>
        </w:r>
        <w:proofErr w:type="gramStart"/>
        <w:r>
          <w:rPr>
            <w:b/>
            <w:lang w:val="fr-FR"/>
          </w:rPr>
          <w:t>GPS(</w:t>
        </w:r>
        <w:proofErr w:type="gramEnd"/>
        <w:r>
          <w:rPr>
            <w:b/>
            <w:lang w:val="fr-FR"/>
          </w:rPr>
          <w:t>Nord, Sud)</w:t>
        </w:r>
      </w:ins>
      <w:r w:rsidR="007A285E" w:rsidRPr="00222962">
        <w:rPr>
          <w:b/>
          <w:lang w:val="fr-FR"/>
          <w:rPrChange w:id="103" w:author="JOEBEST" w:date="2016-09-25T10:19:00Z">
            <w:rPr>
              <w:b/>
            </w:rPr>
          </w:rPrChange>
        </w:rPr>
        <w:t xml:space="preserve">GPS </w:t>
      </w:r>
      <w:r w:rsidR="00244768" w:rsidRPr="00222962">
        <w:rPr>
          <w:b/>
          <w:lang w:val="fr-FR"/>
          <w:rPrChange w:id="104" w:author="JOEBEST" w:date="2016-09-25T10:19:00Z">
            <w:rPr>
              <w:b/>
            </w:rPr>
          </w:rPrChange>
        </w:rPr>
        <w:t>Latitude (N, S)</w:t>
      </w:r>
      <w:r w:rsidR="00F405C7" w:rsidRPr="00222962">
        <w:rPr>
          <w:b/>
          <w:lang w:val="fr-FR"/>
          <w:rPrChange w:id="105" w:author="JOEBEST" w:date="2016-09-25T10:19:00Z">
            <w:rPr>
              <w:b/>
            </w:rPr>
          </w:rPrChange>
        </w:rPr>
        <w:tab/>
        <w:t xml:space="preserve">           </w:t>
      </w:r>
      <w:ins w:id="106" w:author="JOEBEST" w:date="2016-09-25T10:22:00Z">
        <w:r w:rsidR="002E5EF3">
          <w:rPr>
            <w:b/>
            <w:lang w:val="fr-FR"/>
          </w:rPr>
          <w:t>Longitude de GPS  (</w:t>
        </w:r>
      </w:ins>
    </w:p>
    <w:p w14:paraId="6405F9B2" w14:textId="11714A72" w:rsidR="00F43F7F" w:rsidRPr="00222962" w:rsidRDefault="002E5EF3" w:rsidP="002E5EF3">
      <w:pPr>
        <w:contextualSpacing/>
        <w:rPr>
          <w:b/>
          <w:lang w:val="fr-FR"/>
          <w:rPrChange w:id="107" w:author="JOEBEST" w:date="2016-09-25T10:19:00Z">
            <w:rPr>
              <w:b/>
            </w:rPr>
          </w:rPrChange>
        </w:rPr>
        <w:sectPr w:rsidR="00F43F7F" w:rsidRPr="00222962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108" w:author="JOEBEST" w:date="2016-09-25T10:22:00Z">
        <w:r>
          <w:rPr>
            <w:b/>
            <w:lang w:val="fr-FR"/>
          </w:rPr>
          <w:t>Ouest, Est)</w:t>
        </w:r>
      </w:ins>
      <w:ins w:id="109" w:author="JOEBEST" w:date="2016-09-25T10:34:00Z">
        <w:r w:rsidR="00BA6583">
          <w:rPr>
            <w:b/>
            <w:lang w:val="fr-FR"/>
          </w:rPr>
          <w:t xml:space="preserve"> </w:t>
        </w:r>
      </w:ins>
      <w:r w:rsidR="00F405C7" w:rsidRPr="00222962">
        <w:rPr>
          <w:b/>
          <w:lang w:val="fr-FR"/>
          <w:rPrChange w:id="110" w:author="JOEBEST" w:date="2016-09-25T10:19:00Z">
            <w:rPr>
              <w:b/>
            </w:rPr>
          </w:rPrChange>
        </w:rPr>
        <w:t xml:space="preserve">GPS </w:t>
      </w:r>
      <w:r w:rsidR="00244768" w:rsidRPr="00222962">
        <w:rPr>
          <w:b/>
          <w:lang w:val="fr-FR"/>
          <w:rPrChange w:id="111" w:author="JOEBEST" w:date="2016-09-25T10:19:00Z">
            <w:rPr>
              <w:b/>
            </w:rPr>
          </w:rPrChange>
        </w:rPr>
        <w:t xml:space="preserve">Longitude (W, E) </w:t>
      </w:r>
    </w:p>
    <w:p w14:paraId="7B26AC5A" w14:textId="77777777" w:rsidR="00163010" w:rsidRPr="00222962" w:rsidRDefault="00163010">
      <w:pPr>
        <w:contextualSpacing/>
        <w:rPr>
          <w:b/>
          <w:lang w:val="fr-FR"/>
          <w:rPrChange w:id="112" w:author="JOEBEST" w:date="2016-09-25T10:19:00Z">
            <w:rPr>
              <w:b/>
            </w:rPr>
          </w:rPrChange>
        </w:rPr>
      </w:pPr>
    </w:p>
    <w:p w14:paraId="0256A535" w14:textId="77777777" w:rsidR="00163010" w:rsidRPr="00222962" w:rsidRDefault="00163010">
      <w:pPr>
        <w:pBdr>
          <w:bottom w:val="single" w:sz="6" w:space="1" w:color="auto"/>
        </w:pBdr>
        <w:contextualSpacing/>
        <w:rPr>
          <w:b/>
          <w:lang w:val="fr-FR"/>
          <w:rPrChange w:id="113" w:author="JOEBEST" w:date="2016-09-25T10:19:00Z">
            <w:rPr>
              <w:b/>
            </w:rPr>
          </w:rPrChange>
        </w:rPr>
      </w:pPr>
    </w:p>
    <w:p w14:paraId="330E1865" w14:textId="77777777" w:rsidR="00163010" w:rsidRPr="00222962" w:rsidRDefault="00163010">
      <w:pPr>
        <w:contextualSpacing/>
        <w:rPr>
          <w:b/>
          <w:lang w:val="fr-FR"/>
          <w:rPrChange w:id="114" w:author="JOEBEST" w:date="2016-09-25T10:19:00Z">
            <w:rPr>
              <w:b/>
            </w:rPr>
          </w:rPrChange>
        </w:rPr>
      </w:pPr>
    </w:p>
    <w:p w14:paraId="1051FD5D" w14:textId="4F2E38C2" w:rsidR="007A285E" w:rsidRPr="00BA2541" w:rsidRDefault="001F3907">
      <w:pPr>
        <w:contextualSpacing/>
        <w:rPr>
          <w:b/>
          <w:lang w:val="fr-FR"/>
          <w:rPrChange w:id="115" w:author="JOEBEST" w:date="2016-09-28T14:23:00Z">
            <w:rPr>
              <w:b/>
            </w:rPr>
          </w:rPrChange>
        </w:rPr>
      </w:pPr>
      <w:ins w:id="116" w:author="JOEBEST" w:date="2016-09-28T14:22:00Z">
        <w:r w:rsidRPr="00BA2541">
          <w:rPr>
            <w:b/>
            <w:lang w:val="fr-FR"/>
            <w:rPrChange w:id="117" w:author="JOEBEST" w:date="2016-09-28T14:23:00Z">
              <w:rPr>
                <w:b/>
              </w:rPr>
            </w:rPrChange>
          </w:rPr>
          <w:t xml:space="preserve">Quartier </w:t>
        </w:r>
      </w:ins>
      <w:proofErr w:type="spellStart"/>
      <w:r w:rsidR="004970CB" w:rsidRPr="00BA2541">
        <w:rPr>
          <w:b/>
          <w:lang w:val="fr-FR"/>
          <w:rPrChange w:id="118" w:author="JOEBEST" w:date="2016-09-28T14:23:00Z">
            <w:rPr>
              <w:b/>
            </w:rPr>
          </w:rPrChange>
        </w:rPr>
        <w:t>Neighborhood</w:t>
      </w:r>
      <w:proofErr w:type="spellEnd"/>
    </w:p>
    <w:p w14:paraId="347187EB" w14:textId="77777777" w:rsidR="002135CB" w:rsidRPr="00BA2541" w:rsidRDefault="002135CB">
      <w:pPr>
        <w:contextualSpacing/>
        <w:rPr>
          <w:lang w:val="fr-FR"/>
          <w:rPrChange w:id="119" w:author="JOEBEST" w:date="2016-09-28T14:23:00Z">
            <w:rPr/>
          </w:rPrChange>
        </w:rPr>
        <w:sectPr w:rsidR="002135CB" w:rsidRPr="00BA2541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Pr="00BA2541" w:rsidRDefault="00912A60" w:rsidP="00912A60">
      <w:pPr>
        <w:contextualSpacing/>
        <w:rPr>
          <w:lang w:val="fr-FR"/>
          <w:rPrChange w:id="120" w:author="JOEBEST" w:date="2016-09-28T14:23:00Z">
            <w:rPr/>
          </w:rPrChange>
        </w:rPr>
      </w:pPr>
      <w:r w:rsidRPr="00A87BAE">
        <w:lastRenderedPageBreak/>
        <w:sym w:font="Wingdings" w:char="F0A8"/>
      </w:r>
      <w:r w:rsidRPr="00BA2541">
        <w:rPr>
          <w:lang w:val="fr-FR"/>
          <w:rPrChange w:id="121" w:author="JOEBEST" w:date="2016-09-28T14:23:00Z">
            <w:rPr/>
          </w:rPrChange>
        </w:rPr>
        <w:t xml:space="preserve"> _____________________</w:t>
      </w:r>
      <w:r w:rsidRPr="00BA2541">
        <w:rPr>
          <w:lang w:val="fr-FR"/>
          <w:rPrChange w:id="122" w:author="JOEBEST" w:date="2016-09-28T14:23:00Z">
            <w:rPr/>
          </w:rPrChange>
        </w:rPr>
        <w:tab/>
      </w:r>
      <w:r w:rsidRPr="00BA2541">
        <w:rPr>
          <w:lang w:val="fr-FR"/>
          <w:rPrChange w:id="123" w:author="JOEBEST" w:date="2016-09-28T14:23:00Z">
            <w:rPr/>
          </w:rPrChange>
        </w:rPr>
        <w:tab/>
      </w:r>
      <w:r w:rsidRPr="00A87BAE">
        <w:sym w:font="Wingdings" w:char="F0A8"/>
      </w:r>
      <w:r w:rsidRPr="00BA2541">
        <w:rPr>
          <w:lang w:val="fr-FR"/>
          <w:rPrChange w:id="124" w:author="JOEBEST" w:date="2016-09-28T14:23:00Z">
            <w:rPr/>
          </w:rPrChange>
        </w:rPr>
        <w:t xml:space="preserve"> _____________________</w:t>
      </w:r>
    </w:p>
    <w:p w14:paraId="3856F523" w14:textId="77777777" w:rsidR="00912A60" w:rsidRPr="00BA2541" w:rsidRDefault="00912A60" w:rsidP="00912A60">
      <w:pPr>
        <w:pBdr>
          <w:bottom w:val="single" w:sz="6" w:space="1" w:color="auto"/>
        </w:pBdr>
        <w:contextualSpacing/>
        <w:rPr>
          <w:lang w:val="fr-FR"/>
          <w:rPrChange w:id="125" w:author="JOEBEST" w:date="2016-09-28T14:23:00Z">
            <w:rPr/>
          </w:rPrChange>
        </w:rPr>
      </w:pPr>
      <w:r w:rsidRPr="00A87BAE">
        <w:sym w:font="Wingdings" w:char="F0A8"/>
      </w:r>
      <w:r w:rsidRPr="00BA2541">
        <w:rPr>
          <w:lang w:val="fr-FR"/>
          <w:rPrChange w:id="126" w:author="JOEBEST" w:date="2016-09-28T14:23:00Z">
            <w:rPr/>
          </w:rPrChange>
        </w:rPr>
        <w:t xml:space="preserve"> _____________________</w:t>
      </w:r>
      <w:r w:rsidRPr="00BA2541">
        <w:rPr>
          <w:lang w:val="fr-FR"/>
          <w:rPrChange w:id="127" w:author="JOEBEST" w:date="2016-09-28T14:23:00Z">
            <w:rPr/>
          </w:rPrChange>
        </w:rPr>
        <w:tab/>
      </w:r>
      <w:r w:rsidRPr="00BA2541">
        <w:rPr>
          <w:lang w:val="fr-FR"/>
          <w:rPrChange w:id="128" w:author="JOEBEST" w:date="2016-09-28T14:23:00Z">
            <w:rPr/>
          </w:rPrChange>
        </w:rPr>
        <w:tab/>
      </w:r>
      <w:r w:rsidRPr="00A87BAE">
        <w:sym w:font="Wingdings" w:char="F0A8"/>
      </w:r>
      <w:r w:rsidRPr="00BA2541">
        <w:rPr>
          <w:lang w:val="fr-FR"/>
          <w:rPrChange w:id="129" w:author="JOEBEST" w:date="2016-09-28T14:23:00Z">
            <w:rPr/>
          </w:rPrChange>
        </w:rPr>
        <w:t xml:space="preserve"> _____________________</w:t>
      </w:r>
    </w:p>
    <w:p w14:paraId="510C81B9" w14:textId="77777777" w:rsidR="00163010" w:rsidRPr="00BA2541" w:rsidRDefault="00163010" w:rsidP="0073613C">
      <w:pPr>
        <w:pBdr>
          <w:bottom w:val="single" w:sz="6" w:space="1" w:color="auto"/>
        </w:pBdr>
        <w:contextualSpacing/>
        <w:rPr>
          <w:b/>
          <w:lang w:val="fr-FR"/>
          <w:rPrChange w:id="130" w:author="JOEBEST" w:date="2016-09-28T14:23:00Z">
            <w:rPr>
              <w:b/>
            </w:rPr>
          </w:rPrChange>
        </w:rPr>
      </w:pPr>
    </w:p>
    <w:p w14:paraId="71C4FDCB" w14:textId="53E513CC" w:rsidR="00163010" w:rsidRPr="00BA2541" w:rsidRDefault="00163010" w:rsidP="0073613C">
      <w:pPr>
        <w:contextualSpacing/>
        <w:rPr>
          <w:b/>
          <w:lang w:val="fr-FR"/>
          <w:rPrChange w:id="131" w:author="JOEBEST" w:date="2016-09-28T14:23:00Z">
            <w:rPr>
              <w:b/>
            </w:rPr>
          </w:rPrChange>
        </w:rPr>
      </w:pPr>
    </w:p>
    <w:p w14:paraId="192884FC" w14:textId="76ACA70D" w:rsidR="0091168B" w:rsidRPr="0051131A" w:rsidRDefault="0091168B" w:rsidP="0091168B">
      <w:pPr>
        <w:contextualSpacing/>
        <w:rPr>
          <w:b/>
          <w:lang w:val="fr-FR"/>
          <w:rPrChange w:id="132" w:author="JOEBEST" w:date="2016-09-25T10:24:00Z">
            <w:rPr>
              <w:b/>
            </w:rPr>
          </w:rPrChange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105495" wp14:editId="2C899738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B10DD" id="Rounded Rectangle 37" o:spid="_x0000_s1026" style="position:absolute;margin-left:252pt;margin-top:18.25pt;width:180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JQ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2Pzyg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" filled="f" strokecolor="#d8d8d8 [2732]" strokeweight="1pt">
                <v:stroke joinstyle="miter"/>
              </v:roundrect>
            </w:pict>
          </mc:Fallback>
        </mc:AlternateContent>
      </w:r>
      <w:ins w:id="133" w:author="JOEBEST" w:date="2016-09-25T10:23:00Z">
        <w:r w:rsidR="00842E96" w:rsidRPr="0051131A">
          <w:rPr>
            <w:b/>
            <w:lang w:val="fr-FR"/>
            <w:rPrChange w:id="134" w:author="JOEBEST" w:date="2016-09-25T10:24:00Z">
              <w:rPr>
                <w:b/>
              </w:rPr>
            </w:rPrChange>
          </w:rPr>
          <w:t xml:space="preserve">Type de Produit </w:t>
        </w:r>
      </w:ins>
      <w:r w:rsidRPr="0051131A">
        <w:rPr>
          <w:b/>
          <w:lang w:val="fr-FR"/>
          <w:rPrChange w:id="135" w:author="JOEBEST" w:date="2016-09-25T10:24:00Z">
            <w:rPr>
              <w:b/>
            </w:rPr>
          </w:rPrChange>
        </w:rPr>
        <w:t xml:space="preserve">Type of </w:t>
      </w:r>
      <w:proofErr w:type="spellStart"/>
      <w:r w:rsidRPr="0051131A">
        <w:rPr>
          <w:b/>
          <w:lang w:val="fr-FR"/>
          <w:rPrChange w:id="136" w:author="JOEBEST" w:date="2016-09-25T10:24:00Z">
            <w:rPr>
              <w:b/>
            </w:rPr>
          </w:rPrChange>
        </w:rPr>
        <w:t>Produce</w:t>
      </w:r>
      <w:proofErr w:type="spellEnd"/>
      <w:r w:rsidRPr="0051131A">
        <w:rPr>
          <w:b/>
          <w:lang w:val="fr-FR"/>
          <w:rPrChange w:id="137" w:author="JOEBEST" w:date="2016-09-25T10:24:00Z">
            <w:rPr>
              <w:b/>
            </w:rPr>
          </w:rPrChange>
        </w:rPr>
        <w:t xml:space="preserve"> </w:t>
      </w:r>
      <w:r w:rsidRPr="0051131A">
        <w:rPr>
          <w:b/>
          <w:lang w:val="fr-FR"/>
          <w:rPrChange w:id="138" w:author="JOEBEST" w:date="2016-09-25T10:24:00Z">
            <w:rPr>
              <w:b/>
            </w:rPr>
          </w:rPrChange>
        </w:rPr>
        <w:tab/>
      </w:r>
      <w:r w:rsidRPr="0051131A">
        <w:rPr>
          <w:b/>
          <w:lang w:val="fr-FR"/>
          <w:rPrChange w:id="139" w:author="JOEBEST" w:date="2016-09-25T10:24:00Z">
            <w:rPr>
              <w:b/>
            </w:rPr>
          </w:rPrChange>
        </w:rPr>
        <w:tab/>
      </w:r>
      <w:r w:rsidRPr="0051131A">
        <w:rPr>
          <w:b/>
          <w:lang w:val="fr-FR"/>
          <w:rPrChange w:id="140" w:author="JOEBEST" w:date="2016-09-25T10:24:00Z">
            <w:rPr>
              <w:b/>
            </w:rPr>
          </w:rPrChange>
        </w:rPr>
        <w:tab/>
      </w:r>
      <w:r w:rsidRPr="0051131A">
        <w:rPr>
          <w:b/>
          <w:lang w:val="fr-FR"/>
          <w:rPrChange w:id="141" w:author="JOEBEST" w:date="2016-09-25T10:24:00Z">
            <w:rPr>
              <w:b/>
            </w:rPr>
          </w:rPrChange>
        </w:rPr>
        <w:tab/>
      </w:r>
      <w:r w:rsidRPr="0051131A">
        <w:rPr>
          <w:b/>
          <w:lang w:val="fr-FR"/>
          <w:rPrChange w:id="142" w:author="JOEBEST" w:date="2016-09-25T10:24:00Z">
            <w:rPr>
              <w:b/>
            </w:rPr>
          </w:rPrChange>
        </w:rPr>
        <w:tab/>
      </w:r>
      <w:ins w:id="143" w:author="JOEBEST" w:date="2016-09-25T10:24:00Z">
        <w:r w:rsidR="00B35A7F" w:rsidRPr="0051131A">
          <w:rPr>
            <w:b/>
            <w:lang w:val="fr-FR"/>
            <w:rPrChange w:id="144" w:author="JOEBEST" w:date="2016-09-25T10:24:00Z">
              <w:rPr>
                <w:b/>
              </w:rPr>
            </w:rPrChange>
          </w:rPr>
          <w:t xml:space="preserve">Nombre des Produits </w:t>
        </w:r>
      </w:ins>
      <w:ins w:id="145" w:author="JOEBEST" w:date="2016-09-25T10:32:00Z">
        <w:r w:rsidR="0051131A">
          <w:rPr>
            <w:b/>
            <w:lang w:val="fr-FR"/>
          </w:rPr>
          <w:t>Collecté</w:t>
        </w:r>
      </w:ins>
      <w:ins w:id="146" w:author="JOEBEST" w:date="2016-09-28T14:23:00Z">
        <w:r w:rsidR="00BA2541">
          <w:rPr>
            <w:b/>
            <w:lang w:val="fr-FR"/>
          </w:rPr>
          <w:t>s</w:t>
        </w:r>
      </w:ins>
      <w:ins w:id="147" w:author="JOEBEST" w:date="2016-09-25T10:32:00Z">
        <w:r w:rsidR="0051131A">
          <w:rPr>
            <w:b/>
            <w:lang w:val="fr-FR"/>
          </w:rPr>
          <w:t xml:space="preserve"> </w:t>
        </w:r>
      </w:ins>
      <w:proofErr w:type="spellStart"/>
      <w:r w:rsidRPr="0051131A">
        <w:rPr>
          <w:b/>
          <w:lang w:val="fr-FR"/>
          <w:rPrChange w:id="148" w:author="JOEBEST" w:date="2016-09-25T10:24:00Z">
            <w:rPr>
              <w:b/>
            </w:rPr>
          </w:rPrChange>
        </w:rPr>
        <w:t>Number</w:t>
      </w:r>
      <w:proofErr w:type="spellEnd"/>
      <w:r w:rsidRPr="0051131A">
        <w:rPr>
          <w:b/>
          <w:lang w:val="fr-FR"/>
          <w:rPrChange w:id="149" w:author="JOEBEST" w:date="2016-09-25T10:24:00Z">
            <w:rPr>
              <w:b/>
            </w:rPr>
          </w:rPrChange>
        </w:rPr>
        <w:t xml:space="preserve"> of </w:t>
      </w:r>
      <w:proofErr w:type="spellStart"/>
      <w:r w:rsidRPr="0051131A">
        <w:rPr>
          <w:b/>
          <w:lang w:val="fr-FR"/>
          <w:rPrChange w:id="150" w:author="JOEBEST" w:date="2016-09-25T10:24:00Z">
            <w:rPr>
              <w:b/>
            </w:rPr>
          </w:rPrChange>
        </w:rPr>
        <w:t>Produce</w:t>
      </w:r>
      <w:proofErr w:type="spellEnd"/>
      <w:r w:rsidRPr="0051131A">
        <w:rPr>
          <w:b/>
          <w:lang w:val="fr-FR"/>
          <w:rPrChange w:id="151" w:author="JOEBEST" w:date="2016-09-25T10:24:00Z">
            <w:rPr>
              <w:b/>
            </w:rPr>
          </w:rPrChange>
        </w:rPr>
        <w:t xml:space="preserve"> </w:t>
      </w:r>
      <w:proofErr w:type="spellStart"/>
      <w:r w:rsidRPr="0051131A">
        <w:rPr>
          <w:b/>
          <w:lang w:val="fr-FR"/>
          <w:rPrChange w:id="152" w:author="JOEBEST" w:date="2016-09-25T10:24:00Z">
            <w:rPr>
              <w:b/>
            </w:rPr>
          </w:rPrChange>
        </w:rPr>
        <w:t>Collected</w:t>
      </w:r>
      <w:proofErr w:type="spellEnd"/>
      <w:r w:rsidRPr="0051131A">
        <w:rPr>
          <w:b/>
          <w:lang w:val="fr-FR"/>
          <w:rPrChange w:id="153" w:author="JOEBEST" w:date="2016-09-25T10:24:00Z">
            <w:rPr>
              <w:b/>
            </w:rPr>
          </w:rPrChange>
        </w:rPr>
        <w:t xml:space="preserve"> (</w:t>
      </w:r>
      <w:r w:rsidRPr="0051131A">
        <w:rPr>
          <w:b/>
          <w:u w:val="single"/>
          <w:lang w:val="fr-FR"/>
          <w:rPrChange w:id="154" w:author="JOEBEST" w:date="2016-09-25T10:24:00Z">
            <w:rPr>
              <w:b/>
              <w:u w:val="single"/>
            </w:rPr>
          </w:rPrChange>
        </w:rPr>
        <w:t>&lt;</w:t>
      </w:r>
      <w:r w:rsidRPr="0051131A">
        <w:rPr>
          <w:b/>
          <w:lang w:val="fr-FR"/>
          <w:rPrChange w:id="155" w:author="JOEBEST" w:date="2016-09-25T10:24:00Z">
            <w:rPr>
              <w:b/>
            </w:rPr>
          </w:rPrChange>
        </w:rPr>
        <w:t>20)</w:t>
      </w:r>
    </w:p>
    <w:p w14:paraId="42827789" w14:textId="77777777" w:rsidR="0091168B" w:rsidRPr="0051131A" w:rsidRDefault="0091168B" w:rsidP="0091168B">
      <w:pPr>
        <w:contextualSpacing/>
        <w:rPr>
          <w:b/>
          <w:lang w:val="fr-FR"/>
          <w:rPrChange w:id="156" w:author="JOEBEST" w:date="2016-09-25T10:24:00Z">
            <w:rPr>
              <w:b/>
            </w:rPr>
          </w:rPrChange>
        </w:rPr>
        <w:sectPr w:rsidR="0091168B" w:rsidRPr="0051131A" w:rsidSect="00AA63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0A142" w14:textId="77777777" w:rsidR="0091168B" w:rsidRPr="0051131A" w:rsidRDefault="0091168B" w:rsidP="0091168B">
      <w:pPr>
        <w:contextualSpacing/>
        <w:rPr>
          <w:b/>
          <w:lang w:val="fr-FR"/>
          <w:rPrChange w:id="157" w:author="JOEBEST" w:date="2016-09-25T10:24:00Z">
            <w:rPr>
              <w:b/>
            </w:rPr>
          </w:rPrChange>
        </w:rPr>
        <w:sectPr w:rsidR="0091168B" w:rsidRPr="0051131A" w:rsidSect="00E36B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7B16F0" wp14:editId="4E2BB5A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1FD4F" id="Rounded Rectangle 20" o:spid="_x0000_s1026" style="position:absolute;margin-left:0;margin-top:3.8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fOFgp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3EA71653" w14:textId="77777777" w:rsidR="0091168B" w:rsidRPr="0051131A" w:rsidRDefault="0091168B" w:rsidP="0091168B">
      <w:pPr>
        <w:spacing w:line="48" w:lineRule="auto"/>
        <w:contextualSpacing/>
        <w:rPr>
          <w:lang w:val="fr-FR"/>
          <w:rPrChange w:id="158" w:author="JOEBEST" w:date="2016-09-25T10:24:00Z">
            <w:rPr/>
          </w:rPrChange>
        </w:rPr>
      </w:pPr>
    </w:p>
    <w:p w14:paraId="620AB229" w14:textId="77777777" w:rsidR="000B5020" w:rsidRPr="0051131A" w:rsidRDefault="000B5020" w:rsidP="000B5020">
      <w:pPr>
        <w:spacing w:line="48" w:lineRule="auto"/>
        <w:contextualSpacing/>
        <w:rPr>
          <w:lang w:val="fr-FR"/>
          <w:rPrChange w:id="159" w:author="JOEBEST" w:date="2016-09-25T10:24:00Z">
            <w:rPr/>
          </w:rPrChange>
        </w:rPr>
      </w:pPr>
    </w:p>
    <w:p w14:paraId="2DC4ABF4" w14:textId="77777777" w:rsidR="0073613C" w:rsidRPr="0051131A" w:rsidRDefault="0073613C" w:rsidP="0073613C">
      <w:pPr>
        <w:spacing w:line="48" w:lineRule="auto"/>
        <w:contextualSpacing/>
        <w:rPr>
          <w:lang w:val="fr-FR"/>
          <w:rPrChange w:id="160" w:author="JOEBEST" w:date="2016-09-25T10:24:00Z">
            <w:rPr/>
          </w:rPrChange>
        </w:rPr>
      </w:pPr>
    </w:p>
    <w:p w14:paraId="6E255BF7" w14:textId="77777777" w:rsidR="00163010" w:rsidRPr="0051131A" w:rsidRDefault="00163010">
      <w:pPr>
        <w:pBdr>
          <w:bottom w:val="single" w:sz="6" w:space="1" w:color="auto"/>
        </w:pBdr>
        <w:contextualSpacing/>
        <w:rPr>
          <w:b/>
          <w:lang w:val="fr-FR"/>
          <w:rPrChange w:id="161" w:author="JOEBEST" w:date="2016-09-25T10:24:00Z">
            <w:rPr>
              <w:b/>
            </w:rPr>
          </w:rPrChange>
        </w:rPr>
      </w:pPr>
    </w:p>
    <w:p w14:paraId="61D265E0" w14:textId="6271C5FA" w:rsidR="009A2DC8" w:rsidRPr="0051131A" w:rsidRDefault="009A2DC8" w:rsidP="00163010">
      <w:pPr>
        <w:contextualSpacing/>
        <w:rPr>
          <w:b/>
          <w:lang w:val="fr-FR"/>
          <w:rPrChange w:id="162" w:author="JOEBEST" w:date="2016-09-25T10:24:00Z">
            <w:rPr>
              <w:b/>
            </w:rPr>
          </w:rPrChange>
        </w:rPr>
      </w:pPr>
    </w:p>
    <w:p w14:paraId="32F00FF7" w14:textId="58919190" w:rsidR="00163010" w:rsidRPr="0010563C" w:rsidRDefault="0010563C" w:rsidP="00163010">
      <w:pPr>
        <w:contextualSpacing/>
        <w:rPr>
          <w:b/>
          <w:lang w:val="fr-FR"/>
          <w:rPrChange w:id="163" w:author="JOEBEST" w:date="2016-09-25T10:32:00Z">
            <w:rPr>
              <w:b/>
            </w:rPr>
          </w:rPrChange>
        </w:rPr>
      </w:pPr>
      <w:ins w:id="164" w:author="JOEBEST" w:date="2016-09-25T10:32:00Z">
        <w:r w:rsidRPr="00B156D8">
          <w:rPr>
            <w:b/>
            <w:lang w:val="fr-FR"/>
          </w:rPr>
          <w:t>Noms du personnel qui sont engagés dans</w:t>
        </w:r>
      </w:ins>
      <w:ins w:id="165" w:author="JOEBEST" w:date="2016-09-28T14:23:00Z">
        <w:r w:rsidR="00BA2541">
          <w:rPr>
            <w:b/>
            <w:lang w:val="fr-FR"/>
          </w:rPr>
          <w:t xml:space="preserve"> la collection de </w:t>
        </w:r>
      </w:ins>
      <w:ins w:id="166" w:author="JOEBEST" w:date="2016-09-25T10:32:00Z">
        <w:r w:rsidRPr="00B156D8">
          <w:rPr>
            <w:b/>
            <w:lang w:val="fr-FR"/>
          </w:rPr>
          <w:t xml:space="preserve"> cet </w:t>
        </w:r>
        <w:proofErr w:type="gramStart"/>
        <w:r w:rsidRPr="00B156D8">
          <w:rPr>
            <w:b/>
            <w:lang w:val="fr-FR"/>
          </w:rPr>
          <w:t>échantillon(</w:t>
        </w:r>
        <w:proofErr w:type="spellStart"/>
        <w:proofErr w:type="gramEnd"/>
        <w:r w:rsidRPr="00B156D8">
          <w:rPr>
            <w:b/>
            <w:lang w:val="fr-FR"/>
          </w:rPr>
          <w:t>separés</w:t>
        </w:r>
        <w:proofErr w:type="spellEnd"/>
        <w:r w:rsidRPr="00B156D8">
          <w:rPr>
            <w:b/>
            <w:lang w:val="fr-FR"/>
          </w:rPr>
          <w:t xml:space="preserve"> par virgule)</w:t>
        </w:r>
      </w:ins>
      <w:proofErr w:type="spellStart"/>
      <w:r w:rsidR="0016301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2645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10563C">
        <w:rPr>
          <w:b/>
          <w:lang w:val="fr-FR"/>
          <w:rPrChange w:id="167" w:author="JOEBEST" w:date="2016-09-25T10:32:00Z">
            <w:rPr>
              <w:b/>
            </w:rPr>
          </w:rPrChange>
        </w:rPr>
        <w:t>Names</w:t>
      </w:r>
      <w:proofErr w:type="spellEnd"/>
      <w:r w:rsidR="00163010" w:rsidRPr="0010563C">
        <w:rPr>
          <w:b/>
          <w:lang w:val="fr-FR"/>
          <w:rPrChange w:id="168" w:author="JOEBEST" w:date="2016-09-25T10:32:00Z">
            <w:rPr>
              <w:b/>
            </w:rPr>
          </w:rPrChange>
        </w:rPr>
        <w:t xml:space="preserve"> of all staff </w:t>
      </w:r>
      <w:proofErr w:type="spellStart"/>
      <w:r w:rsidR="00163010" w:rsidRPr="0010563C">
        <w:rPr>
          <w:b/>
          <w:lang w:val="fr-FR"/>
          <w:rPrChange w:id="169" w:author="JOEBEST" w:date="2016-09-25T10:32:00Z">
            <w:rPr>
              <w:b/>
            </w:rPr>
          </w:rPrChange>
        </w:rPr>
        <w:t>involved</w:t>
      </w:r>
      <w:proofErr w:type="spellEnd"/>
      <w:r w:rsidR="00163010" w:rsidRPr="0010563C">
        <w:rPr>
          <w:b/>
          <w:lang w:val="fr-FR"/>
          <w:rPrChange w:id="170" w:author="JOEBEST" w:date="2016-09-25T10:32:00Z">
            <w:rPr>
              <w:b/>
            </w:rPr>
          </w:rPrChange>
        </w:rPr>
        <w:t xml:space="preserve"> in </w:t>
      </w:r>
      <w:proofErr w:type="spellStart"/>
      <w:r w:rsidR="00163010" w:rsidRPr="0010563C">
        <w:rPr>
          <w:b/>
          <w:lang w:val="fr-FR"/>
          <w:rPrChange w:id="171" w:author="JOEBEST" w:date="2016-09-25T10:32:00Z">
            <w:rPr>
              <w:b/>
            </w:rPr>
          </w:rPrChange>
        </w:rPr>
        <w:t>collecting</w:t>
      </w:r>
      <w:proofErr w:type="spellEnd"/>
      <w:r w:rsidR="00163010" w:rsidRPr="0010563C">
        <w:rPr>
          <w:b/>
          <w:lang w:val="fr-FR"/>
          <w:rPrChange w:id="172" w:author="JOEBEST" w:date="2016-09-25T10:32:00Z">
            <w:rPr>
              <w:b/>
            </w:rPr>
          </w:rPrChange>
        </w:rPr>
        <w:t xml:space="preserve"> </w:t>
      </w:r>
      <w:proofErr w:type="spellStart"/>
      <w:r w:rsidR="00163010" w:rsidRPr="0010563C">
        <w:rPr>
          <w:b/>
          <w:lang w:val="fr-FR"/>
          <w:rPrChange w:id="173" w:author="JOEBEST" w:date="2016-09-25T10:32:00Z">
            <w:rPr>
              <w:b/>
            </w:rPr>
          </w:rPrChange>
        </w:rPr>
        <w:t>this</w:t>
      </w:r>
      <w:proofErr w:type="spellEnd"/>
      <w:r w:rsidR="00163010" w:rsidRPr="0010563C">
        <w:rPr>
          <w:b/>
          <w:lang w:val="fr-FR"/>
          <w:rPrChange w:id="174" w:author="JOEBEST" w:date="2016-09-25T10:32:00Z">
            <w:rPr>
              <w:b/>
            </w:rPr>
          </w:rPrChange>
        </w:rPr>
        <w:t xml:space="preserve"> </w:t>
      </w:r>
      <w:proofErr w:type="spellStart"/>
      <w:r w:rsidR="00163010" w:rsidRPr="0010563C">
        <w:rPr>
          <w:b/>
          <w:lang w:val="fr-FR"/>
          <w:rPrChange w:id="175" w:author="JOEBEST" w:date="2016-09-25T10:32:00Z">
            <w:rPr>
              <w:b/>
            </w:rPr>
          </w:rPrChange>
        </w:rPr>
        <w:t>sample</w:t>
      </w:r>
      <w:proofErr w:type="spellEnd"/>
      <w:r w:rsidR="003F4868" w:rsidRPr="0010563C">
        <w:rPr>
          <w:b/>
          <w:lang w:val="fr-FR"/>
          <w:rPrChange w:id="176" w:author="JOEBEST" w:date="2016-09-25T10:32:00Z">
            <w:rPr>
              <w:b/>
            </w:rPr>
          </w:rPrChange>
        </w:rPr>
        <w:t xml:space="preserve"> (</w:t>
      </w:r>
      <w:proofErr w:type="spellStart"/>
      <w:r w:rsidR="003F4868" w:rsidRPr="0010563C">
        <w:rPr>
          <w:b/>
          <w:lang w:val="fr-FR"/>
          <w:rPrChange w:id="177" w:author="JOEBEST" w:date="2016-09-25T10:32:00Z">
            <w:rPr>
              <w:b/>
            </w:rPr>
          </w:rPrChange>
        </w:rPr>
        <w:t>separated</w:t>
      </w:r>
      <w:proofErr w:type="spellEnd"/>
      <w:r w:rsidR="003F4868" w:rsidRPr="0010563C">
        <w:rPr>
          <w:b/>
          <w:lang w:val="fr-FR"/>
          <w:rPrChange w:id="178" w:author="JOEBEST" w:date="2016-09-25T10:32:00Z">
            <w:rPr>
              <w:b/>
            </w:rPr>
          </w:rPrChange>
        </w:rPr>
        <w:t xml:space="preserve"> by comma)</w:t>
      </w:r>
    </w:p>
    <w:p w14:paraId="3EA14FBF" w14:textId="77777777" w:rsidR="00163010" w:rsidRPr="0010563C" w:rsidRDefault="00163010" w:rsidP="00163010">
      <w:pPr>
        <w:contextualSpacing/>
        <w:rPr>
          <w:lang w:val="fr-FR"/>
          <w:rPrChange w:id="179" w:author="JOEBEST" w:date="2016-09-25T10:32:00Z">
            <w:rPr/>
          </w:rPrChange>
        </w:rPr>
      </w:pPr>
    </w:p>
    <w:p w14:paraId="03ECA4E6" w14:textId="77777777" w:rsidR="00163010" w:rsidRPr="0010563C" w:rsidRDefault="00163010">
      <w:pPr>
        <w:contextualSpacing/>
        <w:rPr>
          <w:b/>
          <w:lang w:val="fr-FR"/>
          <w:rPrChange w:id="180" w:author="JOEBEST" w:date="2016-09-25T10:32:00Z">
            <w:rPr>
              <w:b/>
            </w:rPr>
          </w:rPrChange>
        </w:rPr>
      </w:pPr>
    </w:p>
    <w:p w14:paraId="3863F106" w14:textId="51B56A08" w:rsidR="00163010" w:rsidRPr="0010563C" w:rsidRDefault="00163010">
      <w:pPr>
        <w:contextualSpacing/>
        <w:rPr>
          <w:b/>
          <w:lang w:val="fr-FR"/>
          <w:rPrChange w:id="181" w:author="JOEBEST" w:date="2016-09-25T10:32:00Z">
            <w:rPr>
              <w:b/>
            </w:rPr>
          </w:rPrChange>
        </w:rPr>
      </w:pPr>
    </w:p>
    <w:p w14:paraId="5D2EE028" w14:textId="79EC1FF5" w:rsidR="00F00670" w:rsidRPr="00DC0A3E" w:rsidRDefault="0010563C">
      <w:pPr>
        <w:contextualSpacing/>
        <w:rPr>
          <w:b/>
          <w:lang w:val="fr-FR"/>
          <w:rPrChange w:id="182" w:author="JOEBEST" w:date="2016-09-28T14:22:00Z">
            <w:rPr>
              <w:b/>
            </w:rPr>
          </w:rPrChange>
        </w:rPr>
      </w:pPr>
      <w:ins w:id="183" w:author="JOEBEST" w:date="2016-09-25T10:33:00Z">
        <w:r w:rsidRPr="00C0650F">
          <w:rPr>
            <w:b/>
            <w:lang w:val="fr-FR"/>
          </w:rPr>
          <w:t>Observations</w:t>
        </w:r>
        <w:r w:rsidRPr="00DC0A3E">
          <w:rPr>
            <w:b/>
            <w:noProof/>
            <w:lang w:val="fr-FR"/>
            <w:rPrChange w:id="184" w:author="JOEBEST" w:date="2016-09-28T14:22:00Z">
              <w:rPr>
                <w:b/>
                <w:noProof/>
              </w:rPr>
            </w:rPrChange>
          </w:rPr>
          <w:t xml:space="preserve"> </w:t>
        </w:r>
      </w:ins>
      <w:r w:rsidR="00693F6E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1F8807" wp14:editId="31288DC9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18C3F" id="Rounded Rectangle 19" o:spid="_x0000_s1026" style="position:absolute;margin-left:0;margin-top:11.1pt;width:468pt;height:5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 w:rsidR="00917622" w:rsidRPr="00DC0A3E">
        <w:rPr>
          <w:b/>
          <w:lang w:val="fr-FR"/>
          <w:rPrChange w:id="185" w:author="JOEBEST" w:date="2016-09-28T14:22:00Z">
            <w:rPr>
              <w:b/>
            </w:rPr>
          </w:rPrChange>
        </w:rPr>
        <w:t>Notes</w:t>
      </w:r>
    </w:p>
    <w:p w14:paraId="1335D118" w14:textId="77777777" w:rsidR="006169F0" w:rsidRPr="00DC0A3E" w:rsidRDefault="006169F0" w:rsidP="006169F0">
      <w:pPr>
        <w:spacing w:line="48" w:lineRule="auto"/>
        <w:contextualSpacing/>
        <w:rPr>
          <w:lang w:val="fr-FR"/>
          <w:rPrChange w:id="186" w:author="JOEBEST" w:date="2016-09-28T14:22:00Z">
            <w:rPr/>
          </w:rPrChange>
        </w:rPr>
      </w:pPr>
    </w:p>
    <w:p w14:paraId="331ABC7A" w14:textId="77777777" w:rsidR="00162EFB" w:rsidRPr="00DC0A3E" w:rsidRDefault="00162EFB" w:rsidP="00162EFB">
      <w:pPr>
        <w:spacing w:line="48" w:lineRule="auto"/>
        <w:contextualSpacing/>
        <w:rPr>
          <w:lang w:val="fr-FR"/>
          <w:rPrChange w:id="187" w:author="JOEBEST" w:date="2016-09-28T14:22:00Z">
            <w:rPr/>
          </w:rPrChange>
        </w:rPr>
      </w:pPr>
    </w:p>
    <w:p w14:paraId="4BF59629" w14:textId="77777777" w:rsidR="00693F6E" w:rsidRPr="00DC0A3E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188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57CCB210" w14:textId="77777777" w:rsidR="0091168B" w:rsidRPr="00DC0A3E" w:rsidRDefault="0091168B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189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</w:pPr>
    </w:p>
    <w:p w14:paraId="13111BFA" w14:textId="77777777" w:rsidR="0091168B" w:rsidRPr="00DC0A3E" w:rsidRDefault="0091168B">
      <w:pPr>
        <w:rPr>
          <w:rFonts w:ascii="Arial" w:hAnsi="Arial" w:cs="Arial"/>
          <w:b/>
          <w:sz w:val="40"/>
          <w:szCs w:val="40"/>
          <w:lang w:val="fr-FR"/>
          <w:rPrChange w:id="190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</w:pPr>
      <w:r w:rsidRPr="00DC0A3E">
        <w:rPr>
          <w:rFonts w:ascii="Arial" w:hAnsi="Arial" w:cs="Arial"/>
          <w:b/>
          <w:sz w:val="40"/>
          <w:szCs w:val="40"/>
          <w:lang w:val="fr-FR"/>
          <w:rPrChange w:id="191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  <w:lastRenderedPageBreak/>
        <w:br w:type="page"/>
      </w:r>
    </w:p>
    <w:p w14:paraId="307E2076" w14:textId="7292F1A9" w:rsidR="00D01726" w:rsidRPr="00DC0A3E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  <w:lang w:val="fr-FR"/>
          <w:rPrChange w:id="192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056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64D4" id="Straight Connector 1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193" w:author="JOEBEST" w:date="2016-09-25T10:33:00Z">
        <w:r w:rsidR="0010563C" w:rsidRPr="00DC0A3E">
          <w:rPr>
            <w:rFonts w:ascii="Arial" w:hAnsi="Arial" w:cs="Arial"/>
            <w:b/>
            <w:sz w:val="40"/>
            <w:szCs w:val="40"/>
            <w:lang w:val="fr-FR"/>
            <w:rPrChange w:id="194" w:author="JOEBEST" w:date="2016-09-28T14:22:00Z">
              <w:rPr>
                <w:rFonts w:ascii="Arial" w:hAnsi="Arial" w:cs="Arial"/>
                <w:b/>
                <w:sz w:val="40"/>
                <w:szCs w:val="40"/>
              </w:rPr>
            </w:rPrChange>
          </w:rPr>
          <w:t xml:space="preserve">Produits Crus </w:t>
        </w:r>
      </w:ins>
      <w:proofErr w:type="spellStart"/>
      <w:r w:rsidR="0091168B" w:rsidRPr="00DC0A3E">
        <w:rPr>
          <w:rFonts w:ascii="Arial" w:hAnsi="Arial" w:cs="Arial"/>
          <w:b/>
          <w:sz w:val="40"/>
          <w:szCs w:val="40"/>
          <w:lang w:val="fr-FR"/>
          <w:rPrChange w:id="195" w:author="JOEBEST" w:date="2016-09-28T14:22:00Z">
            <w:rPr>
              <w:rFonts w:ascii="Arial" w:hAnsi="Arial" w:cs="Arial"/>
              <w:b/>
              <w:sz w:val="40"/>
              <w:szCs w:val="40"/>
            </w:rPr>
          </w:rPrChange>
        </w:rPr>
        <w:t>Produce</w:t>
      </w:r>
      <w:proofErr w:type="spellEnd"/>
    </w:p>
    <w:p w14:paraId="2B9610FB" w14:textId="67E7B1F5" w:rsidR="00D01726" w:rsidRPr="00DC0A3E" w:rsidRDefault="00BF1DF4" w:rsidP="00693F6E">
      <w:pPr>
        <w:ind w:left="2070"/>
        <w:contextualSpacing/>
        <w:rPr>
          <w:rFonts w:ascii="Arial" w:hAnsi="Arial" w:cs="Arial"/>
          <w:sz w:val="24"/>
          <w:szCs w:val="24"/>
          <w:lang w:val="fr-FR"/>
          <w:rPrChange w:id="196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sectPr w:rsidR="00D01726" w:rsidRPr="00DC0A3E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207" w:author="JOEBEST" w:date="2016-09-25T09:59:00Z">
        <w:r w:rsidRPr="00DC0A3E">
          <w:rPr>
            <w:rFonts w:ascii="Arial" w:hAnsi="Arial" w:cs="Arial"/>
            <w:sz w:val="24"/>
            <w:szCs w:val="24"/>
            <w:lang w:val="fr-FR"/>
            <w:rPrChange w:id="208" w:author="JOEBEST" w:date="2016-09-28T14:22:00Z">
              <w:rPr>
                <w:rFonts w:ascii="Arial" w:hAnsi="Arial" w:cs="Arial"/>
                <w:sz w:val="24"/>
                <w:szCs w:val="24"/>
              </w:rPr>
            </w:rPrChange>
          </w:rPr>
          <w:t xml:space="preserve">Fiche de Traitement </w:t>
        </w:r>
        <w:proofErr w:type="spellStart"/>
        <w:r w:rsidRPr="00DC0A3E">
          <w:rPr>
            <w:rFonts w:ascii="Arial" w:hAnsi="Arial" w:cs="Arial"/>
            <w:sz w:val="24"/>
            <w:szCs w:val="24"/>
            <w:lang w:val="fr-FR"/>
            <w:rPrChange w:id="209" w:author="JOEBEST" w:date="2016-09-28T14:22:00Z">
              <w:rPr>
                <w:rFonts w:ascii="Arial" w:hAnsi="Arial" w:cs="Arial"/>
                <w:sz w:val="24"/>
                <w:szCs w:val="24"/>
              </w:rPr>
            </w:rPrChange>
          </w:rPr>
          <w:t>Laboratoire</w:t>
        </w:r>
      </w:ins>
      <w:r w:rsidR="00D01726" w:rsidRPr="00DC0A3E">
        <w:rPr>
          <w:rFonts w:ascii="Arial" w:hAnsi="Arial" w:cs="Arial"/>
          <w:sz w:val="24"/>
          <w:szCs w:val="24"/>
          <w:lang w:val="fr-FR"/>
          <w:rPrChange w:id="210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>Laboratory</w:t>
      </w:r>
      <w:proofErr w:type="spellEnd"/>
      <w:r w:rsidR="00D01726" w:rsidRPr="00DC0A3E">
        <w:rPr>
          <w:rFonts w:ascii="Arial" w:hAnsi="Arial" w:cs="Arial"/>
          <w:sz w:val="24"/>
          <w:szCs w:val="24"/>
          <w:lang w:val="fr-FR"/>
          <w:rPrChange w:id="211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DC0A3E">
        <w:rPr>
          <w:rFonts w:ascii="Arial" w:hAnsi="Arial" w:cs="Arial"/>
          <w:sz w:val="24"/>
          <w:szCs w:val="24"/>
          <w:lang w:val="fr-FR"/>
          <w:rPrChange w:id="212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>Processing</w:t>
      </w:r>
      <w:proofErr w:type="spellEnd"/>
      <w:r w:rsidR="00D01726" w:rsidRPr="00DC0A3E">
        <w:rPr>
          <w:rFonts w:ascii="Arial" w:hAnsi="Arial" w:cs="Arial"/>
          <w:sz w:val="24"/>
          <w:szCs w:val="24"/>
          <w:lang w:val="fr-FR"/>
          <w:rPrChange w:id="213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 xml:space="preserve"> </w:t>
      </w:r>
      <w:proofErr w:type="spellStart"/>
      <w:r w:rsidR="00D01726" w:rsidRPr="00DC0A3E">
        <w:rPr>
          <w:rFonts w:ascii="Arial" w:hAnsi="Arial" w:cs="Arial"/>
          <w:sz w:val="24"/>
          <w:szCs w:val="24"/>
          <w:lang w:val="fr-FR"/>
          <w:rPrChange w:id="214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>Fo</w:t>
      </w:r>
      <w:r w:rsidR="00693F6E" w:rsidRPr="00DC0A3E">
        <w:rPr>
          <w:rFonts w:ascii="Arial" w:hAnsi="Arial" w:cs="Arial"/>
          <w:sz w:val="24"/>
          <w:szCs w:val="24"/>
          <w:lang w:val="fr-FR"/>
          <w:rPrChange w:id="215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>r</w:t>
      </w:r>
      <w:r w:rsidR="005D4378" w:rsidRPr="00DC0A3E">
        <w:rPr>
          <w:rFonts w:ascii="Arial" w:hAnsi="Arial" w:cs="Arial"/>
          <w:sz w:val="24"/>
          <w:szCs w:val="24"/>
          <w:lang w:val="fr-FR"/>
          <w:rPrChange w:id="216" w:author="JOEBEST" w:date="2016-09-28T14:22:00Z">
            <w:rPr>
              <w:rFonts w:ascii="Arial" w:hAnsi="Arial" w:cs="Arial"/>
              <w:sz w:val="24"/>
              <w:szCs w:val="24"/>
            </w:rPr>
          </w:rPrChange>
        </w:rPr>
        <w:t>m</w:t>
      </w:r>
      <w:proofErr w:type="spellEnd"/>
    </w:p>
    <w:p w14:paraId="65E7DA71" w14:textId="496E3068" w:rsidR="00D01726" w:rsidRPr="00DC0A3E" w:rsidRDefault="00D01726" w:rsidP="00693F6E">
      <w:pPr>
        <w:pBdr>
          <w:bottom w:val="single" w:sz="6" w:space="0" w:color="auto"/>
        </w:pBdr>
        <w:contextualSpacing/>
        <w:rPr>
          <w:b/>
          <w:lang w:val="fr-FR"/>
          <w:rPrChange w:id="217" w:author="JOEBEST" w:date="2016-09-28T14:22:00Z">
            <w:rPr>
              <w:b/>
            </w:rPr>
          </w:rPrChange>
        </w:rPr>
      </w:pPr>
    </w:p>
    <w:p w14:paraId="731BAC4E" w14:textId="2B2D8E2F" w:rsidR="00E12ED3" w:rsidRPr="00DC0A3E" w:rsidRDefault="00E12ED3" w:rsidP="00E12ED3">
      <w:pPr>
        <w:contextualSpacing/>
        <w:rPr>
          <w:b/>
          <w:lang w:val="fr-FR"/>
          <w:rPrChange w:id="218" w:author="JOEBEST" w:date="2016-09-28T14:22:00Z">
            <w:rPr>
              <w:b/>
            </w:rPr>
          </w:rPrChange>
        </w:rPr>
      </w:pPr>
    </w:p>
    <w:p w14:paraId="4BF0E7E3" w14:textId="51B125DD" w:rsidR="00E12ED3" w:rsidRPr="00815C8D" w:rsidRDefault="000F316F" w:rsidP="00E12ED3">
      <w:pPr>
        <w:contextualSpacing/>
        <w:rPr>
          <w:lang w:val="fr-FR"/>
          <w:rPrChange w:id="219" w:author="JOEBEST" w:date="2016-09-25T10:01:00Z">
            <w:rPr/>
          </w:rPrChange>
        </w:rPr>
        <w:sectPr w:rsidR="00E12ED3" w:rsidRPr="00815C8D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20" w:author="JOEBEST" w:date="2016-09-25T10:00:00Z">
        <w:r w:rsidRPr="00815C8D">
          <w:rPr>
            <w:b/>
            <w:lang w:val="fr-FR"/>
          </w:rPr>
          <w:t>Code d’Identification d’Échantillon</w:t>
        </w:r>
        <w:r w:rsidRPr="00815C8D">
          <w:rPr>
            <w:noProof/>
            <w:lang w:val="fr-FR"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A7493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 w:rsidRPr="00815C8D">
        <w:rPr>
          <w:b/>
          <w:lang w:val="fr-FR"/>
          <w:rPrChange w:id="221" w:author="JOEBEST" w:date="2016-09-25T10:01:00Z">
            <w:rPr>
              <w:b/>
            </w:rPr>
          </w:rPrChange>
        </w:rPr>
        <w:t>Sample</w:t>
      </w:r>
      <w:proofErr w:type="spellEnd"/>
      <w:r w:rsidR="00E12ED3" w:rsidRPr="00815C8D">
        <w:rPr>
          <w:b/>
          <w:lang w:val="fr-FR"/>
          <w:rPrChange w:id="222" w:author="JOEBEST" w:date="2016-09-25T10:01:00Z">
            <w:rPr>
              <w:b/>
            </w:rPr>
          </w:rPrChange>
        </w:rPr>
        <w:t xml:space="preserve"> ID </w:t>
      </w:r>
      <w:r w:rsidR="00E12ED3" w:rsidRPr="00815C8D">
        <w:rPr>
          <w:b/>
          <w:lang w:val="fr-FR"/>
          <w:rPrChange w:id="223" w:author="JOEBEST" w:date="2016-09-25T10:01:00Z">
            <w:rPr>
              <w:b/>
            </w:rPr>
          </w:rPrChange>
        </w:rPr>
        <w:tab/>
      </w:r>
      <w:r w:rsidR="00E12ED3" w:rsidRPr="00815C8D">
        <w:rPr>
          <w:b/>
          <w:lang w:val="fr-FR"/>
          <w:rPrChange w:id="224" w:author="JOEBEST" w:date="2016-09-25T10:01:00Z">
            <w:rPr>
              <w:b/>
            </w:rPr>
          </w:rPrChange>
        </w:rPr>
        <w:tab/>
      </w:r>
      <w:ins w:id="225" w:author="JOEBEST" w:date="2016-09-25T10:00:00Z">
        <w:r w:rsidRPr="00815C8D">
          <w:rPr>
            <w:b/>
            <w:lang w:val="fr-FR"/>
          </w:rPr>
          <w:t>Date de Traitement d’</w:t>
        </w:r>
        <w:proofErr w:type="spellStart"/>
        <w:r w:rsidRPr="00815C8D">
          <w:rPr>
            <w:b/>
            <w:lang w:val="fr-FR"/>
          </w:rPr>
          <w:t>Échantillon</w:t>
        </w:r>
      </w:ins>
      <w:r w:rsidR="00E12ED3" w:rsidRPr="00815C8D">
        <w:rPr>
          <w:b/>
          <w:lang w:val="fr-FR"/>
          <w:rPrChange w:id="226" w:author="JOEBEST" w:date="2016-09-25T10:01:00Z">
            <w:rPr>
              <w:b/>
            </w:rPr>
          </w:rPrChange>
        </w:rPr>
        <w:t>Sample</w:t>
      </w:r>
      <w:proofErr w:type="spellEnd"/>
      <w:r w:rsidR="00E12ED3" w:rsidRPr="00815C8D">
        <w:rPr>
          <w:b/>
          <w:lang w:val="fr-FR"/>
          <w:rPrChange w:id="227" w:author="JOEBEST" w:date="2016-09-25T10:01:00Z">
            <w:rPr>
              <w:b/>
            </w:rPr>
          </w:rPrChange>
        </w:rPr>
        <w:t xml:space="preserve"> </w:t>
      </w:r>
      <w:proofErr w:type="spellStart"/>
      <w:r w:rsidR="00E12ED3" w:rsidRPr="00815C8D">
        <w:rPr>
          <w:b/>
          <w:lang w:val="fr-FR"/>
          <w:rPrChange w:id="228" w:author="JOEBEST" w:date="2016-09-25T10:01:00Z">
            <w:rPr>
              <w:b/>
            </w:rPr>
          </w:rPrChange>
        </w:rPr>
        <w:t>Processing</w:t>
      </w:r>
      <w:proofErr w:type="spellEnd"/>
      <w:r w:rsidR="00E12ED3" w:rsidRPr="00815C8D">
        <w:rPr>
          <w:b/>
          <w:lang w:val="fr-FR"/>
          <w:rPrChange w:id="229" w:author="JOEBEST" w:date="2016-09-25T10:01:00Z">
            <w:rPr>
              <w:b/>
            </w:rPr>
          </w:rPrChange>
        </w:rPr>
        <w:t xml:space="preserve"> Date</w:t>
      </w:r>
      <w:r w:rsidR="00E12ED3" w:rsidRPr="00815C8D">
        <w:rPr>
          <w:b/>
          <w:lang w:val="fr-FR"/>
          <w:rPrChange w:id="230" w:author="JOEBEST" w:date="2016-09-25T10:01:00Z">
            <w:rPr>
              <w:b/>
            </w:rPr>
          </w:rPrChange>
        </w:rPr>
        <w:tab/>
      </w:r>
      <w:ins w:id="231" w:author="JOEBEST" w:date="2016-09-25T10:01:00Z">
        <w:r>
          <w:rPr>
            <w:b/>
            <w:lang w:val="fr-FR"/>
          </w:rPr>
          <w:t>Heure de Commencement d’Échantillon</w:t>
        </w:r>
        <w:r w:rsidRPr="00815C8D">
          <w:rPr>
            <w:b/>
            <w:lang w:val="fr-FR"/>
            <w:rPrChange w:id="232" w:author="JOEBEST" w:date="2016-09-25T10:01:00Z">
              <w:rPr>
                <w:b/>
              </w:rPr>
            </w:rPrChange>
          </w:rPr>
          <w:t xml:space="preserve"> </w:t>
        </w:r>
      </w:ins>
      <w:proofErr w:type="spellStart"/>
      <w:r w:rsidR="00E12ED3" w:rsidRPr="00815C8D">
        <w:rPr>
          <w:b/>
          <w:lang w:val="fr-FR"/>
          <w:rPrChange w:id="233" w:author="JOEBEST" w:date="2016-09-25T10:01:00Z">
            <w:rPr>
              <w:b/>
            </w:rPr>
          </w:rPrChange>
        </w:rPr>
        <w:t>Sample</w:t>
      </w:r>
      <w:proofErr w:type="spellEnd"/>
      <w:r w:rsidR="00E12ED3" w:rsidRPr="00815C8D">
        <w:rPr>
          <w:b/>
          <w:lang w:val="fr-FR"/>
          <w:rPrChange w:id="234" w:author="JOEBEST" w:date="2016-09-25T10:01:00Z">
            <w:rPr>
              <w:b/>
            </w:rPr>
          </w:rPrChange>
        </w:rPr>
        <w:t xml:space="preserve"> </w:t>
      </w:r>
      <w:proofErr w:type="spellStart"/>
      <w:r w:rsidR="00E12ED3" w:rsidRPr="00815C8D">
        <w:rPr>
          <w:b/>
          <w:lang w:val="fr-FR"/>
          <w:rPrChange w:id="235" w:author="JOEBEST" w:date="2016-09-25T10:01:00Z">
            <w:rPr>
              <w:b/>
            </w:rPr>
          </w:rPrChange>
        </w:rPr>
        <w:t>Processing</w:t>
      </w:r>
      <w:proofErr w:type="spellEnd"/>
      <w:r w:rsidR="00E12ED3" w:rsidRPr="00815C8D">
        <w:rPr>
          <w:b/>
          <w:lang w:val="fr-FR"/>
          <w:rPrChange w:id="236" w:author="JOEBEST" w:date="2016-09-25T10:01:00Z">
            <w:rPr>
              <w:b/>
            </w:rPr>
          </w:rPrChange>
        </w:rPr>
        <w:t xml:space="preserve"> Time</w:t>
      </w:r>
    </w:p>
    <w:p w14:paraId="73FCDF8E" w14:textId="77777777" w:rsidR="00E12ED3" w:rsidRPr="00815C8D" w:rsidRDefault="00E12ED3" w:rsidP="00E12ED3">
      <w:pPr>
        <w:contextualSpacing/>
        <w:rPr>
          <w:i/>
          <w:lang w:val="fr-FR"/>
          <w:rPrChange w:id="237" w:author="JOEBEST" w:date="2016-09-25T10:01:00Z">
            <w:rPr>
              <w:i/>
            </w:rPr>
          </w:rPrChange>
        </w:rPr>
      </w:pPr>
    </w:p>
    <w:p w14:paraId="30A664C5" w14:textId="02910549" w:rsidR="00E12ED3" w:rsidRPr="00815C8D" w:rsidRDefault="00E12ED3" w:rsidP="00E12ED3">
      <w:pPr>
        <w:contextualSpacing/>
        <w:rPr>
          <w:b/>
          <w:lang w:val="fr-FR"/>
          <w:rPrChange w:id="238" w:author="JOEBEST" w:date="2016-09-25T10:01:00Z">
            <w:rPr>
              <w:b/>
            </w:rPr>
          </w:rPrChange>
        </w:rPr>
      </w:pPr>
    </w:p>
    <w:p w14:paraId="2DF39FED" w14:textId="4671F444" w:rsidR="00E12ED3" w:rsidRPr="00C147F5" w:rsidRDefault="0050090C" w:rsidP="00E12ED3">
      <w:pPr>
        <w:contextualSpacing/>
        <w:rPr>
          <w:b/>
        </w:rPr>
      </w:pPr>
      <w:ins w:id="239" w:author="JOEBEST" w:date="2016-09-28T14:23:00Z">
        <w:r>
          <w:rPr>
            <w:b/>
          </w:rPr>
          <w:t xml:space="preserve">Quartier </w:t>
        </w:r>
      </w:ins>
      <w:r w:rsidR="00E12ED3" w:rsidRPr="00C147F5">
        <w:rPr>
          <w:b/>
        </w:rPr>
        <w:t>Neighborhood</w:t>
      </w:r>
    </w:p>
    <w:p w14:paraId="764B11B9" w14:textId="77777777" w:rsidR="00E12ED3" w:rsidRDefault="00E12ED3" w:rsidP="00E12ED3">
      <w:pPr>
        <w:contextualSpacing/>
        <w:sectPr w:rsidR="00E12ED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8777948" w14:textId="3F2D4E8E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3E37A5E0" w14:textId="185D91B0" w:rsidR="0091168B" w:rsidRDefault="0091168B" w:rsidP="00912A60">
      <w:pPr>
        <w:pBdr>
          <w:bottom w:val="single" w:sz="6" w:space="1" w:color="auto"/>
        </w:pBdr>
        <w:contextualSpacing/>
      </w:pPr>
    </w:p>
    <w:p w14:paraId="7E548824" w14:textId="25F38F6E" w:rsidR="0091168B" w:rsidRDefault="0091168B" w:rsidP="00912A60">
      <w:pPr>
        <w:pBdr>
          <w:bottom w:val="single" w:sz="6" w:space="1" w:color="auto"/>
        </w:pBdr>
        <w:contextualSpacing/>
      </w:pPr>
      <w:r w:rsidRPr="0091168B"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F8127EE" wp14:editId="58E5BAEA">
                <wp:simplePos x="0" y="0"/>
                <wp:positionH relativeFrom="column">
                  <wp:posOffset>0</wp:posOffset>
                </wp:positionH>
                <wp:positionV relativeFrom="paragraph">
                  <wp:posOffset>183619</wp:posOffset>
                </wp:positionV>
                <wp:extent cx="914400" cy="235836"/>
                <wp:effectExtent l="0" t="0" r="19050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6CD26" id="Rounded Rectangle 12" o:spid="_x0000_s1026" style="position:absolute;margin-left:0;margin-top:14.45pt;width:1in;height:18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YR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ins w:id="240" w:author="JOEBEST" w:date="2016-09-25T10:10:00Z">
        <w:r w:rsidR="00815C8D">
          <w:rPr>
            <w:b/>
          </w:rPr>
          <w:t>Poids</w:t>
        </w:r>
        <w:proofErr w:type="spellEnd"/>
        <w:r w:rsidR="00815C8D">
          <w:rPr>
            <w:b/>
          </w:rPr>
          <w:t xml:space="preserve"> des </w:t>
        </w:r>
        <w:proofErr w:type="spellStart"/>
        <w:r w:rsidR="00815C8D">
          <w:rPr>
            <w:b/>
          </w:rPr>
          <w:t>Produits</w:t>
        </w:r>
        <w:proofErr w:type="spellEnd"/>
        <w:r w:rsidR="00815C8D">
          <w:rPr>
            <w:b/>
          </w:rPr>
          <w:t xml:space="preserve"> (g)</w:t>
        </w:r>
      </w:ins>
      <w:ins w:id="241" w:author="JOEBEST" w:date="2016-09-25T10:12:00Z">
        <w:r w:rsidR="009624B3">
          <w:rPr>
            <w:b/>
          </w:rPr>
          <w:t xml:space="preserve"> </w:t>
        </w:r>
      </w:ins>
      <w:r>
        <w:rPr>
          <w:b/>
        </w:rPr>
        <w:t>Weight of Produce (g)</w:t>
      </w:r>
    </w:p>
    <w:p w14:paraId="6514CF02" w14:textId="77777777" w:rsidR="0091168B" w:rsidRDefault="0091168B" w:rsidP="00912A60">
      <w:pPr>
        <w:pBdr>
          <w:bottom w:val="single" w:sz="6" w:space="1" w:color="auto"/>
        </w:pBdr>
        <w:contextualSpacing/>
      </w:pP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63837EA1" w:rsidR="00E12ED3" w:rsidRDefault="009624B3" w:rsidP="00E12ED3">
      <w:pPr>
        <w:contextualSpacing/>
        <w:sectPr w:rsidR="00E12ED3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242" w:author="JOEBEST" w:date="2016-09-25T10:10:00Z">
        <w:r w:rsidRPr="00AD334F">
          <w:rPr>
            <w:b/>
          </w:rPr>
          <w:t xml:space="preserve">Date et </w:t>
        </w:r>
        <w:proofErr w:type="spellStart"/>
        <w:r w:rsidRPr="00AD334F">
          <w:rPr>
            <w:b/>
          </w:rPr>
          <w:t>heure</w:t>
        </w:r>
        <w:proofErr w:type="spellEnd"/>
        <w:r w:rsidRPr="00AD334F">
          <w:rPr>
            <w:b/>
          </w:rPr>
          <w:t xml:space="preserve"> de commencement </w:t>
        </w:r>
        <w:proofErr w:type="spellStart"/>
        <w:r w:rsidRPr="00AD334F">
          <w:rPr>
            <w:b/>
          </w:rPr>
          <w:t>d’incubation</w:t>
        </w:r>
        <w:proofErr w:type="spellEnd"/>
        <w:r>
          <w:rPr>
            <w:noProof/>
          </w:rPr>
          <w:t xml:space="preserve"> </w:t>
        </w:r>
      </w:ins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7001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9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b/>
        </w:rPr>
        <w:t>Date and Time Place</w:t>
      </w:r>
      <w:r w:rsidR="00EE7C8A">
        <w:rPr>
          <w:b/>
        </w:rPr>
        <w:t>d</w:t>
      </w:r>
      <w:r w:rsidR="00E12ED3">
        <w:rPr>
          <w:b/>
        </w:rPr>
        <w:t xml:space="preserve"> in Incubator</w:t>
      </w:r>
      <w:r w:rsidR="00E12ED3" w:rsidRPr="00C147F5">
        <w:rPr>
          <w:b/>
        </w:rPr>
        <w:t xml:space="preserve"> </w:t>
      </w:r>
      <w:r w:rsidR="00E12ED3">
        <w:rPr>
          <w:b/>
        </w:rPr>
        <w:tab/>
      </w:r>
      <w:r w:rsidR="00E12ED3">
        <w:rPr>
          <w:b/>
        </w:rPr>
        <w:tab/>
        <w:t xml:space="preserve">           </w:t>
      </w:r>
      <w:ins w:id="243" w:author="JOEBEST" w:date="2016-09-25T10:12:00Z">
        <w:r w:rsidRPr="00AD334F">
          <w:rPr>
            <w:b/>
          </w:rPr>
          <w:t xml:space="preserve">Date et </w:t>
        </w:r>
        <w:proofErr w:type="spellStart"/>
        <w:r w:rsidRPr="00AD334F">
          <w:rPr>
            <w:b/>
          </w:rPr>
          <w:t>heure</w:t>
        </w:r>
        <w:proofErr w:type="spellEnd"/>
        <w:r w:rsidRPr="00AD334F">
          <w:rPr>
            <w:b/>
          </w:rPr>
          <w:t xml:space="preserve"> </w:t>
        </w:r>
        <w:proofErr w:type="gramStart"/>
        <w:r w:rsidRPr="00AD334F">
          <w:rPr>
            <w:b/>
          </w:rPr>
          <w:t>de  fin</w:t>
        </w:r>
        <w:proofErr w:type="gramEnd"/>
        <w:r w:rsidRPr="00AD334F">
          <w:rPr>
            <w:b/>
          </w:rPr>
          <w:t xml:space="preserve"> </w:t>
        </w:r>
        <w:proofErr w:type="spellStart"/>
        <w:r w:rsidRPr="00AD334F">
          <w:rPr>
            <w:b/>
          </w:rPr>
          <w:t>d’incubation</w:t>
        </w:r>
        <w:proofErr w:type="spellEnd"/>
        <w:r>
          <w:rPr>
            <w:b/>
          </w:rPr>
          <w:t xml:space="preserve"> </w:t>
        </w:r>
      </w:ins>
      <w:r w:rsidR="00E12ED3">
        <w:rPr>
          <w:b/>
        </w:rPr>
        <w:t>Date and Time Removed from Incubator</w:t>
      </w:r>
      <w:r w:rsidR="00E12ED3"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  <w:rPr>
          <w:i/>
        </w:rPr>
      </w:pPr>
    </w:p>
    <w:p w14:paraId="3EA6312F" w14:textId="1AB7E48D" w:rsidR="00193C44" w:rsidRPr="00245EDC" w:rsidRDefault="000F486B" w:rsidP="00193C44">
      <w:pPr>
        <w:contextualSpacing/>
        <w:rPr>
          <w:i/>
        </w:rPr>
        <w:sectPr w:rsidR="00193C44" w:rsidRPr="00245EDC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244" w:author="JOEBEST" w:date="2016-09-25T09:57:00Z">
        <w:r w:rsidRPr="00445EF4">
          <w:rPr>
            <w:i/>
            <w:lang w:val="fr-FR"/>
          </w:rPr>
          <w:t>Completez</w:t>
        </w:r>
        <w:proofErr w:type="spellEnd"/>
        <w:r w:rsidRPr="00445EF4">
          <w:rPr>
            <w:i/>
            <w:lang w:val="fr-FR"/>
          </w:rPr>
          <w:t xml:space="preserve"> l’information suivante en ordre de concentration </w:t>
        </w:r>
        <w:r w:rsidRPr="00FA4423">
          <w:rPr>
            <w:i/>
            <w:lang w:val="fr-FR"/>
          </w:rPr>
          <w:t>décroissante</w:t>
        </w:r>
        <w:r w:rsidRPr="00445EF4">
          <w:rPr>
            <w:i/>
            <w:lang w:val="fr-FR"/>
          </w:rPr>
          <w:t xml:space="preserve">. </w:t>
        </w:r>
        <w:r w:rsidRPr="00FA4423">
          <w:rPr>
            <w:i/>
            <w:lang w:val="fr-FR"/>
          </w:rPr>
          <w:t xml:space="preserve">Si vous pouvez enregistrer  la numération de </w:t>
        </w:r>
        <w:r w:rsidRPr="00445EF4">
          <w:rPr>
            <w:i/>
            <w:lang w:val="fr-FR"/>
          </w:rPr>
          <w:t xml:space="preserve"> colibacill</w:t>
        </w:r>
        <w:r w:rsidRPr="00FA4423">
          <w:rPr>
            <w:i/>
            <w:lang w:val="fr-FR"/>
          </w:rPr>
          <w:t>es</w:t>
        </w:r>
        <w:r w:rsidRPr="00445EF4">
          <w:rPr>
            <w:i/>
            <w:lang w:val="fr-FR"/>
          </w:rPr>
          <w:t>, indiquez que l’</w:t>
        </w:r>
        <w:r w:rsidRPr="00FA4423">
          <w:rPr>
            <w:i/>
            <w:lang w:val="fr-FR"/>
          </w:rPr>
          <w:t>é</w:t>
        </w:r>
        <w:r w:rsidRPr="00445EF4">
          <w:rPr>
            <w:i/>
            <w:lang w:val="fr-FR"/>
          </w:rPr>
          <w:t xml:space="preserve">tat de lecture est </w:t>
        </w:r>
        <w:r w:rsidRPr="00FA4423">
          <w:rPr>
            <w:b/>
            <w:i/>
            <w:lang w:val="fr-FR"/>
          </w:rPr>
          <w:t xml:space="preserve">Valable. Si </w:t>
        </w:r>
        <w:r w:rsidRPr="00445EF4">
          <w:rPr>
            <w:b/>
            <w:i/>
            <w:lang w:val="fr-FR"/>
          </w:rPr>
          <w:t xml:space="preserve">vous ne pouvez pas </w:t>
        </w:r>
        <w:r w:rsidRPr="00FA4423">
          <w:rPr>
            <w:b/>
            <w:i/>
            <w:lang w:val="fr-FR"/>
          </w:rPr>
          <w:t>enregistrer le nombre des co</w:t>
        </w:r>
        <w:r w:rsidRPr="00445EF4">
          <w:rPr>
            <w:b/>
            <w:i/>
            <w:lang w:val="fr-FR"/>
          </w:rPr>
          <w:t>li</w:t>
        </w:r>
        <w:r w:rsidRPr="00FA4423">
          <w:rPr>
            <w:b/>
            <w:i/>
            <w:lang w:val="fr-FR"/>
          </w:rPr>
          <w:t>bacilles</w:t>
        </w:r>
        <w:r w:rsidRPr="00445EF4">
          <w:rPr>
            <w:b/>
            <w:i/>
            <w:lang w:val="fr-FR"/>
          </w:rPr>
          <w:t xml:space="preserve">, </w:t>
        </w:r>
        <w:r w:rsidRPr="00FA4423">
          <w:rPr>
            <w:b/>
            <w:i/>
            <w:lang w:val="fr-FR"/>
          </w:rPr>
          <w:t>indiquez si le</w:t>
        </w:r>
      </w:ins>
      <w:ins w:id="245" w:author="JOEBEST" w:date="2016-09-28T14:24:00Z">
        <w:r w:rsidR="00EC5C87">
          <w:rPr>
            <w:b/>
            <w:i/>
            <w:lang w:val="fr-FR"/>
          </w:rPr>
          <w:t>s</w:t>
        </w:r>
      </w:ins>
      <w:ins w:id="246" w:author="JOEBEST" w:date="2016-09-25T09:57:00Z">
        <w:r w:rsidRPr="00FA4423">
          <w:rPr>
            <w:b/>
            <w:i/>
            <w:lang w:val="fr-FR"/>
          </w:rPr>
          <w:t xml:space="preserve"> </w:t>
        </w:r>
        <w:proofErr w:type="spellStart"/>
        <w:r w:rsidRPr="00FA4423">
          <w:rPr>
            <w:b/>
            <w:i/>
            <w:lang w:val="fr-FR"/>
          </w:rPr>
          <w:t>colobacille</w:t>
        </w:r>
      </w:ins>
      <w:ins w:id="247" w:author="JOEBEST" w:date="2016-09-28T14:24:00Z">
        <w:r w:rsidR="00EC5C87">
          <w:rPr>
            <w:b/>
            <w:i/>
            <w:lang w:val="fr-FR"/>
          </w:rPr>
          <w:t>s</w:t>
        </w:r>
      </w:ins>
      <w:proofErr w:type="spellEnd"/>
      <w:ins w:id="248" w:author="JOEBEST" w:date="2016-09-25T09:57:00Z">
        <w:r w:rsidR="00EC5C87">
          <w:rPr>
            <w:b/>
            <w:i/>
            <w:lang w:val="fr-FR"/>
          </w:rPr>
          <w:t xml:space="preserve"> </w:t>
        </w:r>
      </w:ins>
      <w:ins w:id="249" w:author="JOEBEST" w:date="2016-09-28T14:24:00Z">
        <w:r w:rsidR="00EC5C87">
          <w:rPr>
            <w:b/>
            <w:i/>
            <w:lang w:val="fr-FR"/>
          </w:rPr>
          <w:t>sont</w:t>
        </w:r>
      </w:ins>
      <w:ins w:id="250" w:author="JOEBEST" w:date="2016-09-25T09:57:00Z">
        <w:r w:rsidRPr="00FA4423">
          <w:rPr>
            <w:b/>
            <w:i/>
            <w:lang w:val="fr-FR"/>
          </w:rPr>
          <w:t xml:space="preserve"> trop nombreux pour compter</w:t>
        </w:r>
        <w:proofErr w:type="gramStart"/>
        <w:r w:rsidRPr="00FA4423">
          <w:rPr>
            <w:b/>
            <w:i/>
            <w:lang w:val="fr-FR"/>
          </w:rPr>
          <w:t>.(</w:t>
        </w:r>
        <w:proofErr w:type="gramEnd"/>
        <w:r w:rsidRPr="00FA4423">
          <w:rPr>
            <w:b/>
            <w:i/>
            <w:lang w:val="fr-FR"/>
          </w:rPr>
          <w:t xml:space="preserve"> </w:t>
        </w:r>
        <w:r w:rsidRPr="00445EF4">
          <w:rPr>
            <w:b/>
            <w:i/>
          </w:rPr>
          <w:t>TNPC</w:t>
        </w:r>
        <w:r w:rsidRPr="002C49E4">
          <w:rPr>
            <w:b/>
            <w:i/>
          </w:rPr>
          <w:t xml:space="preserve">*; &gt;200 </w:t>
        </w:r>
        <w:proofErr w:type="spellStart"/>
        <w:r w:rsidRPr="002C49E4">
          <w:rPr>
            <w:b/>
            <w:i/>
          </w:rPr>
          <w:t>colibacille</w:t>
        </w:r>
        <w:proofErr w:type="spellEnd"/>
        <w:r w:rsidRPr="00445EF4">
          <w:rPr>
            <w:b/>
            <w:i/>
          </w:rPr>
          <w:t>)</w:t>
        </w:r>
        <w:r w:rsidRPr="002C49E4">
          <w:rPr>
            <w:b/>
            <w:i/>
          </w:rPr>
          <w:t xml:space="preserve"> </w:t>
        </w:r>
        <w:proofErr w:type="spellStart"/>
        <w:r w:rsidRPr="002C49E4">
          <w:rPr>
            <w:b/>
            <w:i/>
          </w:rPr>
          <w:t>ou</w:t>
        </w:r>
        <w:proofErr w:type="spellEnd"/>
        <w:r w:rsidRPr="002C49E4">
          <w:rPr>
            <w:b/>
            <w:i/>
          </w:rPr>
          <w:t xml:space="preserve"> la</w:t>
        </w:r>
        <w:r w:rsidRPr="00445EF4">
          <w:rPr>
            <w:b/>
            <w:i/>
          </w:rPr>
          <w:t xml:space="preserve"> plaque </w:t>
        </w:r>
        <w:proofErr w:type="spellStart"/>
        <w:r w:rsidRPr="00445EF4">
          <w:rPr>
            <w:b/>
            <w:i/>
          </w:rPr>
          <w:t>est</w:t>
        </w:r>
        <w:proofErr w:type="spellEnd"/>
        <w:r w:rsidRPr="00445EF4">
          <w:rPr>
            <w:b/>
            <w:i/>
          </w:rPr>
          <w:t xml:space="preserve"> trop sale pour </w:t>
        </w:r>
        <w:proofErr w:type="spellStart"/>
        <w:r w:rsidRPr="002C49E4">
          <w:rPr>
            <w:b/>
            <w:i/>
          </w:rPr>
          <w:t>compter</w:t>
        </w:r>
        <w:proofErr w:type="spellEnd"/>
        <w:r w:rsidRPr="002C49E4">
          <w:rPr>
            <w:b/>
            <w:i/>
          </w:rPr>
          <w:t>.(</w:t>
        </w:r>
        <w:r w:rsidRPr="00445EF4">
          <w:rPr>
            <w:b/>
            <w:i/>
          </w:rPr>
          <w:t>TSPC**)</w:t>
        </w:r>
      </w:ins>
      <w:r w:rsidR="00193C44" w:rsidRPr="00245EDC">
        <w:rPr>
          <w:i/>
        </w:rPr>
        <w:t>Fill in the following information in order of decreasing concentration.</w:t>
      </w:r>
      <w:r w:rsidR="00193C44">
        <w:rPr>
          <w:i/>
        </w:rPr>
        <w:t xml:space="preserve"> If you can record the E.</w:t>
      </w:r>
      <w:r w:rsidR="00625343">
        <w:rPr>
          <w:i/>
        </w:rPr>
        <w:t xml:space="preserve"> </w:t>
      </w:r>
      <w:r w:rsidR="00193C44">
        <w:rPr>
          <w:i/>
        </w:rPr>
        <w:t xml:space="preserve">coli count, indicate that the reading status is </w:t>
      </w:r>
      <w:r w:rsidR="00193C44" w:rsidRPr="008D6E24">
        <w:rPr>
          <w:b/>
          <w:i/>
        </w:rPr>
        <w:t>Valid</w:t>
      </w:r>
      <w:r w:rsidR="00193C44">
        <w:rPr>
          <w:i/>
        </w:rPr>
        <w:t>.</w:t>
      </w:r>
      <w:r w:rsidR="00193C44" w:rsidRPr="00245EDC">
        <w:rPr>
          <w:i/>
        </w:rPr>
        <w:t xml:space="preserve"> If you cannot record the E.</w:t>
      </w:r>
      <w:r w:rsidR="00625343">
        <w:rPr>
          <w:i/>
        </w:rPr>
        <w:t xml:space="preserve"> </w:t>
      </w:r>
      <w:r w:rsidR="00193C44" w:rsidRPr="00245EDC">
        <w:rPr>
          <w:i/>
        </w:rPr>
        <w:t>coli count, indicate whether the E. coli is too numerous to count (</w:t>
      </w:r>
      <w:r w:rsidR="00193C44" w:rsidRPr="008D6E24">
        <w:rPr>
          <w:b/>
          <w:i/>
        </w:rPr>
        <w:t>TNTC*; &gt; 200 E. coli</w:t>
      </w:r>
      <w:r w:rsidR="00193C44" w:rsidRPr="00245EDC">
        <w:rPr>
          <w:i/>
        </w:rPr>
        <w:t>) or the plate is too dirty to count (</w:t>
      </w:r>
      <w:r w:rsidR="00193C44" w:rsidRPr="008D6E24">
        <w:rPr>
          <w:b/>
          <w:i/>
        </w:rPr>
        <w:t>TDTC**</w:t>
      </w:r>
      <w:r w:rsidR="00193C44" w:rsidRPr="00245EDC">
        <w:rPr>
          <w:i/>
        </w:rPr>
        <w:t>).</w:t>
      </w:r>
      <w:r w:rsidR="00193C44">
        <w:rPr>
          <w:i/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3F4868" w:rsidRPr="00F3390D" w14:paraId="5198E518" w14:textId="77777777" w:rsidTr="003F4868">
        <w:trPr>
          <w:trHeight w:val="287"/>
        </w:trPr>
        <w:tc>
          <w:tcPr>
            <w:tcW w:w="482" w:type="pct"/>
          </w:tcPr>
          <w:p w14:paraId="783EB7B5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191A8E72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</w:tcPr>
          <w:p w14:paraId="2AD77046" w14:textId="32D3944F" w:rsidR="003F4868" w:rsidRDefault="000F486B" w:rsidP="00CC474A">
            <w:pPr>
              <w:contextualSpacing/>
              <w:rPr>
                <w:b/>
              </w:rPr>
            </w:pPr>
            <w:proofErr w:type="spellStart"/>
            <w:ins w:id="251" w:author="JOEBEST" w:date="2016-09-25T09:58:00Z">
              <w:r>
                <w:rPr>
                  <w:b/>
                </w:rPr>
                <w:t>Volume</w:t>
              </w:r>
            </w:ins>
            <w:r w:rsidR="00091029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25FB0480" w14:textId="77777777" w:rsidR="003F4868" w:rsidRDefault="003F4868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29E85886" w14:textId="08844429" w:rsidR="003F4868" w:rsidRPr="00F3390D" w:rsidRDefault="00B6506A" w:rsidP="00CC474A">
            <w:pPr>
              <w:contextualSpacing/>
              <w:rPr>
                <w:b/>
                <w:u w:val="single"/>
              </w:rPr>
            </w:pPr>
            <w:proofErr w:type="spellStart"/>
            <w:ins w:id="252" w:author="JOEBEST" w:date="2016-09-24T21:10:00Z">
              <w:r>
                <w:rPr>
                  <w:b/>
                  <w:u w:val="single"/>
                </w:rPr>
                <w:t>État</w:t>
              </w:r>
              <w:proofErr w:type="spellEnd"/>
              <w:r>
                <w:rPr>
                  <w:b/>
                  <w:u w:val="single"/>
                </w:rPr>
                <w:t xml:space="preserve"> de </w:t>
              </w:r>
              <w:proofErr w:type="spellStart"/>
              <w:r>
                <w:rPr>
                  <w:b/>
                  <w:u w:val="single"/>
                </w:rPr>
                <w:t>Lecture</w:t>
              </w:r>
            </w:ins>
            <w:r w:rsidR="003F4868" w:rsidRPr="00F3390D">
              <w:rPr>
                <w:b/>
                <w:u w:val="single"/>
              </w:rPr>
              <w:t>Reading</w:t>
            </w:r>
            <w:proofErr w:type="spellEnd"/>
            <w:r w:rsidR="003F4868" w:rsidRPr="00F3390D">
              <w:rPr>
                <w:b/>
                <w:u w:val="single"/>
              </w:rPr>
              <w:t xml:space="preserve"> Status</w:t>
            </w:r>
            <w:ins w:id="253" w:author="JOEBEST" w:date="2016-09-24T21:11:00Z">
              <w:r>
                <w:rPr>
                  <w:b/>
                  <w:u w:val="single"/>
                </w:rPr>
                <w:t>(</w:t>
              </w:r>
              <w:proofErr w:type="spellStart"/>
              <w:r>
                <w:rPr>
                  <w:b/>
                  <w:u w:val="single"/>
                </w:rPr>
                <w:t>Vérifiez</w:t>
              </w:r>
              <w:proofErr w:type="spellEnd"/>
              <w:r>
                <w:rPr>
                  <w:b/>
                  <w:u w:val="single"/>
                </w:rPr>
                <w:t>)</w:t>
              </w:r>
              <w:r w:rsidRPr="00F3390D">
                <w:rPr>
                  <w:i/>
                  <w:u w:val="single"/>
                </w:rPr>
                <w:t xml:space="preserve"> </w:t>
              </w:r>
            </w:ins>
            <w:r w:rsidR="003F4868" w:rsidRPr="00F3390D">
              <w:rPr>
                <w:b/>
                <w:u w:val="single"/>
              </w:rPr>
              <w:t xml:space="preserve"> </w:t>
            </w:r>
            <w:r w:rsidR="003F4868" w:rsidRPr="00F3390D">
              <w:rPr>
                <w:i/>
                <w:u w:val="single"/>
              </w:rPr>
              <w:t>(check one)</w:t>
            </w:r>
          </w:p>
        </w:tc>
      </w:tr>
      <w:tr w:rsidR="003F4868" w14:paraId="42D86DBA" w14:textId="77777777" w:rsidTr="003F4868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199B071" w14:textId="0CC5B583" w:rsidR="003F4868" w:rsidRPr="00742C36" w:rsidRDefault="00122282" w:rsidP="00CC474A">
            <w:pPr>
              <w:contextualSpacing/>
              <w:rPr>
                <w:b/>
              </w:rPr>
            </w:pPr>
            <w:proofErr w:type="spellStart"/>
            <w:ins w:id="254" w:author="JOEBEST" w:date="2016-09-24T20:38:00Z">
              <w:r>
                <w:rPr>
                  <w:b/>
                </w:rPr>
                <w:t>Plaque</w:t>
              </w:r>
            </w:ins>
            <w:r w:rsidR="003F4868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3012E061" w14:textId="30C9C490" w:rsidR="003F4868" w:rsidRDefault="008F19D3" w:rsidP="00CC474A">
            <w:pPr>
              <w:contextualSpacing/>
              <w:rPr>
                <w:b/>
              </w:rPr>
            </w:pPr>
            <w:ins w:id="255" w:author="JOEBEST" w:date="2016-09-24T20:51:00Z">
              <w:r>
                <w:rPr>
                  <w:b/>
                </w:rPr>
                <w:t>Dilution</w:t>
              </w:r>
              <w:r w:rsidR="00563E78">
                <w:rPr>
                  <w:b/>
                </w:rPr>
                <w:t xml:space="preserve"> </w:t>
              </w:r>
            </w:ins>
            <w:proofErr w:type="spellStart"/>
            <w:r w:rsidR="003F4868">
              <w:rPr>
                <w:b/>
              </w:rPr>
              <w:t>Dilution</w:t>
            </w:r>
            <w:proofErr w:type="spellEnd"/>
            <w:r w:rsidR="003F4868">
              <w:rPr>
                <w:b/>
              </w:rPr>
              <w:t xml:space="preserve">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F36B07E" w14:textId="2EBB411D" w:rsidR="003F4868" w:rsidRPr="00CC474A" w:rsidRDefault="007A79FC" w:rsidP="00CC474A">
            <w:pPr>
              <w:contextualSpacing/>
              <w:rPr>
                <w:b/>
              </w:rPr>
            </w:pPr>
            <w:proofErr w:type="spellStart"/>
            <w:ins w:id="256" w:author="JOEBEST" w:date="2016-09-24T21:11:00Z">
              <w:r>
                <w:rPr>
                  <w:b/>
                </w:rPr>
                <w:t>Testés</w:t>
              </w:r>
            </w:ins>
            <w:r w:rsidR="00091029">
              <w:rPr>
                <w:b/>
              </w:rPr>
              <w:t>Tested</w:t>
            </w:r>
            <w:proofErr w:type="spellEnd"/>
            <w:r w:rsidR="003F4868" w:rsidRPr="00CC474A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01DC802" w14:textId="62864D39" w:rsidR="003F4868" w:rsidRPr="007A79FC" w:rsidRDefault="007A79FC" w:rsidP="00CC474A">
            <w:pPr>
              <w:spacing w:after="160" w:line="259" w:lineRule="auto"/>
              <w:contextualSpacing/>
              <w:rPr>
                <w:b/>
                <w:lang w:val="fr-FR"/>
                <w:rPrChange w:id="257" w:author="JOEBEST" w:date="2016-09-24T21:12:00Z">
                  <w:rPr>
                    <w:b/>
                  </w:rPr>
                </w:rPrChange>
              </w:rPr>
            </w:pPr>
            <w:ins w:id="258" w:author="JOEBEST" w:date="2016-09-24T21:12:00Z">
              <w:r w:rsidRPr="00193822">
                <w:rPr>
                  <w:b/>
                  <w:i/>
                  <w:lang w:val="fr-FR"/>
                </w:rPr>
                <w:t xml:space="preserve">Numération de </w:t>
              </w:r>
              <w:proofErr w:type="spellStart"/>
              <w:r w:rsidRPr="00193822">
                <w:rPr>
                  <w:b/>
                  <w:i/>
                  <w:lang w:val="fr-FR"/>
                </w:rPr>
                <w:t>Colibacille</w:t>
              </w:r>
            </w:ins>
            <w:ins w:id="259" w:author="JOEBEST" w:date="2016-09-28T14:24:00Z">
              <w:r w:rsidR="00EC5C87">
                <w:rPr>
                  <w:b/>
                  <w:i/>
                  <w:lang w:val="fr-FR"/>
                </w:rPr>
                <w:t>s</w:t>
              </w:r>
            </w:ins>
            <w:r w:rsidR="003F4868" w:rsidRPr="007A79FC">
              <w:rPr>
                <w:b/>
                <w:i/>
                <w:lang w:val="fr-FR"/>
                <w:rPrChange w:id="260" w:author="JOEBEST" w:date="2016-09-24T21:12:00Z">
                  <w:rPr>
                    <w:b/>
                    <w:i/>
                  </w:rPr>
                </w:rPrChange>
              </w:rPr>
              <w:t>E</w:t>
            </w:r>
            <w:proofErr w:type="spellEnd"/>
            <w:r w:rsidR="003F4868" w:rsidRPr="007A79FC">
              <w:rPr>
                <w:b/>
                <w:i/>
                <w:lang w:val="fr-FR"/>
                <w:rPrChange w:id="261" w:author="JOEBEST" w:date="2016-09-24T21:12:00Z">
                  <w:rPr>
                    <w:b/>
                    <w:i/>
                  </w:rPr>
                </w:rPrChange>
              </w:rPr>
              <w:t>. coli</w:t>
            </w:r>
            <w:r w:rsidR="003F4868" w:rsidRPr="007A79FC">
              <w:rPr>
                <w:b/>
                <w:lang w:val="fr-FR"/>
                <w:rPrChange w:id="262" w:author="JOEBEST" w:date="2016-09-24T21:12:00Z">
                  <w:rPr>
                    <w:b/>
                  </w:rPr>
                </w:rPrChange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18EE6B2" w14:textId="5A0AC606" w:rsidR="003F4868" w:rsidRDefault="007A79FC" w:rsidP="00CC474A">
            <w:pPr>
              <w:contextualSpacing/>
              <w:jc w:val="center"/>
              <w:rPr>
                <w:b/>
              </w:rPr>
            </w:pPr>
            <w:proofErr w:type="spellStart"/>
            <w:ins w:id="263" w:author="JOEBEST" w:date="2016-09-24T21:12:00Z">
              <w:r>
                <w:rPr>
                  <w:b/>
                </w:rPr>
                <w:t>Valable</w:t>
              </w:r>
            </w:ins>
            <w:r w:rsidR="003F4868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234F8B5" w14:textId="53ADBE80" w:rsidR="003F4868" w:rsidRDefault="007A79FC" w:rsidP="00CC474A">
            <w:pPr>
              <w:contextualSpacing/>
              <w:jc w:val="center"/>
              <w:rPr>
                <w:b/>
              </w:rPr>
            </w:pPr>
            <w:ins w:id="264" w:author="JOEBEST" w:date="2016-09-24T21:13:00Z">
              <w:r>
                <w:rPr>
                  <w:b/>
                </w:rPr>
                <w:t>TNPC*</w:t>
              </w:r>
            </w:ins>
            <w:r w:rsidR="003F4868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535FA84" w14:textId="0C4B5ACD" w:rsidR="003F4868" w:rsidRDefault="00F35A1E" w:rsidP="00CC474A">
            <w:pPr>
              <w:contextualSpacing/>
              <w:jc w:val="center"/>
              <w:rPr>
                <w:b/>
              </w:rPr>
            </w:pPr>
            <w:ins w:id="265" w:author="JOEBEST" w:date="2016-09-25T09:58:00Z">
              <w:r>
                <w:rPr>
                  <w:b/>
                </w:rPr>
                <w:t>TSPC**</w:t>
              </w:r>
            </w:ins>
            <w:r w:rsidR="003F4868">
              <w:rPr>
                <w:b/>
              </w:rPr>
              <w:t>TDTC**</w:t>
            </w:r>
          </w:p>
        </w:tc>
      </w:tr>
      <w:tr w:rsidR="003F4868" w14:paraId="7B9C0A44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F645E6" w14:textId="17D128A7" w:rsidR="003F4868" w:rsidRDefault="00122282" w:rsidP="00CC474A">
            <w:pPr>
              <w:contextualSpacing/>
              <w:rPr>
                <w:b/>
              </w:rPr>
            </w:pPr>
            <w:ins w:id="266" w:author="JOEBEST" w:date="2016-09-24T20:38:00Z">
              <w:r>
                <w:rPr>
                  <w:b/>
                  <w:color w:val="FFFFFF" w:themeColor="background1"/>
                  <w:highlight w:val="darkGray"/>
                </w:rPr>
                <w:t xml:space="preserve">Plaque 1 </w:t>
              </w:r>
            </w:ins>
            <w:r w:rsidR="003F4868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6A6379" w14:textId="0C271358" w:rsidR="00091029" w:rsidRDefault="00091029" w:rsidP="00091029">
            <w:r>
              <w:sym w:font="Wingdings" w:char="F0A8"/>
            </w:r>
            <w:r>
              <w:t xml:space="preserve"> </w:t>
            </w:r>
            <w:ins w:id="267" w:author="JOEBEST" w:date="2016-09-24T20:51:00Z">
              <w:r w:rsidR="008F19D3">
                <w:t xml:space="preserve">Non </w:t>
              </w:r>
              <w:proofErr w:type="spellStart"/>
              <w:r w:rsidR="008F19D3">
                <w:t>Dilué</w:t>
              </w:r>
              <w:proofErr w:type="spellEnd"/>
              <w:r w:rsidR="008F19D3">
                <w:t xml:space="preserve"> </w:t>
              </w:r>
            </w:ins>
            <w:r>
              <w:t>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E7722E6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B82BAD5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7E4956CB" w14:textId="014638BA" w:rsidR="003F4868" w:rsidRPr="00F3390D" w:rsidRDefault="00091029" w:rsidP="00091029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93B6D6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3DA0AC7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3EDC68BB" w14:textId="77777777" w:rsidR="003F4868" w:rsidRPr="00CC474A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AAB21D" w14:textId="77777777" w:rsidR="003F4868" w:rsidRDefault="003F4868" w:rsidP="00CC474A">
            <w:pPr>
              <w:contextualSpacing/>
              <w:rPr>
                <w:b/>
              </w:rPr>
            </w:pPr>
            <w:r w:rsidRPr="006565D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2A2AEED" wp14:editId="561D883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09DB1" id="Rounded Rectangle 27" o:spid="_x0000_s1026" style="position:absolute;margin-left:-.9pt;margin-top:3.4pt;width:54pt;height:1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77FD6C1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E5E8A3F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EA6E73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3F4868" w14:paraId="0B277021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42C066" w14:textId="5470A438" w:rsidR="003F4868" w:rsidRDefault="00122282" w:rsidP="00CC474A">
            <w:pPr>
              <w:contextualSpacing/>
              <w:rPr>
                <w:b/>
              </w:rPr>
            </w:pPr>
            <w:ins w:id="268" w:author="JOEBEST" w:date="2016-09-24T20:38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>Plaque2</w:t>
              </w:r>
            </w:ins>
            <w:ins w:id="269" w:author="JOEBEST" w:date="2016-09-24T20:39:00Z">
              <w:r>
                <w:rPr>
                  <w:b/>
                  <w:color w:val="FFFFFF" w:themeColor="background1"/>
                  <w:highlight w:val="darkGray"/>
                </w:rPr>
                <w:t xml:space="preserve"> </w:t>
              </w:r>
            </w:ins>
            <w:r w:rsidR="003F4868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91B06D3" w14:textId="44DB6522" w:rsidR="00091029" w:rsidRDefault="00091029" w:rsidP="00091029">
            <w:r>
              <w:sym w:font="Wingdings" w:char="F0A8"/>
            </w:r>
            <w:ins w:id="270" w:author="JOEBEST" w:date="2016-09-24T20:51:00Z">
              <w:r w:rsidR="008F19D3">
                <w:t xml:space="preserve"> Non </w:t>
              </w:r>
              <w:proofErr w:type="spellStart"/>
              <w:r w:rsidR="008F19D3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CE188D1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34AB4A9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18E09F6" w14:textId="04017F41" w:rsidR="003F4868" w:rsidRPr="00F3390D" w:rsidRDefault="00091029" w:rsidP="0009102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12107E5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B38BABF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A613A6E" w14:textId="77777777" w:rsidR="003F4868" w:rsidRPr="00C147F5" w:rsidRDefault="003F4868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0B7058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 w:rsidRPr="006565D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600C409" wp14:editId="266D5D5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2282F" id="Rounded Rectangle 31" o:spid="_x0000_s1026" style="position:absolute;margin-left:-1.1pt;margin-top:3.1pt;width:54pt;height:1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8O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J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g/2N26Rrtgxqu0oF+wTWzjFFRxQzH&#10;2DXlwQ3CVcg7BRcVF8tlMsMBtyzcmifLI3hkNbbu8/6FOds3ecDpuINhzln1ps2zbfQ0sNwEkF2a&#10;gVdee75xOaTG6RdZ3D7HcrJ6XbeLnwA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DUaV8O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4E1A667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FB98D5E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C7121B9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3F4868" w:rsidRPr="00F3390D" w14:paraId="01054CE1" w14:textId="77777777" w:rsidTr="003F4868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056521" w14:textId="0EAA254B" w:rsidR="003F4868" w:rsidRPr="00F3390D" w:rsidRDefault="00CD7DB1" w:rsidP="00CC474A">
            <w:pPr>
              <w:contextualSpacing/>
              <w:rPr>
                <w:i/>
              </w:rPr>
            </w:pPr>
            <w:ins w:id="271" w:author="JOEBEST" w:date="2016-09-24T20:52:00Z">
              <w:r w:rsidRPr="00AA32AF">
                <w:rPr>
                  <w:i/>
                  <w:rPrChange w:id="272" w:author="JOEBEST" w:date="2016-09-28T14:24:00Z">
                    <w:rPr>
                      <w:i/>
                      <w:lang w:val="fr-FR"/>
                    </w:rPr>
                  </w:rPrChange>
                </w:rPr>
                <w:t xml:space="preserve">Si une troisieme dilution est effectuée, completez l’information pour </w:t>
              </w:r>
              <w:proofErr w:type="gramStart"/>
              <w:r w:rsidRPr="00AA32AF">
                <w:rPr>
                  <w:i/>
                  <w:rPrChange w:id="273" w:author="JOEBEST" w:date="2016-09-28T14:24:00Z">
                    <w:rPr>
                      <w:i/>
                      <w:lang w:val="fr-FR"/>
                    </w:rPr>
                  </w:rPrChange>
                </w:rPr>
                <w:t>plaque  3</w:t>
              </w:r>
            </w:ins>
            <w:proofErr w:type="gramEnd"/>
            <w:ins w:id="274" w:author="JOEBEST" w:date="2016-09-28T14:24:00Z">
              <w:r w:rsidR="00AA32AF" w:rsidRPr="00AA32AF">
                <w:rPr>
                  <w:i/>
                  <w:rPrChange w:id="275" w:author="JOEBEST" w:date="2016-09-28T14:24:00Z">
                    <w:rPr>
                      <w:i/>
                      <w:lang w:val="fr-FR"/>
                    </w:rPr>
                  </w:rPrChange>
                </w:rPr>
                <w:t>,</w:t>
              </w:r>
            </w:ins>
            <w:ins w:id="276" w:author="JOEBEST" w:date="2016-09-24T20:52:00Z">
              <w:r w:rsidRPr="00AA32AF">
                <w:rPr>
                  <w:i/>
                  <w:rPrChange w:id="277" w:author="JOEBEST" w:date="2016-09-28T14:24:00Z">
                    <w:rPr>
                      <w:i/>
                      <w:lang w:val="fr-FR"/>
                    </w:rPr>
                  </w:rPrChange>
                </w:rPr>
                <w:t xml:space="preserve"> sinon laisser-la  blanche.</w:t>
              </w:r>
            </w:ins>
            <w:r w:rsidR="003F4868" w:rsidRPr="00AA32AF">
              <w:rPr>
                <w:i/>
              </w:rPr>
              <w:t xml:space="preserve">If a third dilution has been performed, complete the information for Plate 3. </w:t>
            </w:r>
            <w:r w:rsidR="003F4868">
              <w:rPr>
                <w:i/>
              </w:rPr>
              <w:t>If not, leave Plate 3 blank.</w:t>
            </w:r>
          </w:p>
        </w:tc>
      </w:tr>
      <w:tr w:rsidR="003F4868" w14:paraId="6DD1BF3E" w14:textId="77777777" w:rsidTr="003F4868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362F575" w14:textId="062F021C" w:rsidR="003F4868" w:rsidRDefault="00122282" w:rsidP="00CC474A">
            <w:pPr>
              <w:contextualSpacing/>
              <w:rPr>
                <w:b/>
              </w:rPr>
            </w:pPr>
            <w:ins w:id="278" w:author="JOEBEST" w:date="2016-09-24T20:39:00Z">
              <w:r>
                <w:rPr>
                  <w:b/>
                  <w:color w:val="FFFFFF" w:themeColor="background1"/>
                  <w:highlight w:val="darkGray"/>
                </w:rPr>
                <w:t xml:space="preserve">Plaque 3 </w:t>
              </w:r>
            </w:ins>
            <w:r w:rsidR="003F4868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730579" w14:textId="728770DC" w:rsidR="00091029" w:rsidRDefault="00091029" w:rsidP="00091029">
            <w:r>
              <w:sym w:font="Wingdings" w:char="F0A8"/>
            </w:r>
            <w:ins w:id="279" w:author="JOEBEST" w:date="2016-09-24T20:51:00Z">
              <w:r w:rsidR="008F19D3">
                <w:t xml:space="preserve"> Non </w:t>
              </w:r>
              <w:proofErr w:type="spellStart"/>
              <w:r w:rsidR="008F19D3">
                <w:t>Dilué</w:t>
              </w:r>
            </w:ins>
            <w:proofErr w:type="spellEnd"/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AA5DCE8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8188420" w14:textId="77777777" w:rsidR="00091029" w:rsidRDefault="00091029" w:rsidP="00091029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1319DD43" w14:textId="1F91A348" w:rsidR="003F4868" w:rsidRPr="00F3390D" w:rsidRDefault="00091029" w:rsidP="00091029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4A10DB" w14:textId="77777777" w:rsidR="003F4868" w:rsidRDefault="003F4868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E758044" w14:textId="77777777" w:rsidR="003F4868" w:rsidRPr="00307151" w:rsidRDefault="003F4868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CC6A153" w14:textId="77777777" w:rsidR="003F4868" w:rsidRPr="00C147F5" w:rsidRDefault="003F4868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27A0DA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 w:rsidRPr="006565D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4CA3BFA8" wp14:editId="40FC681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0F83B" id="Rounded Rectangle 32" o:spid="_x0000_s1026" style="position:absolute;margin-left:-.8pt;margin-top:-.45pt;width:54pt;height:1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BBd6sp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7A52B1C5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17AC5F5" w14:textId="77777777" w:rsidR="003F4868" w:rsidRDefault="003F4868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09175A" w14:textId="77777777" w:rsidR="003F4868" w:rsidRDefault="003F4868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3E7ADA82" w14:textId="7754D6EA" w:rsidR="0018029D" w:rsidRDefault="00122282" w:rsidP="0018029D">
      <w:pPr>
        <w:contextualSpacing/>
      </w:pPr>
      <w:ins w:id="280" w:author="JOEBEST" w:date="2016-09-24T20:38:00Z">
        <w:r>
          <w:rPr>
            <w:b/>
          </w:rPr>
          <w:t xml:space="preserve">Nom de </w:t>
        </w:r>
        <w:proofErr w:type="spellStart"/>
        <w:proofErr w:type="gramStart"/>
        <w:r>
          <w:rPr>
            <w:b/>
          </w:rPr>
          <w:t>Laborantin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e)</w:t>
        </w:r>
      </w:ins>
      <w:r w:rsidR="0018029D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F10C6" wp14:editId="3514C5D2">
                <wp:simplePos x="0" y="0"/>
                <wp:positionH relativeFrom="column">
                  <wp:posOffset>0</wp:posOffset>
                </wp:positionH>
                <wp:positionV relativeFrom="paragraph">
                  <wp:posOffset>184496</wp:posOffset>
                </wp:positionV>
                <wp:extent cx="2286000" cy="200891"/>
                <wp:effectExtent l="0" t="0" r="19050" b="2794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8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30519" id="Rounded Rectangle 35" o:spid="_x0000_s1026" style="position:absolute;margin-left:0;margin-top:14.55pt;width:180pt;height:1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193C44">
        <w:rPr>
          <w:b/>
        </w:rPr>
        <w:t>Lab Operator Name</w:t>
      </w: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278430D9" w:rsidR="007A285E" w:rsidRDefault="00122282">
      <w:pPr>
        <w:contextualSpacing/>
      </w:pPr>
      <w:ins w:id="281" w:author="JOEBEST" w:date="2016-09-24T20:37:00Z">
        <w:r>
          <w:rPr>
            <w:b/>
          </w:rPr>
          <w:t>Observations</w:t>
        </w:r>
        <w:r w:rsidRPr="00C147F5">
          <w:rPr>
            <w:b/>
            <w:noProof/>
          </w:rPr>
          <w:t xml:space="preserve"> </w:t>
        </w:r>
      </w:ins>
      <w:r w:rsidR="00D01726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D8261" wp14:editId="787D1B32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943600" cy="495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39A1E" id="Rounded Rectangle 3" o:spid="_x0000_s1026" style="position:absolute;margin-left:0;margin-top:14.4pt;width:468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footerReference w:type="default" r:id="rId13"/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D3E4C" w14:textId="77777777" w:rsidR="00FD41ED" w:rsidRDefault="00FD41ED" w:rsidP="0029131C">
      <w:pPr>
        <w:spacing w:after="0" w:line="240" w:lineRule="auto"/>
      </w:pPr>
      <w:r>
        <w:separator/>
      </w:r>
    </w:p>
  </w:endnote>
  <w:endnote w:type="continuationSeparator" w:id="0">
    <w:p w14:paraId="27074088" w14:textId="77777777" w:rsidR="00FD41ED" w:rsidRDefault="00FD41E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787E0837" w:rsidR="00244768" w:rsidRDefault="00965F1C" w:rsidP="0029131C">
    <w:pPr>
      <w:pStyle w:val="Footer"/>
      <w:jc w:val="right"/>
    </w:pPr>
    <w:proofErr w:type="spellStart"/>
    <w:ins w:id="20" w:author="JOEBEST" w:date="2016-09-25T10:13:00Z">
      <w:r>
        <w:t>Produits</w:t>
      </w:r>
      <w:proofErr w:type="spellEnd"/>
      <w:r>
        <w:t xml:space="preserve"> </w:t>
      </w:r>
      <w:proofErr w:type="spellStart"/>
      <w:r>
        <w:t>Crus</w:t>
      </w:r>
    </w:ins>
    <w:r w:rsidR="0091168B">
      <w:t>Produce</w:t>
    </w:r>
    <w:proofErr w:type="spellEnd"/>
    <w:r w:rsidR="00244768">
      <w:t xml:space="preserve"> |</w:t>
    </w:r>
    <w:proofErr w:type="spellStart"/>
    <w:ins w:id="21" w:author="JOEBEST" w:date="2016-09-25T10:14:00Z">
      <w:r w:rsidR="00B670F6">
        <w:t>É</w:t>
      </w:r>
      <w:r w:rsidR="00BF63D0">
        <w:t>chantillon</w:t>
      </w:r>
    </w:ins>
    <w:proofErr w:type="spellEnd"/>
    <w:r w:rsidR="00244768">
      <w:t xml:space="preserve"> Sample</w:t>
    </w:r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5E3A2704" w:rsidR="00244768" w:rsidRPr="00B47E38" w:rsidRDefault="00B47E38" w:rsidP="0029131C">
    <w:pPr>
      <w:pStyle w:val="Footer"/>
      <w:jc w:val="right"/>
      <w:rPr>
        <w:lang w:val="fr-FR"/>
        <w:rPrChange w:id="197" w:author="JOEBEST" w:date="2016-09-24T20:39:00Z">
          <w:rPr/>
        </w:rPrChange>
      </w:rPr>
    </w:pPr>
    <w:ins w:id="198" w:author="JOEBEST" w:date="2016-09-24T20:39:00Z">
      <w:r w:rsidRPr="00B47E38">
        <w:rPr>
          <w:lang w:val="fr-FR"/>
          <w:rPrChange w:id="199" w:author="JOEBEST" w:date="2016-09-24T20:39:00Z">
            <w:rPr/>
          </w:rPrChange>
        </w:rPr>
        <w:t xml:space="preserve">Produits Crus </w:t>
      </w:r>
    </w:ins>
    <w:proofErr w:type="spellStart"/>
    <w:r w:rsidR="0091168B" w:rsidRPr="00B47E38">
      <w:rPr>
        <w:lang w:val="fr-FR"/>
        <w:rPrChange w:id="200" w:author="JOEBEST" w:date="2016-09-24T20:39:00Z">
          <w:rPr/>
        </w:rPrChange>
      </w:rPr>
      <w:t>Produce</w:t>
    </w:r>
    <w:proofErr w:type="spellEnd"/>
    <w:r w:rsidR="00244768" w:rsidRPr="00B47E38">
      <w:rPr>
        <w:lang w:val="fr-FR"/>
        <w:rPrChange w:id="201" w:author="JOEBEST" w:date="2016-09-24T20:39:00Z">
          <w:rPr/>
        </w:rPrChange>
      </w:rPr>
      <w:t xml:space="preserve"> | </w:t>
    </w:r>
    <w:proofErr w:type="spellStart"/>
    <w:ins w:id="202" w:author="JOEBEST" w:date="2016-09-24T20:39:00Z">
      <w:r w:rsidRPr="00B47E38">
        <w:rPr>
          <w:lang w:val="fr-FR"/>
          <w:rPrChange w:id="203" w:author="JOEBEST" w:date="2016-09-24T20:39:00Z">
            <w:rPr/>
          </w:rPrChange>
        </w:rPr>
        <w:t>Lab</w:t>
      </w:r>
      <w:proofErr w:type="spellEnd"/>
      <w:r w:rsidRPr="00B47E38">
        <w:rPr>
          <w:lang w:val="fr-FR"/>
          <w:rPrChange w:id="204" w:author="JOEBEST" w:date="2016-09-24T20:39:00Z">
            <w:rPr/>
          </w:rPrChange>
        </w:rPr>
        <w:t xml:space="preserve"> </w:t>
      </w:r>
    </w:ins>
    <w:proofErr w:type="spellStart"/>
    <w:r w:rsidR="00244768" w:rsidRPr="00B47E38">
      <w:rPr>
        <w:lang w:val="fr-FR"/>
        <w:rPrChange w:id="205" w:author="JOEBEST" w:date="2016-09-24T20:39:00Z">
          <w:rPr/>
        </w:rPrChange>
      </w:rPr>
      <w:t>Lab</w:t>
    </w:r>
    <w:proofErr w:type="spellEnd"/>
  </w:p>
  <w:p w14:paraId="4AD46C13" w14:textId="77777777" w:rsidR="00244768" w:rsidRPr="00B47E38" w:rsidRDefault="00244768">
    <w:pPr>
      <w:pStyle w:val="Footer"/>
      <w:rPr>
        <w:lang w:val="fr-FR"/>
        <w:rPrChange w:id="206" w:author="JOEBEST" w:date="2016-09-24T20:39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2C928" w14:textId="77777777" w:rsidR="00193C44" w:rsidRDefault="00193C44" w:rsidP="0029131C">
    <w:pPr>
      <w:pStyle w:val="Footer"/>
      <w:jc w:val="right"/>
    </w:pPr>
    <w:r>
      <w:t>Bathing Water | Lab</w:t>
    </w:r>
  </w:p>
  <w:p w14:paraId="729BE995" w14:textId="77777777" w:rsidR="00193C44" w:rsidRDefault="00193C44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74FBF04" w:rsidR="00244768" w:rsidRDefault="00B47E38" w:rsidP="0029131C">
    <w:pPr>
      <w:pStyle w:val="Footer"/>
      <w:jc w:val="right"/>
    </w:pPr>
    <w:proofErr w:type="spellStart"/>
    <w:ins w:id="282" w:author="JOEBEST" w:date="2016-09-24T20:39:00Z">
      <w:r>
        <w:t>Produits</w:t>
      </w:r>
      <w:proofErr w:type="spellEnd"/>
      <w:r>
        <w:t xml:space="preserve"> Crus </w:t>
      </w:r>
    </w:ins>
    <w:r w:rsidR="00244768">
      <w:t>Bathing Water |</w:t>
    </w:r>
    <w:ins w:id="283" w:author="JOEBEST" w:date="2016-09-24T20:40:00Z">
      <w:r>
        <w:t>Lab</w:t>
      </w:r>
    </w:ins>
    <w:r w:rsidR="00244768">
      <w:t xml:space="preserve"> </w:t>
    </w:r>
    <w:proofErr w:type="spellStart"/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1CDC0" w14:textId="77777777" w:rsidR="00FD41ED" w:rsidRDefault="00FD41ED" w:rsidP="0029131C">
      <w:pPr>
        <w:spacing w:after="0" w:line="240" w:lineRule="auto"/>
      </w:pPr>
      <w:r>
        <w:separator/>
      </w:r>
    </w:p>
  </w:footnote>
  <w:footnote w:type="continuationSeparator" w:id="0">
    <w:p w14:paraId="0A98A1CB" w14:textId="77777777" w:rsidR="00FD41ED" w:rsidRDefault="00FD41E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91029"/>
    <w:rsid w:val="000B5020"/>
    <w:rsid w:val="000F316F"/>
    <w:rsid w:val="000F486B"/>
    <w:rsid w:val="0010563C"/>
    <w:rsid w:val="00115F5D"/>
    <w:rsid w:val="00122282"/>
    <w:rsid w:val="00162A21"/>
    <w:rsid w:val="00162EFB"/>
    <w:rsid w:val="00163010"/>
    <w:rsid w:val="0018029D"/>
    <w:rsid w:val="00183D10"/>
    <w:rsid w:val="00193C44"/>
    <w:rsid w:val="001F3907"/>
    <w:rsid w:val="002135CB"/>
    <w:rsid w:val="0021385E"/>
    <w:rsid w:val="00222962"/>
    <w:rsid w:val="00244768"/>
    <w:rsid w:val="00245EDC"/>
    <w:rsid w:val="00271DF8"/>
    <w:rsid w:val="0029131C"/>
    <w:rsid w:val="002E5EF3"/>
    <w:rsid w:val="0037577C"/>
    <w:rsid w:val="003E141E"/>
    <w:rsid w:val="003F4868"/>
    <w:rsid w:val="003F504A"/>
    <w:rsid w:val="0042195A"/>
    <w:rsid w:val="0045747E"/>
    <w:rsid w:val="004970CB"/>
    <w:rsid w:val="0050090C"/>
    <w:rsid w:val="0051131A"/>
    <w:rsid w:val="00563E78"/>
    <w:rsid w:val="00584278"/>
    <w:rsid w:val="005D4378"/>
    <w:rsid w:val="005E03A8"/>
    <w:rsid w:val="00603B5E"/>
    <w:rsid w:val="006169F0"/>
    <w:rsid w:val="00625343"/>
    <w:rsid w:val="00651671"/>
    <w:rsid w:val="006565D9"/>
    <w:rsid w:val="0066680E"/>
    <w:rsid w:val="00693F6E"/>
    <w:rsid w:val="006C19D8"/>
    <w:rsid w:val="006D5546"/>
    <w:rsid w:val="007129BE"/>
    <w:rsid w:val="00731D83"/>
    <w:rsid w:val="0073613C"/>
    <w:rsid w:val="00742C36"/>
    <w:rsid w:val="00752D0F"/>
    <w:rsid w:val="007A285E"/>
    <w:rsid w:val="007A79FC"/>
    <w:rsid w:val="007D06FB"/>
    <w:rsid w:val="00803A89"/>
    <w:rsid w:val="00811AA6"/>
    <w:rsid w:val="00815C8D"/>
    <w:rsid w:val="00817C28"/>
    <w:rsid w:val="0082685B"/>
    <w:rsid w:val="00842E96"/>
    <w:rsid w:val="008B2B07"/>
    <w:rsid w:val="008D6E24"/>
    <w:rsid w:val="008F19D3"/>
    <w:rsid w:val="008F38A2"/>
    <w:rsid w:val="008F7956"/>
    <w:rsid w:val="0091168B"/>
    <w:rsid w:val="00912A60"/>
    <w:rsid w:val="00917622"/>
    <w:rsid w:val="00956604"/>
    <w:rsid w:val="009624B3"/>
    <w:rsid w:val="00963114"/>
    <w:rsid w:val="00965F1C"/>
    <w:rsid w:val="00966444"/>
    <w:rsid w:val="009A2DC8"/>
    <w:rsid w:val="009A5692"/>
    <w:rsid w:val="009C21CD"/>
    <w:rsid w:val="009E0436"/>
    <w:rsid w:val="009F2EE1"/>
    <w:rsid w:val="00A207D4"/>
    <w:rsid w:val="00A21E37"/>
    <w:rsid w:val="00A270DE"/>
    <w:rsid w:val="00A828A0"/>
    <w:rsid w:val="00A8307F"/>
    <w:rsid w:val="00A87BAE"/>
    <w:rsid w:val="00AA32AF"/>
    <w:rsid w:val="00B35A7F"/>
    <w:rsid w:val="00B43222"/>
    <w:rsid w:val="00B47E38"/>
    <w:rsid w:val="00B6506A"/>
    <w:rsid w:val="00B670F6"/>
    <w:rsid w:val="00B8756D"/>
    <w:rsid w:val="00BA2541"/>
    <w:rsid w:val="00BA6583"/>
    <w:rsid w:val="00BA7362"/>
    <w:rsid w:val="00BE2881"/>
    <w:rsid w:val="00BE708B"/>
    <w:rsid w:val="00BF1DF4"/>
    <w:rsid w:val="00BF63D0"/>
    <w:rsid w:val="00C147F5"/>
    <w:rsid w:val="00C51B4A"/>
    <w:rsid w:val="00C93827"/>
    <w:rsid w:val="00CA5151"/>
    <w:rsid w:val="00CD7DB1"/>
    <w:rsid w:val="00CF0E1C"/>
    <w:rsid w:val="00D01726"/>
    <w:rsid w:val="00D20AA3"/>
    <w:rsid w:val="00D21A90"/>
    <w:rsid w:val="00D44560"/>
    <w:rsid w:val="00D521BD"/>
    <w:rsid w:val="00DA5E18"/>
    <w:rsid w:val="00DC0A3E"/>
    <w:rsid w:val="00DD4450"/>
    <w:rsid w:val="00E12ED3"/>
    <w:rsid w:val="00E306F7"/>
    <w:rsid w:val="00EA5FF2"/>
    <w:rsid w:val="00EC5C87"/>
    <w:rsid w:val="00EE7C8A"/>
    <w:rsid w:val="00F00670"/>
    <w:rsid w:val="00F3390D"/>
    <w:rsid w:val="00F35A1E"/>
    <w:rsid w:val="00F405C7"/>
    <w:rsid w:val="00F43F7F"/>
    <w:rsid w:val="00F52511"/>
    <w:rsid w:val="00FA39E4"/>
    <w:rsid w:val="00F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2EDB5C-E094-4C23-8A32-5701AC85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3F4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7FAB-4831-43D1-B6BF-402DDF13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2016-09-30T06:27:00Z</dcterms:created>
  <dcterms:modified xsi:type="dcterms:W3CDTF">2016-09-30T06:27:00Z</dcterms:modified>
</cp:coreProperties>
</file>