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3E46234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62FA" id="Straight Connector 1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" w:author="JOEBEST" w:date="2016-09-28T09:59:00Z">
        <w:r w:rsidR="002A18AE">
          <w:rPr>
            <w:rFonts w:ascii="Arial" w:hAnsi="Arial" w:cs="Arial"/>
            <w:b/>
            <w:sz w:val="40"/>
            <w:szCs w:val="40"/>
          </w:rPr>
          <w:t>Prélèvements</w:t>
        </w:r>
      </w:ins>
      <w:ins w:id="2" w:author="JOEBEST" w:date="2016-09-28T09:58:00Z">
        <w:r w:rsidR="002A18AE">
          <w:rPr>
            <w:rFonts w:ascii="Arial" w:hAnsi="Arial" w:cs="Arial"/>
            <w:b/>
            <w:sz w:val="40"/>
            <w:szCs w:val="40"/>
          </w:rPr>
          <w:t xml:space="preserve"> des Latrines </w:t>
        </w:r>
        <w:proofErr w:type="spellStart"/>
        <w:r w:rsidR="002A18AE">
          <w:rPr>
            <w:rFonts w:ascii="Arial" w:hAnsi="Arial" w:cs="Arial"/>
            <w:b/>
            <w:sz w:val="40"/>
            <w:szCs w:val="40"/>
          </w:rPr>
          <w:t>Publiques</w:t>
        </w:r>
      </w:ins>
      <w:r w:rsidR="00C42FCD">
        <w:rPr>
          <w:rFonts w:ascii="Arial" w:hAnsi="Arial" w:cs="Arial"/>
          <w:b/>
          <w:sz w:val="40"/>
          <w:szCs w:val="40"/>
        </w:rPr>
        <w:t>Public</w:t>
      </w:r>
      <w:proofErr w:type="spellEnd"/>
      <w:r w:rsidR="00C42FCD">
        <w:rPr>
          <w:rFonts w:ascii="Arial" w:hAnsi="Arial" w:cs="Arial"/>
          <w:b/>
          <w:sz w:val="40"/>
          <w:szCs w:val="40"/>
        </w:rPr>
        <w:t xml:space="preserve"> Latrine </w:t>
      </w:r>
      <w:proofErr w:type="spellStart"/>
      <w:r w:rsidR="005F2960">
        <w:rPr>
          <w:rFonts w:ascii="Arial" w:hAnsi="Arial" w:cs="Arial"/>
          <w:b/>
          <w:sz w:val="40"/>
          <w:szCs w:val="40"/>
        </w:rPr>
        <w:t>Swabs</w:t>
      </w:r>
      <w:proofErr w:type="spellEnd"/>
    </w:p>
    <w:p w14:paraId="61356DCB" w14:textId="21B96A6D" w:rsidR="007A285E" w:rsidRPr="007046C4" w:rsidRDefault="007046C4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ins w:id="3" w:author="JOEBEST" w:date="2016-09-16T18:54:00Z">
        <w:r w:rsidRPr="00CC4106">
          <w:rPr>
            <w:rFonts w:ascii="Arial" w:hAnsi="Arial" w:cs="Arial"/>
            <w:sz w:val="24"/>
            <w:szCs w:val="24"/>
          </w:rPr>
          <w:t>Fiche d’</w:t>
        </w:r>
      </w:ins>
      <w:ins w:id="4" w:author="JOEBEST" w:date="2016-09-17T08:52:00Z">
        <w:r w:rsidR="00CC4106" w:rsidRPr="007046C4">
          <w:rPr>
            <w:rFonts w:ascii="Arial" w:hAnsi="Arial" w:cs="Arial"/>
            <w:sz w:val="24"/>
            <w:szCs w:val="24"/>
          </w:rPr>
          <w:t>Échantillon</w:t>
        </w:r>
      </w:ins>
      <w:ins w:id="5" w:author="JOEBEST" w:date="2016-09-16T18:54:00Z">
        <w:r w:rsidRPr="007046C4">
          <w:rPr>
            <w:rFonts w:ascii="Arial" w:hAnsi="Arial" w:cs="Arial"/>
            <w:sz w:val="24"/>
            <w:szCs w:val="24"/>
          </w:rPr>
          <w:t xml:space="preserve"> </w:t>
        </w:r>
      </w:ins>
      <w:ins w:id="6" w:author="JOEBEST" w:date="2016-09-16T18:55:00Z">
        <w:r>
          <w:rPr>
            <w:rFonts w:ascii="Arial" w:hAnsi="Arial" w:cs="Arial"/>
            <w:sz w:val="24"/>
            <w:szCs w:val="24"/>
          </w:rPr>
          <w:t>E</w:t>
        </w:r>
      </w:ins>
      <w:ins w:id="7" w:author="JOEBEST" w:date="2016-09-16T18:54:00Z">
        <w:r w:rsidRPr="00CC4106">
          <w:rPr>
            <w:rFonts w:ascii="Arial" w:hAnsi="Arial" w:cs="Arial"/>
            <w:sz w:val="24"/>
            <w:szCs w:val="24"/>
          </w:rPr>
          <w:t>nvironnementale</w:t>
        </w:r>
      </w:ins>
      <w:del w:id="8" w:author="JOEBEST" w:date="2016-09-16T18:56:00Z">
        <w:r w:rsidR="007A285E" w:rsidRPr="00CC4106" w:rsidDel="007046C4">
          <w:rPr>
            <w:rFonts w:ascii="Arial" w:hAnsi="Arial" w:cs="Arial"/>
            <w:sz w:val="24"/>
            <w:szCs w:val="24"/>
          </w:rPr>
          <w:delText>Environmental Sample</w:delText>
        </w:r>
      </w:del>
      <w:r w:rsidR="007A285E" w:rsidRPr="00CC4106">
        <w:rPr>
          <w:rFonts w:ascii="Arial" w:hAnsi="Arial" w:cs="Arial"/>
          <w:sz w:val="24"/>
          <w:szCs w:val="24"/>
        </w:rPr>
        <w:t xml:space="preserve"> </w:t>
      </w:r>
      <w:del w:id="9" w:author="JOEBEST" w:date="2016-09-16T18:55:00Z">
        <w:r w:rsidR="007A285E" w:rsidRPr="007046C4" w:rsidDel="007046C4">
          <w:rPr>
            <w:rFonts w:ascii="Arial" w:hAnsi="Arial" w:cs="Arial"/>
            <w:sz w:val="24"/>
            <w:szCs w:val="24"/>
          </w:rPr>
          <w:delText>Collection Form</w:delText>
        </w:r>
      </w:del>
    </w:p>
    <w:p w14:paraId="7F4934C7" w14:textId="77777777" w:rsidR="00D44560" w:rsidRPr="007046C4" w:rsidRDefault="00D44560" w:rsidP="00D44560">
      <w:pPr>
        <w:spacing w:line="48" w:lineRule="auto"/>
        <w:contextualSpacing/>
      </w:pPr>
    </w:p>
    <w:p w14:paraId="7BEB58BA" w14:textId="77777777" w:rsidR="00163010" w:rsidRPr="007046C4" w:rsidRDefault="00163010" w:rsidP="00D44560">
      <w:pPr>
        <w:spacing w:line="48" w:lineRule="auto"/>
        <w:contextualSpacing/>
      </w:pPr>
    </w:p>
    <w:p w14:paraId="2661556C" w14:textId="77777777" w:rsidR="00163010" w:rsidRPr="007046C4" w:rsidRDefault="00163010" w:rsidP="00D44560">
      <w:pPr>
        <w:spacing w:line="48" w:lineRule="auto"/>
        <w:contextualSpacing/>
      </w:pPr>
    </w:p>
    <w:p w14:paraId="5FF8D96F" w14:textId="77777777" w:rsidR="00163010" w:rsidRPr="007046C4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Pr="007046C4" w:rsidRDefault="009A2DC8">
      <w:pPr>
        <w:contextualSpacing/>
        <w:rPr>
          <w:b/>
        </w:rPr>
      </w:pPr>
    </w:p>
    <w:p w14:paraId="1939294D" w14:textId="35B28EAC" w:rsidR="00C147F5" w:rsidRPr="003B69AF" w:rsidRDefault="00D521BD">
      <w:pPr>
        <w:contextualSpacing/>
        <w:sectPr w:rsidR="00C147F5" w:rsidRPr="003B69AF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20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312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F1E9D" id="Rounded Rectangle 15" o:spid="_x0000_s1026" style="position:absolute;margin-left:-.05pt;margin-top:13.1pt;width:1in;height:18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21" w:author="JOEBEST" w:date="2016-09-17T07:25:00Z">
        <w:r w:rsidR="00ED25F8">
          <w:rPr>
            <w:b/>
          </w:rPr>
          <w:t>Code d’</w:t>
        </w:r>
      </w:ins>
      <w:ins w:id="22" w:author="JOEBEST" w:date="2016-09-16T19:02:00Z">
        <w:r w:rsidR="007046C4" w:rsidRPr="00CC4106">
          <w:rPr>
            <w:b/>
          </w:rPr>
          <w:t>Identification d</w:t>
        </w:r>
      </w:ins>
      <w:ins w:id="23" w:author="JOEBEST" w:date="2016-09-16T19:03:00Z">
        <w:r w:rsidR="000938C9">
          <w:rPr>
            <w:b/>
          </w:rPr>
          <w:t>’</w:t>
        </w:r>
      </w:ins>
      <w:proofErr w:type="spellStart"/>
      <w:ins w:id="24" w:author="JOEBEST" w:date="2016-09-17T13:26:00Z">
        <w:r w:rsidR="000938C9">
          <w:rPr>
            <w:b/>
          </w:rPr>
          <w:t>é</w:t>
        </w:r>
      </w:ins>
      <w:ins w:id="25" w:author="JOEBEST" w:date="2016-09-16T19:03:00Z">
        <w:r w:rsidR="007046C4" w:rsidRPr="00CC4106">
          <w:rPr>
            <w:b/>
          </w:rPr>
          <w:t>chantillon</w:t>
        </w:r>
      </w:ins>
      <w:r w:rsidR="00D44560" w:rsidRPr="00CC4106">
        <w:rPr>
          <w:b/>
        </w:rPr>
        <w:t>Sa</w:t>
      </w:r>
      <w:r w:rsidR="007A285E" w:rsidRPr="00CC4106">
        <w:rPr>
          <w:b/>
        </w:rPr>
        <w:t>mple</w:t>
      </w:r>
      <w:proofErr w:type="spellEnd"/>
      <w:r w:rsidR="007A285E" w:rsidRPr="00CC4106">
        <w:rPr>
          <w:b/>
        </w:rPr>
        <w:t xml:space="preserve"> I</w:t>
      </w:r>
      <w:del w:id="26" w:author="JOEBEST" w:date="2016-09-16T19:02:00Z">
        <w:r w:rsidR="007A285E" w:rsidRPr="00CC4106" w:rsidDel="007046C4">
          <w:rPr>
            <w:b/>
          </w:rPr>
          <w:delText>D</w:delText>
        </w:r>
        <w:r w:rsidR="002135CB" w:rsidRPr="00CC4106" w:rsidDel="007046C4">
          <w:rPr>
            <w:b/>
          </w:rPr>
          <w:delText xml:space="preserve"> </w:delText>
        </w:r>
      </w:del>
      <w:r w:rsidR="00D44560" w:rsidRPr="00CC4106">
        <w:rPr>
          <w:b/>
        </w:rPr>
        <w:tab/>
      </w:r>
      <w:del w:id="27" w:author="JOEBEST" w:date="2016-09-16T19:15:00Z">
        <w:r w:rsidR="00D44560" w:rsidRPr="00CC4106" w:rsidDel="00992868">
          <w:rPr>
            <w:b/>
          </w:rPr>
          <w:tab/>
        </w:r>
        <w:r w:rsidR="00A87BAE" w:rsidRPr="00CC4106" w:rsidDel="00992868">
          <w:rPr>
            <w:b/>
          </w:rPr>
          <w:delText>Collection Date</w:delText>
        </w:r>
      </w:del>
      <w:r w:rsidR="00D44560" w:rsidRPr="00CC4106">
        <w:rPr>
          <w:b/>
        </w:rPr>
        <w:tab/>
      </w:r>
      <w:ins w:id="28" w:author="JOEBEST" w:date="2016-09-16T19:14:00Z">
        <w:r w:rsidR="003B69AF">
          <w:rPr>
            <w:b/>
          </w:rPr>
          <w:t>Date de Collection</w:t>
        </w:r>
      </w:ins>
      <w:r w:rsidR="00D44560" w:rsidRPr="00CC4106">
        <w:rPr>
          <w:b/>
        </w:rPr>
        <w:tab/>
      </w:r>
      <w:r w:rsidR="00D44560" w:rsidRPr="00CC4106">
        <w:rPr>
          <w:b/>
        </w:rPr>
        <w:tab/>
      </w:r>
      <w:ins w:id="29" w:author="JOEBEST" w:date="2016-09-16T19:17:00Z">
        <w:r w:rsidR="00992868">
          <w:rPr>
            <w:b/>
          </w:rPr>
          <w:t xml:space="preserve">Heure de </w:t>
        </w:r>
        <w:proofErr w:type="spellStart"/>
        <w:r w:rsidR="00992868">
          <w:rPr>
            <w:b/>
          </w:rPr>
          <w:t>Collection</w:t>
        </w:r>
      </w:ins>
      <w:r w:rsidR="00D44560" w:rsidRPr="00CC4106">
        <w:rPr>
          <w:b/>
        </w:rPr>
        <w:t>Collection</w:t>
      </w:r>
      <w:proofErr w:type="spellEnd"/>
      <w:r w:rsidR="00D44560" w:rsidRPr="00CC4106">
        <w:rPr>
          <w:b/>
        </w:rPr>
        <w:t xml:space="preserve"> Time</w:t>
      </w:r>
    </w:p>
    <w:p w14:paraId="68BA6491" w14:textId="77777777" w:rsidR="00163010" w:rsidRPr="003B69AF" w:rsidRDefault="00163010">
      <w:pPr>
        <w:contextualSpacing/>
        <w:rPr>
          <w:i/>
        </w:rPr>
      </w:pPr>
    </w:p>
    <w:p w14:paraId="51B1086F" w14:textId="77777777" w:rsidR="00163010" w:rsidRPr="003B69AF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Pr="003B69AF" w:rsidRDefault="00693F6E">
      <w:pPr>
        <w:contextualSpacing/>
        <w:rPr>
          <w:b/>
        </w:rPr>
      </w:pPr>
    </w:p>
    <w:p w14:paraId="4BB8A110" w14:textId="10551616" w:rsidR="00163010" w:rsidRPr="00CC4106" w:rsidRDefault="00693F6E">
      <w:pPr>
        <w:contextualSpacing/>
        <w:rPr>
          <w:b/>
        </w:rPr>
      </w:pPr>
      <w:r w:rsidRPr="001938C1">
        <w:rPr>
          <w:b/>
          <w:lang w:val="en-US"/>
          <w:rPrChange w:id="30" w:author="JOEBEST" w:date="2016-09-17T10:40:00Z">
            <w:rPr>
              <w:b/>
            </w:rPr>
          </w:rPrChange>
        </w:rPr>
        <w:t>Do you have a GPS device?</w:t>
      </w:r>
      <w:ins w:id="31" w:author="JOEBEST" w:date="2016-09-16T19:19:00Z">
        <w:r w:rsidR="00992868" w:rsidRPr="001938C1">
          <w:rPr>
            <w:b/>
            <w:lang w:val="en-US"/>
            <w:rPrChange w:id="32" w:author="JOEBEST" w:date="2016-09-17T10:40:00Z">
              <w:rPr>
                <w:b/>
              </w:rPr>
            </w:rPrChange>
          </w:rPr>
          <w:t xml:space="preserve"> </w:t>
        </w:r>
      </w:ins>
      <w:ins w:id="33" w:author="JOEBEST" w:date="2016-09-16T19:20:00Z">
        <w:r w:rsidR="00CA3303">
          <w:rPr>
            <w:b/>
          </w:rPr>
          <w:t>Vous avez un dispositi</w:t>
        </w:r>
      </w:ins>
      <w:ins w:id="34" w:author="JOEBEST" w:date="2016-09-22T10:20:00Z">
        <w:r w:rsidR="00CA3303">
          <w:rPr>
            <w:b/>
          </w:rPr>
          <w:t>f</w:t>
        </w:r>
      </w:ins>
      <w:ins w:id="35" w:author="JOEBEST" w:date="2016-09-16T19:20:00Z">
        <w:r w:rsidR="00992868" w:rsidRPr="00CC4106">
          <w:rPr>
            <w:b/>
          </w:rPr>
          <w:t xml:space="preserve"> GPS</w:t>
        </w:r>
      </w:ins>
      <w:ins w:id="36" w:author="JOEBEST" w:date="2016-09-17T13:26:00Z">
        <w:r w:rsidR="0015178F">
          <w:rPr>
            <w:b/>
          </w:rPr>
          <w:t> ?</w:t>
        </w:r>
      </w:ins>
    </w:p>
    <w:p w14:paraId="6EE6DF3A" w14:textId="1D92180C" w:rsidR="00693F6E" w:rsidRPr="00CC4106" w:rsidRDefault="00693F6E">
      <w:pPr>
        <w:contextualSpacing/>
      </w:pPr>
      <w:r w:rsidRPr="00A87BAE">
        <w:sym w:font="Wingdings" w:char="F0A8"/>
      </w:r>
      <w:r w:rsidRPr="00CC4106">
        <w:t xml:space="preserve"> </w:t>
      </w:r>
      <w:proofErr w:type="spellStart"/>
      <w:r w:rsidRPr="00CC4106">
        <w:t>Yes</w:t>
      </w:r>
      <w:proofErr w:type="spellEnd"/>
      <w:ins w:id="37" w:author="JOEBEST" w:date="2016-09-16T19:20:00Z">
        <w:r w:rsidR="00992868" w:rsidRPr="00CC4106">
          <w:t xml:space="preserve"> Oui</w:t>
        </w:r>
      </w:ins>
    </w:p>
    <w:p w14:paraId="6EC4FB39" w14:textId="08B15343" w:rsidR="00693F6E" w:rsidRPr="00693F6E" w:rsidRDefault="00693F6E">
      <w:pPr>
        <w:contextualSpacing/>
        <w:rPr>
          <w:b/>
        </w:rPr>
      </w:pPr>
      <w:r w:rsidRPr="00A87BAE">
        <w:sym w:font="Wingdings" w:char="F0A8"/>
      </w:r>
      <w:r>
        <w:t xml:space="preserve"> No</w:t>
      </w:r>
      <w:ins w:id="38" w:author="JOEBEST" w:date="2016-09-16T19:21:00Z">
        <w:r w:rsidR="00992868">
          <w:t xml:space="preserve"> Non</w:t>
        </w:r>
      </w:ins>
    </w:p>
    <w:p w14:paraId="2A7F40D4" w14:textId="77777777" w:rsidR="00693F6E" w:rsidRDefault="00693F6E">
      <w:pPr>
        <w:contextualSpacing/>
        <w:rPr>
          <w:i/>
        </w:rPr>
      </w:pPr>
    </w:p>
    <w:p w14:paraId="4700424C" w14:textId="64BE765C" w:rsidR="00D44560" w:rsidRPr="000F09A4" w:rsidRDefault="00BF7BB6">
      <w:pPr>
        <w:contextualSpacing/>
        <w:rPr>
          <w:i/>
        </w:rPr>
      </w:pPr>
      <w:ins w:id="39" w:author="JOEBEST" w:date="2016-09-16T19:21:00Z">
        <w:r>
          <w:rPr>
            <w:i/>
          </w:rPr>
          <w:t>Si vous avez un dispositi</w:t>
        </w:r>
      </w:ins>
      <w:ins w:id="40" w:author="JOEBEST" w:date="2016-09-22T10:20:00Z">
        <w:r>
          <w:rPr>
            <w:i/>
          </w:rPr>
          <w:t xml:space="preserve">f </w:t>
        </w:r>
      </w:ins>
      <w:ins w:id="41" w:author="JOEBEST" w:date="2016-09-16T19:21:00Z">
        <w:r w:rsidR="00992868" w:rsidRPr="00CC4106">
          <w:rPr>
            <w:i/>
          </w:rPr>
          <w:t xml:space="preserve">GPS, </w:t>
        </w:r>
      </w:ins>
      <w:proofErr w:type="spellStart"/>
      <w:ins w:id="42" w:author="JOEBEST" w:date="2016-09-16T19:24:00Z">
        <w:r w:rsidR="000F09A4" w:rsidRPr="00CC4106">
          <w:rPr>
            <w:i/>
          </w:rPr>
          <w:t>cree</w:t>
        </w:r>
      </w:ins>
      <w:ins w:id="43" w:author="JOEBEST" w:date="2016-09-16T19:29:00Z">
        <w:r w:rsidR="000F09A4" w:rsidRPr="00CC4106">
          <w:rPr>
            <w:i/>
          </w:rPr>
          <w:t>z</w:t>
        </w:r>
      </w:ins>
      <w:proofErr w:type="spellEnd"/>
      <w:ins w:id="44" w:author="JOEBEST" w:date="2016-09-16T19:24:00Z">
        <w:r w:rsidR="00992868" w:rsidRPr="00CC4106">
          <w:rPr>
            <w:i/>
          </w:rPr>
          <w:t xml:space="preserve"> un point de </w:t>
        </w:r>
        <w:proofErr w:type="spellStart"/>
        <w:r w:rsidR="00992868" w:rsidRPr="00CC4106">
          <w:rPr>
            <w:i/>
          </w:rPr>
          <w:t>cheminement</w:t>
        </w:r>
      </w:ins>
      <w:r w:rsidR="00D44560" w:rsidRPr="00CC4106">
        <w:rPr>
          <w:i/>
        </w:rPr>
        <w:t>If</w:t>
      </w:r>
      <w:proofErr w:type="spellEnd"/>
      <w:r w:rsidR="00D44560" w:rsidRPr="00CC4106">
        <w:rPr>
          <w:i/>
        </w:rPr>
        <w:t xml:space="preserve"> </w:t>
      </w:r>
      <w:proofErr w:type="spellStart"/>
      <w:r w:rsidR="00D44560" w:rsidRPr="00CC4106">
        <w:rPr>
          <w:i/>
        </w:rPr>
        <w:t>you</w:t>
      </w:r>
      <w:proofErr w:type="spellEnd"/>
      <w:r w:rsidR="00D44560" w:rsidRPr="00CC4106">
        <w:rPr>
          <w:i/>
        </w:rPr>
        <w:t xml:space="preserve"> have a GPS </w:t>
      </w:r>
      <w:proofErr w:type="spellStart"/>
      <w:r w:rsidR="00D44560" w:rsidRPr="00CC4106">
        <w:rPr>
          <w:i/>
        </w:rPr>
        <w:t>device</w:t>
      </w:r>
      <w:proofErr w:type="spellEnd"/>
      <w:r w:rsidR="00D44560" w:rsidRPr="00CC4106">
        <w:rPr>
          <w:i/>
        </w:rPr>
        <w:t xml:space="preserve">, </w:t>
      </w:r>
      <w:proofErr w:type="spellStart"/>
      <w:r w:rsidR="00D44560" w:rsidRPr="00CC4106">
        <w:rPr>
          <w:i/>
        </w:rPr>
        <w:t>create</w:t>
      </w:r>
      <w:proofErr w:type="spellEnd"/>
      <w:r w:rsidR="00D44560" w:rsidRPr="00CC4106">
        <w:rPr>
          <w:i/>
        </w:rPr>
        <w:t xml:space="preserve"> a </w:t>
      </w:r>
      <w:proofErr w:type="spellStart"/>
      <w:r w:rsidR="00D44560" w:rsidRPr="00CC4106">
        <w:rPr>
          <w:i/>
        </w:rPr>
        <w:t>waypoint</w:t>
      </w:r>
      <w:proofErr w:type="spellEnd"/>
      <w:r w:rsidR="00D44560" w:rsidRPr="00CC4106">
        <w:rPr>
          <w:i/>
        </w:rPr>
        <w:t xml:space="preserve">, </w:t>
      </w:r>
      <w:ins w:id="45" w:author="JOEBEST" w:date="2016-09-16T19:28:00Z">
        <w:r w:rsidR="000F09A4" w:rsidRPr="00CC4106">
          <w:rPr>
            <w:i/>
          </w:rPr>
          <w:t>enregistrez</w:t>
        </w:r>
      </w:ins>
      <w:ins w:id="46" w:author="JOEBEST" w:date="2016-09-16T19:29:00Z">
        <w:r w:rsidR="000F09A4" w:rsidRPr="003D22FA">
          <w:rPr>
            <w:i/>
          </w:rPr>
          <w:t xml:space="preserve"> les </w:t>
        </w:r>
      </w:ins>
      <w:ins w:id="47" w:author="JOEBEST" w:date="2016-09-17T08:53:00Z">
        <w:r w:rsidR="00CC4106" w:rsidRPr="003D22FA">
          <w:rPr>
            <w:i/>
          </w:rPr>
          <w:t>coordonnées</w:t>
        </w:r>
      </w:ins>
      <w:ins w:id="48" w:author="JOEBEST" w:date="2016-09-16T19:29:00Z">
        <w:r w:rsidR="000F09A4" w:rsidRPr="003D22FA">
          <w:rPr>
            <w:i/>
          </w:rPr>
          <w:t xml:space="preserve"> </w:t>
        </w:r>
      </w:ins>
      <w:r w:rsidR="00D44560" w:rsidRPr="003D22FA">
        <w:rPr>
          <w:i/>
        </w:rPr>
        <w:t xml:space="preserve">record </w:t>
      </w:r>
      <w:proofErr w:type="spellStart"/>
      <w:r w:rsidR="00D44560" w:rsidRPr="003D22FA">
        <w:rPr>
          <w:i/>
        </w:rPr>
        <w:t>coordinates</w:t>
      </w:r>
      <w:proofErr w:type="spellEnd"/>
      <w:r w:rsidR="00D44560" w:rsidRPr="003D22FA">
        <w:rPr>
          <w:i/>
        </w:rPr>
        <w:t xml:space="preserve">, </w:t>
      </w:r>
      <w:ins w:id="49" w:author="JOEBEST" w:date="2016-09-16T19:30:00Z">
        <w:r w:rsidR="000F09A4" w:rsidRPr="003D22FA">
          <w:rPr>
            <w:i/>
          </w:rPr>
          <w:t xml:space="preserve">et </w:t>
        </w:r>
        <w:proofErr w:type="spellStart"/>
        <w:r w:rsidR="000F09A4" w:rsidRPr="003D22FA">
          <w:rPr>
            <w:i/>
          </w:rPr>
          <w:t>repondez</w:t>
        </w:r>
        <w:proofErr w:type="spellEnd"/>
        <w:r w:rsidR="000F09A4" w:rsidRPr="003D22FA">
          <w:rPr>
            <w:i/>
          </w:rPr>
          <w:t xml:space="preserve"> aux questions </w:t>
        </w:r>
        <w:proofErr w:type="spellStart"/>
        <w:r w:rsidR="000F09A4" w:rsidRPr="003D22FA">
          <w:rPr>
            <w:i/>
          </w:rPr>
          <w:t>suivantes.</w:t>
        </w:r>
      </w:ins>
      <w:r w:rsidR="00D44560" w:rsidRPr="003D22FA">
        <w:rPr>
          <w:i/>
        </w:rPr>
        <w:t>and</w:t>
      </w:r>
      <w:proofErr w:type="spellEnd"/>
      <w:r w:rsidR="00D44560" w:rsidRPr="003D22FA">
        <w:rPr>
          <w:i/>
        </w:rPr>
        <w:t xml:space="preserve"> </w:t>
      </w:r>
      <w:proofErr w:type="spellStart"/>
      <w:r w:rsidR="00D44560" w:rsidRPr="003D22FA">
        <w:rPr>
          <w:i/>
        </w:rPr>
        <w:t>answer</w:t>
      </w:r>
      <w:proofErr w:type="spellEnd"/>
      <w:r w:rsidR="00D44560" w:rsidRPr="003D22FA">
        <w:rPr>
          <w:i/>
        </w:rPr>
        <w:t xml:space="preserve"> the </w:t>
      </w:r>
      <w:proofErr w:type="spellStart"/>
      <w:r w:rsidR="00D44560" w:rsidRPr="003D22FA">
        <w:rPr>
          <w:i/>
        </w:rPr>
        <w:t>following</w:t>
      </w:r>
      <w:proofErr w:type="spellEnd"/>
      <w:r w:rsidR="00D44560" w:rsidRPr="003D22FA">
        <w:rPr>
          <w:i/>
        </w:rPr>
        <w:t xml:space="preserve"> questions. </w:t>
      </w:r>
    </w:p>
    <w:p w14:paraId="031CDE1B" w14:textId="704AF945" w:rsidR="00D44560" w:rsidRPr="00AB74D7" w:rsidRDefault="000F09A4">
      <w:pPr>
        <w:contextualSpacing/>
        <w:rPr>
          <w:b/>
          <w:lang w:val="en-US"/>
          <w:rPrChange w:id="50" w:author="JOEBEST" w:date="2016-09-16T19:55:00Z">
            <w:rPr>
              <w:b/>
            </w:rPr>
          </w:rPrChange>
        </w:rPr>
      </w:pPr>
      <w:ins w:id="51" w:author="JOEBEST" w:date="2016-09-16T19:31:00Z">
        <w:r w:rsidRPr="00F10955">
          <w:rPr>
            <w:i/>
          </w:rPr>
          <w:t>Si vous n’avez pas de dispositif GPS,</w:t>
        </w:r>
      </w:ins>
      <w:ins w:id="52" w:author="JOEBEST" w:date="2016-09-16T19:52:00Z">
        <w:r w:rsidR="00F10955" w:rsidRPr="00CC4106">
          <w:rPr>
            <w:i/>
          </w:rPr>
          <w:t xml:space="preserve"> sautez aux questions </w:t>
        </w:r>
      </w:ins>
      <w:ins w:id="53" w:author="JOEBEST" w:date="2016-09-16T19:54:00Z">
        <w:r w:rsidR="002A18AE">
          <w:rPr>
            <w:i/>
          </w:rPr>
          <w:t xml:space="preserve">sur </w:t>
        </w:r>
      </w:ins>
      <w:ins w:id="54" w:author="JOEBEST" w:date="2016-09-28T10:00:00Z">
        <w:r w:rsidR="002A18AE">
          <w:rPr>
            <w:i/>
          </w:rPr>
          <w:t>quartier</w:t>
        </w:r>
      </w:ins>
      <w:ins w:id="55" w:author="JOEBEST" w:date="2016-09-16T19:55:00Z">
        <w:r w:rsidR="00AB74D7">
          <w:rPr>
            <w:i/>
          </w:rPr>
          <w:t>.</w:t>
        </w:r>
      </w:ins>
      <w:ins w:id="56" w:author="JOEBEST" w:date="2016-09-16T19:31:00Z">
        <w:r w:rsidRPr="00F10955">
          <w:rPr>
            <w:i/>
          </w:rPr>
          <w:t xml:space="preserve"> </w:t>
        </w:r>
      </w:ins>
      <w:r w:rsidR="00D44560" w:rsidRPr="00AB74D7">
        <w:rPr>
          <w:i/>
          <w:lang w:val="en-US"/>
        </w:rPr>
        <w:t>If you do not have a GPS device, skip to neighborhood.</w:t>
      </w:r>
    </w:p>
    <w:p w14:paraId="1551CF85" w14:textId="77777777" w:rsidR="00D44560" w:rsidRPr="00AB74D7" w:rsidRDefault="00D44560" w:rsidP="00D44560">
      <w:pPr>
        <w:spacing w:line="48" w:lineRule="auto"/>
        <w:contextualSpacing/>
        <w:rPr>
          <w:lang w:val="en-US"/>
          <w:rPrChange w:id="57" w:author="JOEBEST" w:date="2016-09-16T19:55:00Z">
            <w:rPr/>
          </w:rPrChange>
        </w:rPr>
      </w:pPr>
    </w:p>
    <w:p w14:paraId="6405F9B2" w14:textId="3DC28379" w:rsidR="00F43F7F" w:rsidRPr="00AB74D7" w:rsidRDefault="00F405C7">
      <w:pPr>
        <w:contextualSpacing/>
        <w:rPr>
          <w:b/>
        </w:rPr>
        <w:sectPr w:rsidR="00F43F7F" w:rsidRPr="00AB74D7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3B7CD" id="Rounded Rectangle 18" o:spid="_x0000_s1026" style="position:absolute;margin-left:99pt;margin-top:12.95pt;width:80.4pt;height:1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CA275" id="Rounded Rectangle 16" o:spid="_x0000_s1026" style="position:absolute;margin-left:0;margin-top:13.45pt;width:1in;height:1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58" w:author="JOEBEST" w:date="2016-09-17T07:26:00Z">
        <w:r w:rsidR="00ED25F8">
          <w:rPr>
            <w:b/>
          </w:rPr>
          <w:t>Code d’</w:t>
        </w:r>
      </w:ins>
      <w:ins w:id="59" w:author="JOEBEST" w:date="2016-09-16T19:57:00Z">
        <w:r w:rsidR="00AB74D7" w:rsidRPr="00CC4106">
          <w:rPr>
            <w:b/>
          </w:rPr>
          <w:t>Identif</w:t>
        </w:r>
      </w:ins>
      <w:ins w:id="60" w:author="JOEBEST" w:date="2016-09-16T20:01:00Z">
        <w:r w:rsidR="00AB74D7" w:rsidRPr="00CC4106">
          <w:rPr>
            <w:b/>
          </w:rPr>
          <w:t>ication de Dispositif  GPS</w:t>
        </w:r>
      </w:ins>
      <w:r w:rsidRPr="00CC4106">
        <w:rPr>
          <w:b/>
        </w:rPr>
        <w:t xml:space="preserve">GPS </w:t>
      </w:r>
      <w:proofErr w:type="spellStart"/>
      <w:r w:rsidRPr="00CC4106">
        <w:rPr>
          <w:b/>
        </w:rPr>
        <w:t>Device</w:t>
      </w:r>
      <w:proofErr w:type="spellEnd"/>
      <w:r w:rsidRPr="00CC4106">
        <w:rPr>
          <w:b/>
        </w:rPr>
        <w:t xml:space="preserve"> ID</w:t>
      </w:r>
      <w:r w:rsidRPr="00CC4106">
        <w:rPr>
          <w:b/>
        </w:rPr>
        <w:tab/>
        <w:t xml:space="preserve">           </w:t>
      </w:r>
      <w:ins w:id="61" w:author="JOEBEST" w:date="2016-09-28T10:00:00Z">
        <w:r w:rsidR="002A18AE">
          <w:rPr>
            <w:b/>
          </w:rPr>
          <w:t>Label de point de chem</w:t>
        </w:r>
      </w:ins>
      <w:ins w:id="62" w:author="JOEBEST" w:date="2016-09-28T10:01:00Z">
        <w:r w:rsidR="002A18AE">
          <w:rPr>
            <w:b/>
          </w:rPr>
          <w:t xml:space="preserve">inement </w:t>
        </w:r>
      </w:ins>
      <w:proofErr w:type="spellStart"/>
      <w:r w:rsidRPr="00CC4106">
        <w:rPr>
          <w:b/>
        </w:rPr>
        <w:t>Waypoint</w:t>
      </w:r>
      <w:proofErr w:type="spellEnd"/>
      <w:r w:rsidRPr="00CC4106">
        <w:rPr>
          <w:b/>
        </w:rPr>
        <w:t xml:space="preserve"> Label</w:t>
      </w:r>
      <w:r w:rsidRPr="00CC4106">
        <w:rPr>
          <w:b/>
        </w:rPr>
        <w:tab/>
        <w:t xml:space="preserve">          </w:t>
      </w:r>
      <w:ins w:id="63" w:author="JOEBEST" w:date="2016-09-17T07:30:00Z">
        <w:r w:rsidR="00ED25F8">
          <w:rPr>
            <w:b/>
          </w:rPr>
          <w:t xml:space="preserve">Latitude de </w:t>
        </w:r>
      </w:ins>
      <w:ins w:id="64" w:author="JOEBEST" w:date="2016-09-17T08:54:00Z">
        <w:r w:rsidR="003D22FA">
          <w:rPr>
            <w:b/>
          </w:rPr>
          <w:t>GPS (</w:t>
        </w:r>
      </w:ins>
      <w:proofErr w:type="spellStart"/>
      <w:ins w:id="65" w:author="JOEBEST" w:date="2016-09-17T07:32:00Z">
        <w:r w:rsidR="00ED25F8">
          <w:rPr>
            <w:b/>
          </w:rPr>
          <w:t>Nord</w:t>
        </w:r>
        <w:proofErr w:type="gramStart"/>
        <w:r w:rsidR="00ED25F8">
          <w:rPr>
            <w:b/>
          </w:rPr>
          <w:t>,Sud</w:t>
        </w:r>
        <w:proofErr w:type="spellEnd"/>
        <w:proofErr w:type="gramEnd"/>
        <w:r w:rsidR="00ED25F8">
          <w:rPr>
            <w:b/>
          </w:rPr>
          <w:t>)</w:t>
        </w:r>
      </w:ins>
      <w:r w:rsidRPr="00CC4106">
        <w:rPr>
          <w:b/>
        </w:rPr>
        <w:t xml:space="preserve"> </w:t>
      </w:r>
      <w:r w:rsidR="007A285E" w:rsidRPr="00CC4106">
        <w:rPr>
          <w:b/>
        </w:rPr>
        <w:t xml:space="preserve">GPS </w:t>
      </w:r>
      <w:r w:rsidR="00244768" w:rsidRPr="00CC4106">
        <w:rPr>
          <w:b/>
        </w:rPr>
        <w:t>Latitude (N, S)</w:t>
      </w:r>
      <w:r w:rsidRPr="00CC4106">
        <w:rPr>
          <w:b/>
        </w:rPr>
        <w:tab/>
        <w:t xml:space="preserve">           GPS </w:t>
      </w:r>
      <w:r w:rsidR="00244768" w:rsidRPr="00CC4106">
        <w:rPr>
          <w:b/>
        </w:rPr>
        <w:t xml:space="preserve">Longitude (W, E) </w:t>
      </w:r>
      <w:ins w:id="66" w:author="JOEBEST" w:date="2016-09-17T07:33:00Z">
        <w:r w:rsidR="00ED25F8">
          <w:rPr>
            <w:b/>
          </w:rPr>
          <w:t>Longitude de GPS</w:t>
        </w:r>
      </w:ins>
      <w:ins w:id="67" w:author="JOEBEST" w:date="2016-09-17T08:54:00Z">
        <w:r w:rsidR="003D22FA">
          <w:rPr>
            <w:b/>
          </w:rPr>
          <w:t xml:space="preserve"> (</w:t>
        </w:r>
      </w:ins>
      <w:ins w:id="68" w:author="JOEBEST" w:date="2016-09-17T07:34:00Z">
        <w:r w:rsidR="00ED25F8">
          <w:rPr>
            <w:b/>
          </w:rPr>
          <w:t>Ouest, Est)</w:t>
        </w:r>
      </w:ins>
    </w:p>
    <w:p w14:paraId="7B26AC5A" w14:textId="77777777" w:rsidR="00163010" w:rsidRPr="00AB74D7" w:rsidRDefault="00163010">
      <w:pPr>
        <w:contextualSpacing/>
        <w:rPr>
          <w:b/>
        </w:rPr>
      </w:pPr>
    </w:p>
    <w:p w14:paraId="0256A535" w14:textId="77777777" w:rsidR="00163010" w:rsidRPr="00AB74D7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Pr="00AB74D7" w:rsidRDefault="00163010">
      <w:pPr>
        <w:contextualSpacing/>
        <w:rPr>
          <w:b/>
        </w:rPr>
      </w:pPr>
    </w:p>
    <w:p w14:paraId="1051FD5D" w14:textId="1A323460" w:rsidR="007A285E" w:rsidRPr="00C147F5" w:rsidRDefault="004970CB">
      <w:pPr>
        <w:contextualSpacing/>
        <w:rPr>
          <w:b/>
        </w:rPr>
      </w:pPr>
      <w:proofErr w:type="spellStart"/>
      <w:r w:rsidRPr="00C147F5">
        <w:rPr>
          <w:b/>
        </w:rPr>
        <w:t>Neighborhood</w:t>
      </w:r>
      <w:ins w:id="69" w:author="JOEBEST" w:date="2016-09-28T10:01:00Z">
        <w:r w:rsidR="002A18AE">
          <w:rPr>
            <w:b/>
          </w:rPr>
          <w:t>Quartier</w:t>
        </w:r>
      </w:ins>
      <w:proofErr w:type="spellEnd"/>
    </w:p>
    <w:p w14:paraId="347187EB" w14:textId="77777777" w:rsidR="002135CB" w:rsidRDefault="002135CB">
      <w:pPr>
        <w:contextualSpacing/>
        <w:sectPr w:rsidR="002135C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3856F523" w14:textId="77777777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10C81B9" w14:textId="77777777" w:rsidR="00163010" w:rsidRDefault="00163010" w:rsidP="0073613C">
      <w:pPr>
        <w:pBdr>
          <w:bottom w:val="single" w:sz="6" w:space="1" w:color="auto"/>
        </w:pBdr>
        <w:contextualSpacing/>
        <w:rPr>
          <w:b/>
        </w:rPr>
      </w:pPr>
    </w:p>
    <w:p w14:paraId="7EF744F2" w14:textId="77777777" w:rsidR="005F2960" w:rsidRDefault="005F2960" w:rsidP="005F2960">
      <w:pPr>
        <w:contextualSpacing/>
        <w:rPr>
          <w:b/>
        </w:rPr>
      </w:pPr>
    </w:p>
    <w:p w14:paraId="6F1CEB87" w14:textId="097ABBD5" w:rsidR="005F2960" w:rsidRPr="00ED5D74" w:rsidRDefault="00ED5D74" w:rsidP="005F2960">
      <w:pPr>
        <w:contextualSpacing/>
        <w:rPr>
          <w:b/>
        </w:rPr>
        <w:sectPr w:rsidR="005F2960" w:rsidRPr="00ED5D74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70" w:author="JOEBEST" w:date="2016-09-17T07:40:00Z">
        <w:r w:rsidRPr="00CC4106">
          <w:rPr>
            <w:b/>
          </w:rPr>
          <w:t>Type de toilette</w:t>
        </w:r>
      </w:ins>
      <w:ins w:id="71" w:author="JOEBEST" w:date="2016-09-28T10:01:00Z">
        <w:r w:rsidR="00836E47">
          <w:rPr>
            <w:b/>
          </w:rPr>
          <w:t>s</w:t>
        </w:r>
      </w:ins>
      <w:ins w:id="72" w:author="JOEBEST" w:date="2016-09-17T07:40:00Z">
        <w:r w:rsidRPr="00CC4106">
          <w:rPr>
            <w:b/>
          </w:rPr>
          <w:t xml:space="preserve"> </w:t>
        </w:r>
        <w:proofErr w:type="gramStart"/>
        <w:r w:rsidRPr="00CC4106">
          <w:rPr>
            <w:b/>
          </w:rPr>
          <w:t xml:space="preserve">( </w:t>
        </w:r>
        <w:proofErr w:type="spellStart"/>
        <w:r w:rsidRPr="00CC4106">
          <w:rPr>
            <w:b/>
          </w:rPr>
          <w:t>Selectionnez</w:t>
        </w:r>
        <w:proofErr w:type="spellEnd"/>
        <w:proofErr w:type="gramEnd"/>
        <w:r w:rsidRPr="00CC4106">
          <w:rPr>
            <w:b/>
          </w:rPr>
          <w:t xml:space="preserve"> votre type, </w:t>
        </w:r>
      </w:ins>
      <w:ins w:id="73" w:author="JOEBEST" w:date="2016-09-17T07:47:00Z">
        <w:r w:rsidRPr="00CC4106">
          <w:rPr>
            <w:b/>
          </w:rPr>
          <w:t>si votre type de toilette</w:t>
        </w:r>
      </w:ins>
      <w:ins w:id="74" w:author="JOEBEST" w:date="2016-09-28T10:02:00Z">
        <w:r w:rsidR="00836E47">
          <w:rPr>
            <w:b/>
          </w:rPr>
          <w:t>s</w:t>
        </w:r>
      </w:ins>
      <w:ins w:id="75" w:author="JOEBEST" w:date="2016-09-17T07:47:00Z">
        <w:r w:rsidRPr="00CC4106">
          <w:rPr>
            <w:b/>
          </w:rPr>
          <w:t xml:space="preserve"> n’existe pas dans la liste, </w:t>
        </w:r>
        <w:r>
          <w:rPr>
            <w:b/>
          </w:rPr>
          <w:t>expliquez</w:t>
        </w:r>
      </w:ins>
      <w:ins w:id="76" w:author="JOEBEST" w:date="2016-09-17T07:48:00Z">
        <w:r w:rsidR="00636F1D">
          <w:rPr>
            <w:b/>
          </w:rPr>
          <w:t>,</w:t>
        </w:r>
      </w:ins>
      <w:ins w:id="77" w:author="JOEBEST" w:date="2016-09-17T07:47:00Z">
        <w:r>
          <w:rPr>
            <w:b/>
          </w:rPr>
          <w:t xml:space="preserve"> s’il vous plait</w:t>
        </w:r>
      </w:ins>
      <w:ins w:id="78" w:author="JOEBEST" w:date="2016-09-17T07:48:00Z">
        <w:r w:rsidR="00636F1D">
          <w:rPr>
            <w:b/>
          </w:rPr>
          <w:t>)</w:t>
        </w:r>
      </w:ins>
      <w:r w:rsidR="005F2960" w:rsidRPr="00CC4106">
        <w:rPr>
          <w:b/>
        </w:rPr>
        <w:t xml:space="preserve">Type of </w:t>
      </w:r>
      <w:proofErr w:type="spellStart"/>
      <w:r w:rsidR="005F2960" w:rsidRPr="00CC4106">
        <w:rPr>
          <w:b/>
        </w:rPr>
        <w:t>Toilet</w:t>
      </w:r>
      <w:proofErr w:type="spellEnd"/>
      <w:r w:rsidR="005F2960" w:rsidRPr="00CC4106">
        <w:rPr>
          <w:b/>
        </w:rPr>
        <w:t xml:space="preserve"> (select one; if </w:t>
      </w:r>
      <w:proofErr w:type="spellStart"/>
      <w:r w:rsidR="005F2960" w:rsidRPr="00CC4106">
        <w:rPr>
          <w:b/>
        </w:rPr>
        <w:t>other</w:t>
      </w:r>
      <w:proofErr w:type="spellEnd"/>
      <w:r w:rsidR="005F2960" w:rsidRPr="00CC4106">
        <w:rPr>
          <w:b/>
        </w:rPr>
        <w:t xml:space="preserve">, </w:t>
      </w:r>
      <w:proofErr w:type="spellStart"/>
      <w:r w:rsidR="005F2960" w:rsidRPr="00CC4106">
        <w:rPr>
          <w:b/>
        </w:rPr>
        <w:t>please</w:t>
      </w:r>
      <w:proofErr w:type="spellEnd"/>
      <w:r w:rsidR="005F2960" w:rsidRPr="00CC4106">
        <w:rPr>
          <w:b/>
        </w:rPr>
        <w:t xml:space="preserve"> </w:t>
      </w:r>
      <w:proofErr w:type="spellStart"/>
      <w:r w:rsidR="005F2960" w:rsidRPr="00CC4106">
        <w:rPr>
          <w:b/>
        </w:rPr>
        <w:t>explain</w:t>
      </w:r>
      <w:proofErr w:type="spellEnd"/>
      <w:r w:rsidR="005F2960" w:rsidRPr="00CC4106">
        <w:rPr>
          <w:b/>
        </w:rPr>
        <w:t>)</w:t>
      </w:r>
    </w:p>
    <w:p w14:paraId="7BEF115B" w14:textId="45E8701A" w:rsidR="005F2960" w:rsidRPr="00CC4106" w:rsidRDefault="005F2960" w:rsidP="005F2960">
      <w:pPr>
        <w:contextualSpacing/>
      </w:pPr>
      <w:r w:rsidRPr="00397992">
        <w:lastRenderedPageBreak/>
        <w:sym w:font="Wingdings" w:char="F0A8"/>
      </w:r>
      <w:ins w:id="79" w:author="JOEBEST" w:date="2016-09-28T08:31:00Z">
        <w:r w:rsidR="009824D1">
          <w:t>Latrines t</w:t>
        </w:r>
      </w:ins>
      <w:ins w:id="80" w:author="JOEBEST" w:date="2016-09-17T07:48:00Z">
        <w:r w:rsidR="00636F1D" w:rsidRPr="00CC4106">
          <w:t>raditionnel</w:t>
        </w:r>
      </w:ins>
      <w:ins w:id="81" w:author="JOEBEST" w:date="2016-09-28T08:30:00Z">
        <w:r w:rsidR="005A3764">
          <w:t>les</w:t>
        </w:r>
      </w:ins>
      <w:r w:rsidRPr="00CC4106">
        <w:t xml:space="preserve"> </w:t>
      </w:r>
      <w:proofErr w:type="spellStart"/>
      <w:r w:rsidRPr="00CC4106">
        <w:t>Traditio</w:t>
      </w:r>
      <w:proofErr w:type="spellEnd"/>
      <w:del w:id="82" w:author="JOEBEST" w:date="2016-09-17T07:48:00Z">
        <w:r w:rsidRPr="00CC4106" w:rsidDel="00636F1D">
          <w:delText>nal</w:delText>
        </w:r>
      </w:del>
      <w:r w:rsidRPr="00CC4106">
        <w:t xml:space="preserve">     </w:t>
      </w:r>
      <w:r w:rsidRPr="00CC4106">
        <w:tab/>
      </w:r>
      <w:r w:rsidRPr="00CC4106">
        <w:tab/>
      </w:r>
      <w:r w:rsidRPr="00397992">
        <w:sym w:font="Wingdings" w:char="F0A8"/>
      </w:r>
      <w:r w:rsidRPr="00CC4106">
        <w:t xml:space="preserve"> </w:t>
      </w:r>
      <w:ins w:id="83" w:author="JOEBEST" w:date="2016-09-17T08:07:00Z">
        <w:r w:rsidR="00456EB9" w:rsidRPr="00CC4106">
          <w:t>Toilette</w:t>
        </w:r>
      </w:ins>
      <w:ins w:id="84" w:author="JOEBEST" w:date="2016-09-28T08:19:00Z">
        <w:r w:rsidR="003A2E92">
          <w:t>s</w:t>
        </w:r>
      </w:ins>
      <w:ins w:id="85" w:author="JOEBEST" w:date="2016-09-17T08:07:00Z">
        <w:r w:rsidR="00456EB9" w:rsidRPr="00CC4106">
          <w:t xml:space="preserve"> </w:t>
        </w:r>
      </w:ins>
      <w:ins w:id="86" w:author="JOEBEST" w:date="2016-09-17T08:24:00Z">
        <w:r w:rsidR="009A24BE" w:rsidRPr="009A24BE">
          <w:t>ventilé</w:t>
        </w:r>
        <w:r w:rsidR="009A24BE">
          <w:t>e</w:t>
        </w:r>
      </w:ins>
      <w:ins w:id="87" w:author="JOEBEST" w:date="2016-09-28T08:19:00Z">
        <w:r w:rsidR="003A2E92">
          <w:t>s</w:t>
        </w:r>
      </w:ins>
      <w:ins w:id="88" w:author="JOEBEST" w:date="2016-09-17T08:07:00Z">
        <w:r w:rsidR="00456EB9" w:rsidRPr="00CC4106">
          <w:t xml:space="preserve"> </w:t>
        </w:r>
      </w:ins>
      <w:r w:rsidRPr="00CC4106">
        <w:t xml:space="preserve">VIP/KVIP       </w:t>
      </w:r>
    </w:p>
    <w:p w14:paraId="43847E5F" w14:textId="76FC164E" w:rsidR="005F2960" w:rsidRPr="00CC4106" w:rsidRDefault="005F2960" w:rsidP="005F2960">
      <w:pPr>
        <w:contextualSpacing/>
      </w:pPr>
      <w:r w:rsidRPr="00397992">
        <w:sym w:font="Wingdings" w:char="F0A8"/>
      </w:r>
      <w:r w:rsidRPr="00CC4106">
        <w:t xml:space="preserve"> </w:t>
      </w:r>
      <w:ins w:id="89" w:author="JOEBEST" w:date="2016-09-17T08:02:00Z">
        <w:r w:rsidR="00456EB9" w:rsidRPr="00CC4106">
          <w:t>Seau/</w:t>
        </w:r>
        <w:proofErr w:type="spellStart"/>
        <w:r w:rsidR="00456EB9" w:rsidRPr="00CC4106">
          <w:t>cuvette</w:t>
        </w:r>
      </w:ins>
      <w:r w:rsidRPr="00CC4106">
        <w:t>Bucket</w:t>
      </w:r>
      <w:proofErr w:type="spellEnd"/>
      <w:r w:rsidRPr="00CC4106">
        <w:t xml:space="preserve">/Pan      </w:t>
      </w:r>
      <w:r w:rsidRPr="00CC4106">
        <w:tab/>
      </w:r>
      <w:r w:rsidRPr="00CC4106">
        <w:tab/>
      </w:r>
      <w:r w:rsidRPr="00397992">
        <w:sym w:font="Wingdings" w:char="F0A8"/>
      </w:r>
      <w:r w:rsidRPr="00CC4106">
        <w:t xml:space="preserve"> </w:t>
      </w:r>
      <w:ins w:id="90" w:author="JOEBEST" w:date="2016-09-17T08:23:00Z">
        <w:r w:rsidR="009A24BE">
          <w:t xml:space="preserve">W-C </w:t>
        </w:r>
      </w:ins>
      <w:ins w:id="91" w:author="JOEBEST" w:date="2016-09-17T08:26:00Z">
        <w:r w:rsidR="009A24BE">
          <w:t>improvisés</w:t>
        </w:r>
      </w:ins>
      <w:ins w:id="92" w:author="JOEBEST" w:date="2016-09-17T08:23:00Z">
        <w:r w:rsidR="009A24BE">
          <w:t xml:space="preserve"> </w:t>
        </w:r>
      </w:ins>
      <w:r w:rsidRPr="00CC4106">
        <w:t>Pour/Flush</w:t>
      </w:r>
    </w:p>
    <w:p w14:paraId="63A21E65" w14:textId="4F34F2F2" w:rsidR="005F2960" w:rsidRPr="00AC165B" w:rsidRDefault="005F2960" w:rsidP="005F2960">
      <w:pPr>
        <w:contextualSpacing/>
      </w:pPr>
      <w:r w:rsidRPr="00397992">
        <w:sym w:font="Wingdings" w:char="F0A8"/>
      </w:r>
      <w:r w:rsidRPr="00AC165B">
        <w:t xml:space="preserve"> </w:t>
      </w:r>
      <w:ins w:id="93" w:author="JOEBEST" w:date="2016-09-28T08:30:00Z">
        <w:r w:rsidR="00AC165B" w:rsidRPr="00AC165B">
          <w:rPr>
            <w:rPrChange w:id="94" w:author="JOEBEST" w:date="2016-09-28T08:30:00Z">
              <w:rPr>
                <w:sz w:val="26"/>
                <w:szCs w:val="26"/>
              </w:rPr>
            </w:rPrChange>
          </w:rPr>
          <w:t xml:space="preserve">Toilettes à chasse d'eau </w:t>
        </w:r>
      </w:ins>
      <w:proofErr w:type="spellStart"/>
      <w:r w:rsidRPr="00AC165B">
        <w:t>Flus</w:t>
      </w:r>
      <w:proofErr w:type="spellEnd"/>
      <w:del w:id="95" w:author="JOEBEST" w:date="2016-09-17T08:04:00Z">
        <w:r w:rsidRPr="00AC165B" w:rsidDel="00456EB9">
          <w:delText xml:space="preserve">h </w:delText>
        </w:r>
      </w:del>
      <w:r w:rsidRPr="00AC165B">
        <w:t xml:space="preserve">     </w:t>
      </w:r>
      <w:r w:rsidRPr="00AC165B">
        <w:tab/>
      </w:r>
      <w:r w:rsidRPr="00AC165B">
        <w:tab/>
      </w:r>
      <w:r w:rsidRPr="00AC165B">
        <w:tab/>
      </w:r>
      <w:r w:rsidRPr="00397992">
        <w:sym w:font="Wingdings" w:char="F0A8"/>
      </w:r>
      <w:r w:rsidRPr="00AC165B">
        <w:t xml:space="preserve"> </w:t>
      </w:r>
      <w:proofErr w:type="spellStart"/>
      <w:ins w:id="96" w:author="JOEBEST" w:date="2016-09-28T08:22:00Z">
        <w:r w:rsidR="003A2E92" w:rsidRPr="00AC165B">
          <w:rPr>
            <w:rPrChange w:id="97" w:author="JOEBEST" w:date="2016-09-28T08:30:00Z">
              <w:rPr>
                <w:lang w:val="en-US"/>
              </w:rPr>
            </w:rPrChange>
          </w:rPr>
          <w:t>Mixte</w:t>
        </w:r>
      </w:ins>
      <w:r w:rsidRPr="00AC165B">
        <w:t>Mixed</w:t>
      </w:r>
      <w:proofErr w:type="spellEnd"/>
      <w:r w:rsidRPr="00AC165B">
        <w:t xml:space="preserve">       </w:t>
      </w:r>
    </w:p>
    <w:p w14:paraId="4CF0E4BE" w14:textId="3C8A61D0" w:rsidR="005F2960" w:rsidRPr="00AC165B" w:rsidRDefault="005F2960" w:rsidP="005F2960">
      <w:pPr>
        <w:contextualSpacing/>
        <w:sectPr w:rsidR="005F2960" w:rsidRPr="00AC165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7992">
        <w:sym w:font="Wingdings" w:char="F0A8"/>
      </w:r>
      <w:r w:rsidRPr="00AC165B">
        <w:t xml:space="preserve"> </w:t>
      </w:r>
      <w:proofErr w:type="spellStart"/>
      <w:ins w:id="98" w:author="JOEBEST" w:date="2016-09-17T07:49:00Z">
        <w:r w:rsidR="00636F1D" w:rsidRPr="00AC165B">
          <w:t>Autre</w:t>
        </w:r>
      </w:ins>
      <w:r w:rsidRPr="00AC165B">
        <w:t>Other</w:t>
      </w:r>
      <w:proofErr w:type="spellEnd"/>
      <w:r w:rsidRPr="00AC165B">
        <w:t>: ___________________</w:t>
      </w:r>
    </w:p>
    <w:p w14:paraId="50842BE2" w14:textId="77777777" w:rsidR="005F2960" w:rsidRPr="00AC165B" w:rsidRDefault="005F2960" w:rsidP="005F2960">
      <w:pPr>
        <w:contextualSpacing/>
        <w:rPr>
          <w:b/>
        </w:rPr>
      </w:pPr>
      <w:r w:rsidRPr="00AC165B">
        <w:rPr>
          <w:b/>
        </w:rPr>
        <w:lastRenderedPageBreak/>
        <w:t xml:space="preserve"> </w:t>
      </w:r>
    </w:p>
    <w:p w14:paraId="7994554A" w14:textId="1191BF7A" w:rsidR="005F2960" w:rsidRPr="001938C1" w:rsidRDefault="009A24BE" w:rsidP="005F2960">
      <w:pPr>
        <w:contextualSpacing/>
        <w:rPr>
          <w:b/>
          <w:lang w:val="en-US"/>
          <w:rPrChange w:id="99" w:author="JOEBEST" w:date="2016-09-17T10:41:00Z">
            <w:rPr>
              <w:b/>
            </w:rPr>
          </w:rPrChange>
        </w:rPr>
      </w:pPr>
      <w:proofErr w:type="spellStart"/>
      <w:ins w:id="100" w:author="JOEBEST" w:date="2016-09-17T08:31:00Z">
        <w:r w:rsidRPr="001938C1">
          <w:rPr>
            <w:b/>
            <w:lang w:val="en-US"/>
            <w:rPrChange w:id="101" w:author="JOEBEST" w:date="2016-09-17T10:41:00Z">
              <w:rPr>
                <w:b/>
              </w:rPr>
            </w:rPrChange>
          </w:rPr>
          <w:t>Nombre</w:t>
        </w:r>
        <w:proofErr w:type="spellEnd"/>
        <w:r w:rsidRPr="001938C1">
          <w:rPr>
            <w:b/>
            <w:lang w:val="en-US"/>
            <w:rPrChange w:id="102" w:author="JOEBEST" w:date="2016-09-17T10:41:00Z">
              <w:rPr>
                <w:b/>
              </w:rPr>
            </w:rPrChange>
          </w:rPr>
          <w:t xml:space="preserve"> de </w:t>
        </w:r>
        <w:proofErr w:type="spellStart"/>
        <w:r w:rsidRPr="001938C1">
          <w:rPr>
            <w:b/>
            <w:lang w:val="en-US"/>
            <w:rPrChange w:id="103" w:author="JOEBEST" w:date="2016-09-17T10:41:00Z">
              <w:rPr>
                <w:b/>
              </w:rPr>
            </w:rPrChange>
          </w:rPr>
          <w:t>cabine</w:t>
        </w:r>
      </w:ins>
      <w:ins w:id="104" w:author="JOEBEST" w:date="2016-09-17T08:32:00Z">
        <w:r w:rsidRPr="001938C1">
          <w:rPr>
            <w:b/>
            <w:lang w:val="en-US"/>
            <w:rPrChange w:id="105" w:author="JOEBEST" w:date="2016-09-17T10:41:00Z">
              <w:rPr>
                <w:b/>
              </w:rPr>
            </w:rPrChange>
          </w:rPr>
          <w:t>t</w:t>
        </w:r>
      </w:ins>
      <w:ins w:id="106" w:author="JOEBEST" w:date="2016-09-17T08:38:00Z">
        <w:r w:rsidR="004521E7" w:rsidRPr="001938C1">
          <w:rPr>
            <w:b/>
            <w:lang w:val="en-US"/>
            <w:rPrChange w:id="107" w:author="JOEBEST" w:date="2016-09-17T10:41:00Z">
              <w:rPr>
                <w:b/>
              </w:rPr>
            </w:rPrChange>
          </w:rPr>
          <w:t>s</w:t>
        </w:r>
      </w:ins>
      <w:r w:rsidR="005F2960" w:rsidRPr="001938C1">
        <w:rPr>
          <w:b/>
          <w:lang w:val="en-US"/>
          <w:rPrChange w:id="108" w:author="JOEBEST" w:date="2016-09-17T10:41:00Z">
            <w:rPr>
              <w:b/>
            </w:rPr>
          </w:rPrChange>
        </w:rPr>
        <w:t>Number</w:t>
      </w:r>
      <w:proofErr w:type="spellEnd"/>
      <w:r w:rsidR="005F2960" w:rsidRPr="001938C1">
        <w:rPr>
          <w:b/>
          <w:lang w:val="en-US"/>
          <w:rPrChange w:id="109" w:author="JOEBEST" w:date="2016-09-17T10:41:00Z">
            <w:rPr>
              <w:b/>
            </w:rPr>
          </w:rPrChange>
        </w:rPr>
        <w:t xml:space="preserve"> of Stalls </w:t>
      </w:r>
      <w:r w:rsidR="005F2960" w:rsidRPr="001938C1">
        <w:rPr>
          <w:b/>
          <w:lang w:val="en-US"/>
          <w:rPrChange w:id="110" w:author="JOEBEST" w:date="2016-09-17T10:41:00Z">
            <w:rPr>
              <w:b/>
            </w:rPr>
          </w:rPrChange>
        </w:rPr>
        <w:tab/>
      </w:r>
      <w:r w:rsidR="005F2960" w:rsidRPr="001938C1">
        <w:rPr>
          <w:b/>
          <w:lang w:val="en-US"/>
          <w:rPrChange w:id="111" w:author="JOEBEST" w:date="2016-09-17T10:41:00Z">
            <w:rPr>
              <w:b/>
            </w:rPr>
          </w:rPrChange>
        </w:rPr>
        <w:tab/>
      </w:r>
      <w:r w:rsidR="005F2960" w:rsidRPr="001938C1">
        <w:rPr>
          <w:b/>
          <w:lang w:val="en-US"/>
          <w:rPrChange w:id="112" w:author="JOEBEST" w:date="2016-09-17T10:41:00Z">
            <w:rPr>
              <w:b/>
            </w:rPr>
          </w:rPrChange>
        </w:rPr>
        <w:tab/>
        <w:t xml:space="preserve">        </w:t>
      </w:r>
      <w:proofErr w:type="spellStart"/>
      <w:ins w:id="113" w:author="JOEBEST" w:date="2016-09-17T08:38:00Z">
        <w:r w:rsidR="004521E7" w:rsidRPr="001938C1">
          <w:rPr>
            <w:b/>
            <w:lang w:val="en-US"/>
            <w:rPrChange w:id="114" w:author="JOEBEST" w:date="2016-09-17T10:41:00Z">
              <w:rPr>
                <w:b/>
              </w:rPr>
            </w:rPrChange>
          </w:rPr>
          <w:t>Nombre</w:t>
        </w:r>
        <w:proofErr w:type="spellEnd"/>
        <w:r w:rsidR="004521E7" w:rsidRPr="001938C1">
          <w:rPr>
            <w:b/>
            <w:lang w:val="en-US"/>
            <w:rPrChange w:id="115" w:author="JOEBEST" w:date="2016-09-17T10:41:00Z">
              <w:rPr>
                <w:b/>
              </w:rPr>
            </w:rPrChange>
          </w:rPr>
          <w:t xml:space="preserve"> de </w:t>
        </w:r>
        <w:proofErr w:type="gramStart"/>
        <w:r w:rsidR="004521E7" w:rsidRPr="00CC4106">
          <w:rPr>
            <w:b/>
            <w:lang w:val="en-US"/>
          </w:rPr>
          <w:t>cabinets</w:t>
        </w:r>
      </w:ins>
      <w:proofErr w:type="gramEnd"/>
      <w:r w:rsidR="005F2960" w:rsidRPr="001938C1">
        <w:rPr>
          <w:b/>
          <w:lang w:val="en-US"/>
          <w:rPrChange w:id="116" w:author="JOEBEST" w:date="2016-09-17T10:41:00Z">
            <w:rPr>
              <w:b/>
            </w:rPr>
          </w:rPrChange>
        </w:rPr>
        <w:t xml:space="preserve"> </w:t>
      </w:r>
      <w:proofErr w:type="spellStart"/>
      <w:ins w:id="117" w:author="JOEBEST" w:date="2016-09-17T08:43:00Z">
        <w:r w:rsidR="00CC4106" w:rsidRPr="001938C1">
          <w:rPr>
            <w:b/>
            <w:lang w:val="en-US"/>
            <w:rPrChange w:id="118" w:author="JOEBEST" w:date="2016-09-17T10:41:00Z">
              <w:rPr>
                <w:b/>
              </w:rPr>
            </w:rPrChange>
          </w:rPr>
          <w:t>salis</w:t>
        </w:r>
        <w:proofErr w:type="spellEnd"/>
        <w:r w:rsidR="00CC4106" w:rsidRPr="001938C1">
          <w:rPr>
            <w:b/>
            <w:lang w:val="en-US"/>
            <w:rPrChange w:id="119" w:author="JOEBEST" w:date="2016-09-17T10:41:00Z">
              <w:rPr>
                <w:b/>
              </w:rPr>
            </w:rPrChange>
          </w:rPr>
          <w:t xml:space="preserve"> de </w:t>
        </w:r>
      </w:ins>
      <w:proofErr w:type="spellStart"/>
      <w:ins w:id="120" w:author="JOEBEST" w:date="2016-09-17T08:44:00Z">
        <w:r w:rsidR="00CC4106" w:rsidRPr="001938C1">
          <w:rPr>
            <w:b/>
            <w:lang w:val="en-US"/>
            <w:rPrChange w:id="121" w:author="JOEBEST" w:date="2016-09-17T10:41:00Z">
              <w:rPr>
                <w:b/>
              </w:rPr>
            </w:rPrChange>
          </w:rPr>
          <w:t>fèces</w:t>
        </w:r>
        <w:proofErr w:type="spellEnd"/>
        <w:r w:rsidR="00CC4106" w:rsidRPr="001938C1">
          <w:rPr>
            <w:b/>
            <w:lang w:val="en-US"/>
            <w:rPrChange w:id="122" w:author="JOEBEST" w:date="2016-09-17T10:41:00Z">
              <w:rPr>
                <w:b/>
              </w:rPr>
            </w:rPrChange>
          </w:rPr>
          <w:t xml:space="preserve"> </w:t>
        </w:r>
      </w:ins>
      <w:r w:rsidR="005F2960" w:rsidRPr="001938C1">
        <w:rPr>
          <w:b/>
          <w:lang w:val="en-US"/>
          <w:rPrChange w:id="123" w:author="JOEBEST" w:date="2016-09-17T10:41:00Z">
            <w:rPr>
              <w:b/>
            </w:rPr>
          </w:rPrChange>
        </w:rPr>
        <w:t>Number of Stalls with Feces Visible on Walls and/or Slabs:</w:t>
      </w:r>
    </w:p>
    <w:p w14:paraId="4A98F011" w14:textId="77777777" w:rsidR="005F2960" w:rsidRPr="001938C1" w:rsidRDefault="005F2960" w:rsidP="005F2960">
      <w:pPr>
        <w:contextualSpacing/>
        <w:rPr>
          <w:b/>
          <w:lang w:val="en-US"/>
          <w:rPrChange w:id="124" w:author="JOEBEST" w:date="2016-09-17T10:41:00Z">
            <w:rPr>
              <w:b/>
            </w:rPr>
          </w:rPrChange>
        </w:rPr>
        <w:sectPr w:rsidR="005F2960" w:rsidRPr="001938C1" w:rsidSect="00AA63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79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FD262" wp14:editId="3816D1F1">
                <wp:simplePos x="0" y="0"/>
                <wp:positionH relativeFrom="column">
                  <wp:posOffset>2583180</wp:posOffset>
                </wp:positionH>
                <wp:positionV relativeFrom="paragraph">
                  <wp:posOffset>51435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715AE" id="Rounded Rectangle 37" o:spid="_x0000_s1026" style="position:absolute;margin-left:203.4pt;margin-top:4.05pt;width:180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" filled="f" strokecolor="#d8d8d8 [2732]" strokeweight="1pt">
                <v:stroke joinstyle="miter"/>
              </v:roundrect>
            </w:pict>
          </mc:Fallback>
        </mc:AlternateContent>
      </w:r>
      <w:r w:rsidRPr="003979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0EA4F" wp14:editId="12A9B7C9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38964" id="Rounded Rectangle 20" o:spid="_x0000_s1026" style="position:absolute;margin-left:0;margin-top:4.05pt;width:180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P+lQMPZAAAABQEAAA8AAABk&#10;cnMvZG93bnJldi54bWxMj8FuwjAQRO+V+AdrkbgVJ6VKURoHIUSPCJX20KOJt06EvY5iE8Lfd3tq&#10;j6NZvXlbbSbvxIhD7AIpyJcZCKQmmI6sgs+Pt8c1iJg0Ge0CoYI7RtjUs4dKlybc6B3HU7KCIRRL&#10;raBNqS+ljE2LXsdl6JG4+w6D14njYKUZ9I3h3smnLCuk1x3xQqt73LXYXE5Xr+DZWTNtjy+Howxj&#10;b1Zfe3so9kot5tP2FUTCKf0dw68+q0PNTudwJROFU8CPJAXrHASXqyLjfGZykYOsK/nfvv4B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/6VAw9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683EA380" w14:textId="77777777" w:rsidR="005F2960" w:rsidRPr="001938C1" w:rsidRDefault="005F2960" w:rsidP="005F2960">
      <w:pPr>
        <w:contextualSpacing/>
        <w:rPr>
          <w:b/>
          <w:lang w:val="en-US"/>
          <w:rPrChange w:id="125" w:author="JOEBEST" w:date="2016-09-17T10:41:00Z">
            <w:rPr>
              <w:b/>
            </w:rPr>
          </w:rPrChange>
        </w:rPr>
        <w:sectPr w:rsidR="005F2960" w:rsidRPr="001938C1" w:rsidSect="00E36B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1351D9" w14:textId="77777777" w:rsidR="005F2960" w:rsidRPr="001938C1" w:rsidRDefault="005F2960" w:rsidP="005F2960">
      <w:pPr>
        <w:pBdr>
          <w:bottom w:val="single" w:sz="6" w:space="1" w:color="auto"/>
        </w:pBdr>
        <w:contextualSpacing/>
        <w:rPr>
          <w:lang w:val="en-US"/>
          <w:rPrChange w:id="126" w:author="JOEBEST" w:date="2016-09-17T10:41:00Z">
            <w:rPr/>
          </w:rPrChange>
        </w:rPr>
      </w:pPr>
    </w:p>
    <w:p w14:paraId="6E37BE55" w14:textId="40B83F39" w:rsidR="005F2960" w:rsidRPr="0015178F" w:rsidRDefault="00CC4106" w:rsidP="005F2960">
      <w:pPr>
        <w:pBdr>
          <w:bottom w:val="single" w:sz="6" w:space="1" w:color="auto"/>
        </w:pBdr>
        <w:contextualSpacing/>
        <w:rPr>
          <w:b/>
        </w:rPr>
      </w:pPr>
      <w:ins w:id="127" w:author="JOEBEST" w:date="2016-09-17T08:45:00Z">
        <w:r w:rsidRPr="0015178F">
          <w:rPr>
            <w:b/>
          </w:rPr>
          <w:lastRenderedPageBreak/>
          <w:t>Nombre d</w:t>
        </w:r>
      </w:ins>
      <w:ins w:id="128" w:author="JOEBEST" w:date="2016-09-17T08:48:00Z">
        <w:r w:rsidRPr="0015178F">
          <w:rPr>
            <w:b/>
          </w:rPr>
          <w:t xml:space="preserve">’usagers </w:t>
        </w:r>
      </w:ins>
      <w:ins w:id="129" w:author="JOEBEST" w:date="2016-09-17T08:51:00Z">
        <w:r w:rsidRPr="0015178F">
          <w:rPr>
            <w:b/>
          </w:rPr>
          <w:t xml:space="preserve">par </w:t>
        </w:r>
        <w:proofErr w:type="spellStart"/>
        <w:r w:rsidRPr="0015178F">
          <w:rPr>
            <w:b/>
          </w:rPr>
          <w:t>jour</w:t>
        </w:r>
      </w:ins>
      <w:r w:rsidR="005F2960" w:rsidRPr="0015178F">
        <w:rPr>
          <w:b/>
        </w:rPr>
        <w:t>Number</w:t>
      </w:r>
      <w:proofErr w:type="spellEnd"/>
      <w:r w:rsidR="005F2960" w:rsidRPr="0015178F">
        <w:rPr>
          <w:b/>
        </w:rPr>
        <w:t xml:space="preserve"> of </w:t>
      </w:r>
      <w:proofErr w:type="spellStart"/>
      <w:r w:rsidR="005F2960" w:rsidRPr="0015178F">
        <w:rPr>
          <w:b/>
        </w:rPr>
        <w:t>Toilet</w:t>
      </w:r>
      <w:proofErr w:type="spellEnd"/>
      <w:r w:rsidR="005F2960" w:rsidRPr="0015178F">
        <w:rPr>
          <w:b/>
        </w:rPr>
        <w:t xml:space="preserve"> </w:t>
      </w:r>
      <w:proofErr w:type="spellStart"/>
      <w:r w:rsidR="005F2960" w:rsidRPr="0015178F">
        <w:rPr>
          <w:b/>
        </w:rPr>
        <w:t>Users</w:t>
      </w:r>
      <w:proofErr w:type="spellEnd"/>
      <w:r w:rsidR="005F2960" w:rsidRPr="0015178F">
        <w:rPr>
          <w:b/>
        </w:rPr>
        <w:t xml:space="preserve"> per Day:</w:t>
      </w:r>
      <w:r w:rsidR="005F2960" w:rsidRPr="0015178F">
        <w:rPr>
          <w:b/>
        </w:rPr>
        <w:tab/>
        <w:t xml:space="preserve">          </w:t>
      </w:r>
      <w:ins w:id="130" w:author="JOEBEST" w:date="2016-09-17T13:35:00Z">
        <w:r w:rsidR="0015178F" w:rsidRPr="0015178F">
          <w:rPr>
            <w:b/>
            <w:rPrChange w:id="131" w:author="JOEBEST" w:date="2016-09-17T13:36:00Z">
              <w:rPr>
                <w:b/>
                <w:lang w:val="en-US"/>
              </w:rPr>
            </w:rPrChange>
          </w:rPr>
          <w:t>Y-a-t-il une sal</w:t>
        </w:r>
        <w:r w:rsidR="0015178F" w:rsidRPr="002F64DD">
          <w:rPr>
            <w:b/>
          </w:rPr>
          <w:t xml:space="preserve">le de lavage </w:t>
        </w:r>
      </w:ins>
      <w:ins w:id="132" w:author="JOEBEST" w:date="2016-09-17T13:37:00Z">
        <w:r w:rsidR="002F64DD">
          <w:rPr>
            <w:b/>
          </w:rPr>
          <w:t>à</w:t>
        </w:r>
      </w:ins>
      <w:ins w:id="133" w:author="JOEBEST" w:date="2016-09-17T13:35:00Z">
        <w:r w:rsidR="0015178F" w:rsidRPr="0015178F">
          <w:rPr>
            <w:b/>
            <w:rPrChange w:id="134" w:author="JOEBEST" w:date="2016-09-17T13:36:00Z">
              <w:rPr>
                <w:b/>
                <w:lang w:val="en-US"/>
              </w:rPr>
            </w:rPrChange>
          </w:rPr>
          <w:t xml:space="preserve"> </w:t>
        </w:r>
      </w:ins>
      <w:ins w:id="135" w:author="JOEBEST" w:date="2016-09-17T13:37:00Z">
        <w:r w:rsidR="0015178F">
          <w:rPr>
            <w:b/>
          </w:rPr>
          <w:t xml:space="preserve">la </w:t>
        </w:r>
      </w:ins>
      <w:proofErr w:type="spellStart"/>
      <w:ins w:id="136" w:author="JOEBEST" w:date="2016-09-17T13:35:00Z">
        <w:r w:rsidR="0015178F" w:rsidRPr="0015178F">
          <w:rPr>
            <w:b/>
            <w:rPrChange w:id="137" w:author="JOEBEST" w:date="2016-09-17T13:36:00Z">
              <w:rPr>
                <w:b/>
                <w:lang w:val="en-US"/>
              </w:rPr>
            </w:rPrChange>
          </w:rPr>
          <w:t>main</w:t>
        </w:r>
      </w:ins>
      <w:r w:rsidR="005F2960" w:rsidRPr="0015178F">
        <w:rPr>
          <w:b/>
        </w:rPr>
        <w:t>Handwashing</w:t>
      </w:r>
      <w:proofErr w:type="spellEnd"/>
      <w:r w:rsidR="005F2960" w:rsidRPr="0015178F">
        <w:rPr>
          <w:b/>
        </w:rPr>
        <w:t xml:space="preserve"> Station </w:t>
      </w:r>
      <w:proofErr w:type="spellStart"/>
      <w:r w:rsidR="005F2960" w:rsidRPr="0015178F">
        <w:rPr>
          <w:b/>
        </w:rPr>
        <w:t>Present</w:t>
      </w:r>
      <w:proofErr w:type="spellEnd"/>
      <w:r w:rsidR="005F2960" w:rsidRPr="0015178F">
        <w:rPr>
          <w:b/>
        </w:rPr>
        <w:t>?</w:t>
      </w:r>
    </w:p>
    <w:p w14:paraId="523D0A6C" w14:textId="14775BBB" w:rsidR="005F2960" w:rsidRPr="00581F28" w:rsidRDefault="005F2960" w:rsidP="005F2960">
      <w:pPr>
        <w:pBdr>
          <w:bottom w:val="single" w:sz="6" w:space="1" w:color="auto"/>
        </w:pBdr>
        <w:contextualSpacing/>
        <w:rPr>
          <w:b/>
        </w:rPr>
      </w:pPr>
      <w:r w:rsidRPr="003979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C60C1" wp14:editId="0813D56B">
                <wp:simplePos x="0" y="0"/>
                <wp:positionH relativeFrom="column">
                  <wp:posOffset>-635</wp:posOffset>
                </wp:positionH>
                <wp:positionV relativeFrom="paragraph">
                  <wp:posOffset>36195</wp:posOffset>
                </wp:positionV>
                <wp:extent cx="2286000" cy="241300"/>
                <wp:effectExtent l="0" t="0" r="19050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0A9B" id="Rounded Rectangle 24" o:spid="_x0000_s1026" style="position:absolute;margin-left:-.05pt;margin-top:2.85pt;width:180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eC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G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Pr="0015178F">
        <w:rPr>
          <w:b/>
        </w:rPr>
        <w:tab/>
      </w:r>
      <w:r w:rsidRPr="0015178F">
        <w:rPr>
          <w:b/>
        </w:rPr>
        <w:tab/>
      </w:r>
      <w:r w:rsidRPr="0015178F">
        <w:rPr>
          <w:b/>
        </w:rPr>
        <w:tab/>
      </w:r>
      <w:r w:rsidRPr="0015178F">
        <w:rPr>
          <w:b/>
        </w:rPr>
        <w:tab/>
      </w:r>
      <w:r w:rsidRPr="0015178F">
        <w:rPr>
          <w:b/>
        </w:rPr>
        <w:tab/>
        <w:t xml:space="preserve">          </w:t>
      </w:r>
      <w:r w:rsidRPr="00397992">
        <w:sym w:font="Wingdings" w:char="F0A8"/>
      </w:r>
      <w:r w:rsidRPr="00A95697">
        <w:t xml:space="preserve"> </w:t>
      </w:r>
      <w:proofErr w:type="spellStart"/>
      <w:ins w:id="138" w:author="JOEBEST" w:date="2016-09-28T10:03:00Z">
        <w:r w:rsidR="00D4572A" w:rsidRPr="00A95697">
          <w:rPr>
            <w:rPrChange w:id="139" w:author="JOEBEST" w:date="2016-09-28T10:04:00Z">
              <w:rPr>
                <w:lang w:val="en-US"/>
              </w:rPr>
            </w:rPrChange>
          </w:rPr>
          <w:t>Oui</w:t>
        </w:r>
      </w:ins>
      <w:r w:rsidRPr="00A95697">
        <w:t>Yes</w:t>
      </w:r>
      <w:proofErr w:type="spellEnd"/>
      <w:r w:rsidRPr="00A95697">
        <w:tab/>
      </w:r>
      <w:r w:rsidRPr="00A95697">
        <w:tab/>
      </w:r>
      <w:r w:rsidRPr="00397992">
        <w:sym w:font="Wingdings" w:char="F0A8"/>
      </w:r>
      <w:r w:rsidRPr="00A95697">
        <w:t xml:space="preserve"> </w:t>
      </w:r>
      <w:proofErr w:type="spellStart"/>
      <w:ins w:id="140" w:author="JOEBEST" w:date="2016-09-28T10:03:00Z">
        <w:r w:rsidR="00D4572A" w:rsidRPr="00A95697">
          <w:rPr>
            <w:rPrChange w:id="141" w:author="JOEBEST" w:date="2016-09-28T10:04:00Z">
              <w:rPr>
                <w:lang w:val="en-US"/>
              </w:rPr>
            </w:rPrChange>
          </w:rPr>
          <w:t>Non</w:t>
        </w:r>
      </w:ins>
      <w:r w:rsidRPr="00A95697">
        <w:t>No</w:t>
      </w:r>
      <w:proofErr w:type="spellEnd"/>
      <w:r w:rsidRPr="00A95697">
        <w:t xml:space="preserve">      </w:t>
      </w:r>
    </w:p>
    <w:p w14:paraId="0AC5A322" w14:textId="77777777" w:rsidR="005F2960" w:rsidRPr="00A95697" w:rsidRDefault="005F2960" w:rsidP="005F2960">
      <w:pPr>
        <w:pBdr>
          <w:bottom w:val="single" w:sz="6" w:space="1" w:color="auto"/>
        </w:pBdr>
        <w:contextualSpacing/>
        <w:rPr>
          <w:b/>
        </w:rPr>
      </w:pPr>
    </w:p>
    <w:p w14:paraId="6E255BF7" w14:textId="5681F266" w:rsidR="00163010" w:rsidRPr="00A95697" w:rsidRDefault="00163010" w:rsidP="005F2960">
      <w:pPr>
        <w:spacing w:line="48" w:lineRule="auto"/>
        <w:contextualSpacing/>
      </w:pPr>
    </w:p>
    <w:p w14:paraId="45939416" w14:textId="77777777" w:rsidR="00127011" w:rsidRPr="00A95697" w:rsidRDefault="00127011" w:rsidP="00163010">
      <w:pPr>
        <w:contextualSpacing/>
        <w:rPr>
          <w:b/>
        </w:rPr>
      </w:pPr>
    </w:p>
    <w:p w14:paraId="32F00FF7" w14:textId="7B18160A" w:rsidR="00163010" w:rsidRPr="00581F28" w:rsidRDefault="00163010" w:rsidP="00163010">
      <w:pPr>
        <w:contextualSpacing/>
        <w:rPr>
          <w:b/>
        </w:rPr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7D2422" wp14:editId="5FF28C17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CD56" id="Rounded Rectangle 14" o:spid="_x0000_s1026" style="position:absolute;margin-left:0;margin-top:17.15pt;width:468pt;height: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ins w:id="142" w:author="JOEBEST" w:date="2016-09-17T10:42:00Z">
        <w:r w:rsidR="001938C1" w:rsidRPr="00A95697">
          <w:rPr>
            <w:b/>
            <w:rPrChange w:id="143" w:author="JOEBEST" w:date="2016-09-28T10:04:00Z">
              <w:rPr>
                <w:b/>
                <w:lang w:val="en-US"/>
              </w:rPr>
            </w:rPrChange>
          </w:rPr>
          <w:t>N</w:t>
        </w:r>
      </w:ins>
      <w:ins w:id="144" w:author="JOEBEST" w:date="2016-09-17T10:41:00Z">
        <w:r w:rsidR="001938C1" w:rsidRPr="00A95697">
          <w:rPr>
            <w:b/>
            <w:rPrChange w:id="145" w:author="JOEBEST" w:date="2016-09-28T10:04:00Z">
              <w:rPr>
                <w:b/>
                <w:lang w:val="en-US"/>
              </w:rPr>
            </w:rPrChange>
          </w:rPr>
          <w:t xml:space="preserve">oms </w:t>
        </w:r>
        <w:r w:rsidR="002F64DD" w:rsidRPr="00A95697">
          <w:rPr>
            <w:b/>
            <w:rPrChange w:id="146" w:author="JOEBEST" w:date="2016-09-28T10:04:00Z">
              <w:rPr>
                <w:b/>
                <w:lang w:val="en-US"/>
              </w:rPr>
            </w:rPrChange>
          </w:rPr>
          <w:t>d</w:t>
        </w:r>
      </w:ins>
      <w:ins w:id="147" w:author="JOEBEST" w:date="2016-09-17T13:37:00Z">
        <w:r w:rsidR="002F64DD" w:rsidRPr="00A95697">
          <w:rPr>
            <w:b/>
            <w:rPrChange w:id="148" w:author="JOEBEST" w:date="2016-09-28T10:04:00Z">
              <w:rPr>
                <w:b/>
                <w:lang w:val="en-US"/>
              </w:rPr>
            </w:rPrChange>
          </w:rPr>
          <w:t>u</w:t>
        </w:r>
      </w:ins>
      <w:ins w:id="149" w:author="JOEBEST" w:date="2016-09-17T10:41:00Z">
        <w:r w:rsidR="001938C1" w:rsidRPr="00A95697">
          <w:rPr>
            <w:b/>
            <w:rPrChange w:id="150" w:author="JOEBEST" w:date="2016-09-28T10:04:00Z">
              <w:rPr>
                <w:b/>
                <w:lang w:val="en-US"/>
              </w:rPr>
            </w:rPrChange>
          </w:rPr>
          <w:t xml:space="preserve"> personnel</w:t>
        </w:r>
      </w:ins>
      <w:ins w:id="151" w:author="JOEBEST" w:date="2016-09-17T10:49:00Z">
        <w:r w:rsidR="00D4359C" w:rsidRPr="00A95697">
          <w:rPr>
            <w:b/>
            <w:rPrChange w:id="152" w:author="JOEBEST" w:date="2016-09-28T10:04:00Z">
              <w:rPr>
                <w:b/>
                <w:lang w:val="en-US"/>
              </w:rPr>
            </w:rPrChange>
          </w:rPr>
          <w:t xml:space="preserve"> qui sont</w:t>
        </w:r>
      </w:ins>
      <w:ins w:id="153" w:author="JOEBEST" w:date="2016-09-17T10:41:00Z">
        <w:r w:rsidR="002F64DD" w:rsidRPr="00A95697">
          <w:rPr>
            <w:b/>
            <w:rPrChange w:id="154" w:author="JOEBEST" w:date="2016-09-28T10:04:00Z">
              <w:rPr>
                <w:b/>
                <w:lang w:val="en-US"/>
              </w:rPr>
            </w:rPrChange>
          </w:rPr>
          <w:t xml:space="preserve"> engag</w:t>
        </w:r>
      </w:ins>
      <w:ins w:id="155" w:author="JOEBEST" w:date="2016-09-17T13:37:00Z">
        <w:r w:rsidR="002F64DD" w:rsidRPr="00A95697">
          <w:rPr>
            <w:b/>
            <w:rPrChange w:id="156" w:author="JOEBEST" w:date="2016-09-28T10:04:00Z">
              <w:rPr>
                <w:b/>
                <w:lang w:val="en-US"/>
              </w:rPr>
            </w:rPrChange>
          </w:rPr>
          <w:t>é</w:t>
        </w:r>
      </w:ins>
      <w:ins w:id="157" w:author="JOEBEST" w:date="2016-09-17T10:49:00Z">
        <w:r w:rsidR="00B13B51" w:rsidRPr="00A95697">
          <w:rPr>
            <w:b/>
            <w:rPrChange w:id="158" w:author="JOEBEST" w:date="2016-09-28T10:04:00Z">
              <w:rPr>
                <w:b/>
                <w:lang w:val="en-US"/>
              </w:rPr>
            </w:rPrChange>
          </w:rPr>
          <w:t>s dans</w:t>
        </w:r>
      </w:ins>
      <w:ins w:id="159" w:author="JOEBEST" w:date="2016-09-17T10:50:00Z">
        <w:r w:rsidR="002870AE" w:rsidRPr="00A95697">
          <w:rPr>
            <w:b/>
            <w:rPrChange w:id="160" w:author="JOEBEST" w:date="2016-09-28T10:04:00Z">
              <w:rPr>
                <w:b/>
                <w:lang w:val="en-US"/>
              </w:rPr>
            </w:rPrChange>
          </w:rPr>
          <w:t xml:space="preserve"> </w:t>
        </w:r>
      </w:ins>
      <w:ins w:id="161" w:author="JOEBEST" w:date="2016-09-28T10:03:00Z">
        <w:r w:rsidR="00A95697" w:rsidRPr="00A95697">
          <w:rPr>
            <w:b/>
            <w:rPrChange w:id="162" w:author="JOEBEST" w:date="2016-09-28T10:04:00Z">
              <w:rPr>
                <w:b/>
                <w:lang w:val="en-US"/>
              </w:rPr>
            </w:rPrChange>
          </w:rPr>
          <w:t xml:space="preserve">la collection de cet </w:t>
        </w:r>
      </w:ins>
      <w:proofErr w:type="gramStart"/>
      <w:ins w:id="163" w:author="JOEBEST" w:date="2016-09-17T11:07:00Z">
        <w:r w:rsidR="002870AE" w:rsidRPr="00A95697">
          <w:rPr>
            <w:b/>
          </w:rPr>
          <w:t>échantillon</w:t>
        </w:r>
      </w:ins>
      <w:ins w:id="164" w:author="JOEBEST" w:date="2016-09-17T10:52:00Z">
        <w:r w:rsidR="00B13B51" w:rsidRPr="00A95697">
          <w:rPr>
            <w:b/>
            <w:rPrChange w:id="165" w:author="JOEBEST" w:date="2016-09-28T10:04:00Z">
              <w:rPr>
                <w:b/>
                <w:lang w:val="en-US"/>
              </w:rPr>
            </w:rPrChange>
          </w:rPr>
          <w:t>(</w:t>
        </w:r>
        <w:proofErr w:type="spellStart"/>
        <w:proofErr w:type="gramEnd"/>
        <w:r w:rsidR="002F64DD" w:rsidRPr="00A95697">
          <w:rPr>
            <w:b/>
            <w:rPrChange w:id="166" w:author="JOEBEST" w:date="2016-09-28T10:04:00Z">
              <w:rPr>
                <w:b/>
                <w:lang w:val="en-US"/>
              </w:rPr>
            </w:rPrChange>
          </w:rPr>
          <w:t>separ</w:t>
        </w:r>
      </w:ins>
      <w:ins w:id="167" w:author="JOEBEST" w:date="2016-09-17T13:38:00Z">
        <w:r w:rsidR="002F64DD" w:rsidRPr="00A95697">
          <w:rPr>
            <w:b/>
            <w:rPrChange w:id="168" w:author="JOEBEST" w:date="2016-09-28T10:04:00Z">
              <w:rPr>
                <w:b/>
                <w:lang w:val="en-US"/>
              </w:rPr>
            </w:rPrChange>
          </w:rPr>
          <w:t>é</w:t>
        </w:r>
      </w:ins>
      <w:ins w:id="169" w:author="JOEBEST" w:date="2016-09-17T11:07:00Z">
        <w:r w:rsidR="002870AE" w:rsidRPr="00A95697">
          <w:rPr>
            <w:b/>
            <w:rPrChange w:id="170" w:author="JOEBEST" w:date="2016-09-28T10:04:00Z">
              <w:rPr>
                <w:b/>
                <w:lang w:val="en-US"/>
              </w:rPr>
            </w:rPrChange>
          </w:rPr>
          <w:t>s</w:t>
        </w:r>
      </w:ins>
      <w:proofErr w:type="spellEnd"/>
      <w:ins w:id="171" w:author="JOEBEST" w:date="2016-09-17T10:52:00Z">
        <w:r w:rsidR="00B13B51" w:rsidRPr="00A95697">
          <w:rPr>
            <w:b/>
            <w:rPrChange w:id="172" w:author="JOEBEST" w:date="2016-09-28T10:04:00Z">
              <w:rPr>
                <w:b/>
                <w:lang w:val="en-US"/>
              </w:rPr>
            </w:rPrChange>
          </w:rPr>
          <w:t xml:space="preserve"> par virgule)</w:t>
        </w:r>
      </w:ins>
      <w:ins w:id="173" w:author="JOEBEST" w:date="2016-09-17T10:50:00Z">
        <w:r w:rsidR="00B13B51" w:rsidRPr="00A95697">
          <w:rPr>
            <w:b/>
            <w:rPrChange w:id="174" w:author="JOEBEST" w:date="2016-09-28T10:04:00Z">
              <w:rPr>
                <w:b/>
                <w:lang w:val="en-US"/>
              </w:rPr>
            </w:rPrChange>
          </w:rPr>
          <w:t xml:space="preserve">( </w:t>
        </w:r>
      </w:ins>
      <w:proofErr w:type="spellStart"/>
      <w:r w:rsidRPr="00A95697">
        <w:rPr>
          <w:b/>
        </w:rPr>
        <w:t>Names</w:t>
      </w:r>
      <w:proofErr w:type="spellEnd"/>
      <w:r w:rsidRPr="00A95697">
        <w:rPr>
          <w:b/>
        </w:rPr>
        <w:t xml:space="preserve"> of all staff </w:t>
      </w:r>
      <w:proofErr w:type="spellStart"/>
      <w:r w:rsidRPr="00A95697">
        <w:rPr>
          <w:b/>
        </w:rPr>
        <w:t>involved</w:t>
      </w:r>
      <w:proofErr w:type="spellEnd"/>
      <w:r w:rsidRPr="00A95697">
        <w:rPr>
          <w:b/>
        </w:rPr>
        <w:t xml:space="preserve"> in </w:t>
      </w:r>
      <w:proofErr w:type="spellStart"/>
      <w:r w:rsidRPr="00A95697">
        <w:rPr>
          <w:b/>
        </w:rPr>
        <w:t>collecting</w:t>
      </w:r>
      <w:proofErr w:type="spellEnd"/>
      <w:r w:rsidRPr="00A95697">
        <w:rPr>
          <w:b/>
        </w:rPr>
        <w:t xml:space="preserve"> </w:t>
      </w:r>
      <w:proofErr w:type="spellStart"/>
      <w:r w:rsidRPr="00A95697">
        <w:rPr>
          <w:b/>
        </w:rPr>
        <w:t>this</w:t>
      </w:r>
      <w:proofErr w:type="spellEnd"/>
      <w:r w:rsidRPr="00A95697">
        <w:rPr>
          <w:b/>
        </w:rPr>
        <w:t xml:space="preserve"> </w:t>
      </w:r>
      <w:proofErr w:type="spellStart"/>
      <w:r w:rsidRPr="00A95697">
        <w:rPr>
          <w:b/>
        </w:rPr>
        <w:t>sample</w:t>
      </w:r>
      <w:proofErr w:type="spellEnd"/>
      <w:r w:rsidR="00127011" w:rsidRPr="00581F28">
        <w:rPr>
          <w:b/>
        </w:rPr>
        <w:t xml:space="preserve"> (</w:t>
      </w:r>
      <w:proofErr w:type="spellStart"/>
      <w:r w:rsidR="00127011" w:rsidRPr="00581F28">
        <w:rPr>
          <w:b/>
        </w:rPr>
        <w:t>separated</w:t>
      </w:r>
      <w:proofErr w:type="spellEnd"/>
      <w:r w:rsidR="00127011" w:rsidRPr="00581F28">
        <w:rPr>
          <w:b/>
        </w:rPr>
        <w:t xml:space="preserve"> by comma)</w:t>
      </w:r>
    </w:p>
    <w:p w14:paraId="3EA14FBF" w14:textId="77777777" w:rsidR="00163010" w:rsidRPr="00A95697" w:rsidRDefault="00163010" w:rsidP="00163010">
      <w:pPr>
        <w:contextualSpacing/>
      </w:pPr>
    </w:p>
    <w:p w14:paraId="03ECA4E6" w14:textId="77777777" w:rsidR="00163010" w:rsidRPr="00A95697" w:rsidRDefault="00163010">
      <w:pPr>
        <w:contextualSpacing/>
        <w:rPr>
          <w:b/>
        </w:rPr>
      </w:pPr>
    </w:p>
    <w:p w14:paraId="3863F106" w14:textId="51B56A08" w:rsidR="00163010" w:rsidRPr="00A95697" w:rsidRDefault="00163010">
      <w:pPr>
        <w:contextualSpacing/>
        <w:rPr>
          <w:b/>
        </w:rPr>
      </w:pPr>
    </w:p>
    <w:p w14:paraId="5D2EE028" w14:textId="5D38527B" w:rsidR="00127011" w:rsidRPr="00650813" w:rsidRDefault="00693F6E">
      <w:pPr>
        <w:contextualSpacing/>
        <w:rPr>
          <w:b/>
        </w:rPr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1F8807" wp14:editId="2D76D959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943600" cy="38735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73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DBC3" id="Rounded Rectangle 19" o:spid="_x0000_s1026" style="position:absolute;margin-left:0;margin-top:11.3pt;width:468pt;height:3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ins w:id="175" w:author="JOEBEST" w:date="2016-09-17T11:08:00Z">
        <w:r w:rsidR="002870AE" w:rsidRPr="002870AE">
          <w:rPr>
            <w:b/>
            <w:rPrChange w:id="176" w:author="JOEBEST" w:date="2016-09-17T11:10:00Z">
              <w:rPr>
                <w:b/>
                <w:lang w:val="en-US"/>
              </w:rPr>
            </w:rPrChange>
          </w:rPr>
          <w:t>Observations</w:t>
        </w:r>
      </w:ins>
      <w:r w:rsidR="00917622" w:rsidRPr="002870AE">
        <w:rPr>
          <w:b/>
        </w:rPr>
        <w:t>N</w:t>
      </w:r>
      <w:proofErr w:type="spellEnd"/>
      <w:del w:id="177" w:author="JOEBEST" w:date="2016-09-17T11:08:00Z">
        <w:r w:rsidR="00917622" w:rsidRPr="00650813" w:rsidDel="002870AE">
          <w:rPr>
            <w:b/>
          </w:rPr>
          <w:delText>otes</w:delText>
        </w:r>
      </w:del>
    </w:p>
    <w:p w14:paraId="6B9E20C2" w14:textId="77777777" w:rsidR="00127011" w:rsidRPr="002870AE" w:rsidRDefault="00127011">
      <w:pPr>
        <w:rPr>
          <w:b/>
        </w:rPr>
      </w:pPr>
      <w:r w:rsidRPr="002870AE">
        <w:rPr>
          <w:b/>
        </w:rPr>
        <w:br w:type="page"/>
      </w:r>
    </w:p>
    <w:p w14:paraId="1335D118" w14:textId="77777777" w:rsidR="006169F0" w:rsidRPr="002870AE" w:rsidRDefault="006169F0" w:rsidP="006169F0">
      <w:pPr>
        <w:spacing w:line="48" w:lineRule="auto"/>
        <w:contextualSpacing/>
      </w:pPr>
    </w:p>
    <w:p w14:paraId="331ABC7A" w14:textId="77777777" w:rsidR="00162EFB" w:rsidRPr="002870AE" w:rsidRDefault="00162EFB" w:rsidP="00162EFB">
      <w:pPr>
        <w:spacing w:line="48" w:lineRule="auto"/>
        <w:contextualSpacing/>
      </w:pPr>
    </w:p>
    <w:p w14:paraId="307E2076" w14:textId="20DBF2CC" w:rsidR="00D01726" w:rsidRPr="00650813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4800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DECC" id="Straight Connector 1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178" w:author="JOEBEST" w:date="2016-09-17T13:38:00Z">
        <w:r w:rsidR="002F64DD" w:rsidRPr="002F64DD">
          <w:rPr>
            <w:rFonts w:ascii="Arial" w:hAnsi="Arial" w:cs="Arial"/>
            <w:b/>
            <w:sz w:val="40"/>
            <w:szCs w:val="40"/>
          </w:rPr>
          <w:t>Prélèvements</w:t>
        </w:r>
      </w:ins>
      <w:ins w:id="179" w:author="JOEBEST" w:date="2016-09-17T11:09:00Z">
        <w:r w:rsidR="002870AE" w:rsidRPr="002870AE">
          <w:rPr>
            <w:rFonts w:ascii="Arial" w:hAnsi="Arial" w:cs="Arial"/>
            <w:b/>
            <w:sz w:val="40"/>
            <w:szCs w:val="40"/>
            <w:rPrChange w:id="180" w:author="JOEBEST" w:date="2016-09-17T11:10:00Z">
              <w:rPr>
                <w:rFonts w:ascii="Arial" w:hAnsi="Arial" w:cs="Arial"/>
                <w:b/>
                <w:sz w:val="40"/>
                <w:szCs w:val="40"/>
                <w:lang w:val="en-US"/>
              </w:rPr>
            </w:rPrChange>
          </w:rPr>
          <w:t xml:space="preserve"> de</w:t>
        </w:r>
      </w:ins>
      <w:ins w:id="181" w:author="JOEBEST" w:date="2016-09-28T10:04:00Z">
        <w:r w:rsidR="007365E0">
          <w:rPr>
            <w:rFonts w:ascii="Arial" w:hAnsi="Arial" w:cs="Arial"/>
            <w:b/>
            <w:sz w:val="40"/>
            <w:szCs w:val="40"/>
          </w:rPr>
          <w:t>s</w:t>
        </w:r>
      </w:ins>
      <w:ins w:id="182" w:author="JOEBEST" w:date="2016-09-17T11:09:00Z">
        <w:r w:rsidR="002870AE" w:rsidRPr="002870AE">
          <w:rPr>
            <w:rFonts w:ascii="Arial" w:hAnsi="Arial" w:cs="Arial"/>
            <w:b/>
            <w:sz w:val="40"/>
            <w:szCs w:val="40"/>
            <w:rPrChange w:id="183" w:author="JOEBEST" w:date="2016-09-17T11:10:00Z">
              <w:rPr>
                <w:rFonts w:ascii="Arial" w:hAnsi="Arial" w:cs="Arial"/>
                <w:b/>
                <w:sz w:val="40"/>
                <w:szCs w:val="40"/>
                <w:lang w:val="en-US"/>
              </w:rPr>
            </w:rPrChange>
          </w:rPr>
          <w:t xml:space="preserve"> Latrine</w:t>
        </w:r>
      </w:ins>
      <w:ins w:id="184" w:author="JOEBEST" w:date="2016-09-28T10:04:00Z">
        <w:r w:rsidR="007365E0">
          <w:rPr>
            <w:rFonts w:ascii="Arial" w:hAnsi="Arial" w:cs="Arial"/>
            <w:b/>
            <w:sz w:val="40"/>
            <w:szCs w:val="40"/>
          </w:rPr>
          <w:t>s</w:t>
        </w:r>
      </w:ins>
      <w:ins w:id="185" w:author="JOEBEST" w:date="2016-09-17T11:09:00Z">
        <w:r w:rsidR="002870AE" w:rsidRPr="002870AE">
          <w:rPr>
            <w:rFonts w:ascii="Arial" w:hAnsi="Arial" w:cs="Arial"/>
            <w:b/>
            <w:sz w:val="40"/>
            <w:szCs w:val="40"/>
            <w:rPrChange w:id="186" w:author="JOEBEST" w:date="2016-09-17T11:10:00Z">
              <w:rPr>
                <w:rFonts w:ascii="Arial" w:hAnsi="Arial" w:cs="Arial"/>
                <w:b/>
                <w:sz w:val="40"/>
                <w:szCs w:val="40"/>
                <w:lang w:val="en-US"/>
              </w:rPr>
            </w:rPrChange>
          </w:rPr>
          <w:t xml:space="preserve"> </w:t>
        </w:r>
        <w:proofErr w:type="spellStart"/>
        <w:r w:rsidR="002870AE" w:rsidRPr="002870AE">
          <w:rPr>
            <w:rFonts w:ascii="Arial" w:hAnsi="Arial" w:cs="Arial"/>
            <w:b/>
            <w:sz w:val="40"/>
            <w:szCs w:val="40"/>
            <w:rPrChange w:id="187" w:author="JOEBEST" w:date="2016-09-17T11:10:00Z">
              <w:rPr>
                <w:rFonts w:ascii="Arial" w:hAnsi="Arial" w:cs="Arial"/>
                <w:b/>
                <w:sz w:val="40"/>
                <w:szCs w:val="40"/>
                <w:lang w:val="en-US"/>
              </w:rPr>
            </w:rPrChange>
          </w:rPr>
          <w:t>Publique</w:t>
        </w:r>
      </w:ins>
      <w:ins w:id="188" w:author="JOEBEST" w:date="2016-09-28T10:04:00Z">
        <w:r w:rsidR="007365E0">
          <w:rPr>
            <w:rFonts w:ascii="Arial" w:hAnsi="Arial" w:cs="Arial"/>
            <w:b/>
            <w:sz w:val="40"/>
            <w:szCs w:val="40"/>
          </w:rPr>
          <w:t>s</w:t>
        </w:r>
      </w:ins>
      <w:r w:rsidR="00127011" w:rsidRPr="002870AE">
        <w:rPr>
          <w:rFonts w:ascii="Arial" w:hAnsi="Arial" w:cs="Arial"/>
          <w:b/>
          <w:sz w:val="40"/>
          <w:szCs w:val="40"/>
        </w:rPr>
        <w:t>Public</w:t>
      </w:r>
      <w:proofErr w:type="spellEnd"/>
      <w:r w:rsidR="00127011" w:rsidRPr="002870AE">
        <w:rPr>
          <w:rFonts w:ascii="Arial" w:hAnsi="Arial" w:cs="Arial"/>
          <w:b/>
          <w:sz w:val="40"/>
          <w:szCs w:val="40"/>
        </w:rPr>
        <w:t xml:space="preserve"> Latrine </w:t>
      </w:r>
      <w:proofErr w:type="spellStart"/>
      <w:r w:rsidR="005F2960" w:rsidRPr="00650813">
        <w:rPr>
          <w:rFonts w:ascii="Arial" w:hAnsi="Arial" w:cs="Arial"/>
          <w:b/>
          <w:sz w:val="40"/>
          <w:szCs w:val="40"/>
        </w:rPr>
        <w:t>Swabs</w:t>
      </w:r>
      <w:proofErr w:type="spellEnd"/>
    </w:p>
    <w:p w14:paraId="2B9610FB" w14:textId="3A150D32" w:rsidR="00D01726" w:rsidRPr="007A1362" w:rsidRDefault="007A1362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7A1362" w:rsidSect="00421328">
          <w:footerReference w:type="default" r:id="rId9"/>
          <w:type w:val="continuous"/>
          <w:pgSz w:w="12240" w:h="15840"/>
          <w:pgMar w:top="990" w:right="1440" w:bottom="1440" w:left="1440" w:header="720" w:footer="432" w:gutter="0"/>
          <w:cols w:space="720"/>
          <w:docGrid w:linePitch="360"/>
        </w:sectPr>
      </w:pPr>
      <w:ins w:id="192" w:author="JOEBEST" w:date="2016-09-17T14:33:00Z">
        <w:r>
          <w:rPr>
            <w:rFonts w:ascii="Arial" w:hAnsi="Arial" w:cs="Arial"/>
            <w:sz w:val="24"/>
            <w:szCs w:val="24"/>
          </w:rPr>
          <w:t xml:space="preserve">Fiche de Traitement </w:t>
        </w:r>
        <w:proofErr w:type="spellStart"/>
        <w:r>
          <w:rPr>
            <w:rFonts w:ascii="Arial" w:hAnsi="Arial" w:cs="Arial"/>
            <w:sz w:val="24"/>
            <w:szCs w:val="24"/>
          </w:rPr>
          <w:t>Laboratoire</w:t>
        </w:r>
      </w:ins>
      <w:r w:rsidR="00D01726" w:rsidRPr="007A1362">
        <w:rPr>
          <w:rFonts w:ascii="Arial" w:hAnsi="Arial" w:cs="Arial"/>
          <w:sz w:val="24"/>
          <w:szCs w:val="24"/>
        </w:rPr>
        <w:t>Laboratory</w:t>
      </w:r>
      <w:proofErr w:type="spellEnd"/>
      <w:r w:rsidR="00D01726" w:rsidRPr="007A13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726" w:rsidRPr="007A1362">
        <w:rPr>
          <w:rFonts w:ascii="Arial" w:hAnsi="Arial" w:cs="Arial"/>
          <w:sz w:val="24"/>
          <w:szCs w:val="24"/>
        </w:rPr>
        <w:t>Processing</w:t>
      </w:r>
      <w:proofErr w:type="spellEnd"/>
      <w:r w:rsidR="00D01726" w:rsidRPr="007A13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726" w:rsidRPr="007A1362">
        <w:rPr>
          <w:rFonts w:ascii="Arial" w:hAnsi="Arial" w:cs="Arial"/>
          <w:sz w:val="24"/>
          <w:szCs w:val="24"/>
        </w:rPr>
        <w:t>Fo</w:t>
      </w:r>
      <w:r w:rsidR="00693F6E" w:rsidRPr="007A1362">
        <w:rPr>
          <w:rFonts w:ascii="Arial" w:hAnsi="Arial" w:cs="Arial"/>
          <w:sz w:val="24"/>
          <w:szCs w:val="24"/>
        </w:rPr>
        <w:t>r</w:t>
      </w:r>
      <w:r w:rsidR="005D4378" w:rsidRPr="007A1362">
        <w:rPr>
          <w:rFonts w:ascii="Arial" w:hAnsi="Arial" w:cs="Arial"/>
          <w:sz w:val="24"/>
          <w:szCs w:val="24"/>
        </w:rPr>
        <w:t>m</w:t>
      </w:r>
      <w:proofErr w:type="spellEnd"/>
    </w:p>
    <w:p w14:paraId="65E7DA71" w14:textId="496E3068" w:rsidR="00D01726" w:rsidRPr="007A1362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731BAC4E" w14:textId="2B2D8E2F" w:rsidR="00E12ED3" w:rsidRPr="007A1362" w:rsidRDefault="00E12ED3" w:rsidP="00E12ED3">
      <w:pPr>
        <w:contextualSpacing/>
        <w:rPr>
          <w:b/>
        </w:rPr>
      </w:pPr>
    </w:p>
    <w:p w14:paraId="4BF0E7E3" w14:textId="673980C1" w:rsidR="00E12ED3" w:rsidRPr="00650813" w:rsidRDefault="00E12ED3" w:rsidP="00E12ED3">
      <w:pPr>
        <w:contextualSpacing/>
        <w:sectPr w:rsidR="00E12ED3" w:rsidRPr="00650813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336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233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61554" id="Rounded Rectangle 29" o:spid="_x0000_s1026" style="position:absolute;margin-left:-.05pt;margin-top:13.1pt;width:1in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193" w:author="JOEBEST" w:date="2016-09-17T11:14:00Z">
        <w:r w:rsidR="00650813" w:rsidRPr="00650813">
          <w:rPr>
            <w:b/>
            <w:rPrChange w:id="194" w:author="JOEBEST" w:date="2016-09-17T11:17:00Z">
              <w:rPr>
                <w:b/>
                <w:lang w:val="en-US"/>
              </w:rPr>
            </w:rPrChange>
          </w:rPr>
          <w:t>Code d’Identification d’</w:t>
        </w:r>
      </w:ins>
      <w:proofErr w:type="spellStart"/>
      <w:ins w:id="195" w:author="JOEBEST" w:date="2016-09-17T13:38:00Z">
        <w:r w:rsidR="002F64DD">
          <w:rPr>
            <w:b/>
          </w:rPr>
          <w:t>É</w:t>
        </w:r>
      </w:ins>
      <w:ins w:id="196" w:author="JOEBEST" w:date="2016-09-17T11:14:00Z">
        <w:r w:rsidR="00650813" w:rsidRPr="00650813">
          <w:rPr>
            <w:b/>
            <w:rPrChange w:id="197" w:author="JOEBEST" w:date="2016-09-17T11:17:00Z">
              <w:rPr>
                <w:b/>
                <w:lang w:val="en-US"/>
              </w:rPr>
            </w:rPrChange>
          </w:rPr>
          <w:t>chantillon</w:t>
        </w:r>
      </w:ins>
      <w:r w:rsidRPr="00650813">
        <w:rPr>
          <w:b/>
        </w:rPr>
        <w:t>Sample</w:t>
      </w:r>
      <w:proofErr w:type="spellEnd"/>
      <w:r w:rsidRPr="00650813">
        <w:rPr>
          <w:b/>
        </w:rPr>
        <w:t xml:space="preserve"> ID </w:t>
      </w:r>
      <w:r w:rsidRPr="00650813">
        <w:rPr>
          <w:b/>
        </w:rPr>
        <w:tab/>
      </w:r>
      <w:r w:rsidRPr="00650813">
        <w:rPr>
          <w:b/>
        </w:rPr>
        <w:tab/>
      </w:r>
      <w:ins w:id="198" w:author="JOEBEST" w:date="2016-09-17T11:15:00Z">
        <w:r w:rsidR="00650813" w:rsidRPr="00650813">
          <w:rPr>
            <w:b/>
            <w:rPrChange w:id="199" w:author="JOEBEST" w:date="2016-09-17T11:17:00Z">
              <w:rPr>
                <w:b/>
                <w:lang w:val="en-US"/>
              </w:rPr>
            </w:rPrChange>
          </w:rPr>
          <w:t>Date de Traitement d’</w:t>
        </w:r>
      </w:ins>
      <w:proofErr w:type="spellStart"/>
      <w:ins w:id="200" w:author="JOEBEST" w:date="2016-09-17T13:38:00Z">
        <w:r w:rsidR="002F64DD">
          <w:rPr>
            <w:b/>
          </w:rPr>
          <w:t>É</w:t>
        </w:r>
      </w:ins>
      <w:ins w:id="201" w:author="JOEBEST" w:date="2016-09-17T11:15:00Z">
        <w:r w:rsidR="00650813" w:rsidRPr="00650813">
          <w:rPr>
            <w:b/>
            <w:rPrChange w:id="202" w:author="JOEBEST" w:date="2016-09-17T11:17:00Z">
              <w:rPr>
                <w:b/>
                <w:lang w:val="en-US"/>
              </w:rPr>
            </w:rPrChange>
          </w:rPr>
          <w:t>chantillon</w:t>
        </w:r>
      </w:ins>
      <w:r w:rsidRPr="00650813">
        <w:rPr>
          <w:b/>
        </w:rPr>
        <w:t>Sample</w:t>
      </w:r>
      <w:proofErr w:type="spellEnd"/>
      <w:r w:rsidRPr="00650813">
        <w:rPr>
          <w:b/>
        </w:rPr>
        <w:t xml:space="preserve"> </w:t>
      </w:r>
      <w:proofErr w:type="spellStart"/>
      <w:r w:rsidRPr="00650813">
        <w:rPr>
          <w:b/>
        </w:rPr>
        <w:t>Processing</w:t>
      </w:r>
      <w:proofErr w:type="spellEnd"/>
      <w:r w:rsidRPr="00650813">
        <w:rPr>
          <w:b/>
        </w:rPr>
        <w:t xml:space="preserve"> Date</w:t>
      </w:r>
      <w:r w:rsidRPr="00650813">
        <w:rPr>
          <w:b/>
        </w:rPr>
        <w:tab/>
      </w:r>
      <w:ins w:id="203" w:author="JOEBEST" w:date="2016-09-17T11:16:00Z">
        <w:r w:rsidR="00650813" w:rsidRPr="00650813">
          <w:rPr>
            <w:b/>
            <w:rPrChange w:id="204" w:author="JOEBEST" w:date="2016-09-17T11:17:00Z">
              <w:rPr>
                <w:b/>
                <w:lang w:val="en-US"/>
              </w:rPr>
            </w:rPrChange>
          </w:rPr>
          <w:t>Heure de Traitement d’</w:t>
        </w:r>
        <w:proofErr w:type="spellStart"/>
        <w:r w:rsidR="00650813" w:rsidRPr="00650813">
          <w:rPr>
            <w:b/>
            <w:rPrChange w:id="205" w:author="JOEBEST" w:date="2016-09-17T11:17:00Z">
              <w:rPr>
                <w:b/>
                <w:lang w:val="en-US"/>
              </w:rPr>
            </w:rPrChange>
          </w:rPr>
          <w:t>Echantillon</w:t>
        </w:r>
      </w:ins>
      <w:r w:rsidRPr="00650813">
        <w:rPr>
          <w:b/>
        </w:rPr>
        <w:t>Sample</w:t>
      </w:r>
      <w:proofErr w:type="spellEnd"/>
      <w:r w:rsidRPr="00650813">
        <w:rPr>
          <w:b/>
        </w:rPr>
        <w:t xml:space="preserve"> </w:t>
      </w:r>
      <w:proofErr w:type="spellStart"/>
      <w:r w:rsidRPr="00650813">
        <w:rPr>
          <w:b/>
        </w:rPr>
        <w:t>Processing</w:t>
      </w:r>
      <w:proofErr w:type="spellEnd"/>
      <w:r w:rsidRPr="00650813">
        <w:rPr>
          <w:b/>
        </w:rPr>
        <w:t xml:space="preserve"> Time</w:t>
      </w:r>
    </w:p>
    <w:p w14:paraId="73FCDF8E" w14:textId="77777777" w:rsidR="00E12ED3" w:rsidRPr="00650813" w:rsidRDefault="00E12ED3" w:rsidP="00E12ED3">
      <w:pPr>
        <w:contextualSpacing/>
        <w:rPr>
          <w:i/>
        </w:rPr>
      </w:pPr>
    </w:p>
    <w:p w14:paraId="30A664C5" w14:textId="02910549" w:rsidR="00E12ED3" w:rsidRPr="00650813" w:rsidRDefault="00E12ED3" w:rsidP="00E12ED3">
      <w:pPr>
        <w:contextualSpacing/>
        <w:rPr>
          <w:b/>
        </w:rPr>
      </w:pPr>
    </w:p>
    <w:p w14:paraId="38828765" w14:textId="77777777" w:rsidR="00183D10" w:rsidRPr="00650813" w:rsidRDefault="00183D10" w:rsidP="00E12ED3">
      <w:pPr>
        <w:contextualSpacing/>
        <w:rPr>
          <w:b/>
        </w:rPr>
      </w:pPr>
    </w:p>
    <w:p w14:paraId="2DF39FED" w14:textId="2AC80138" w:rsidR="00E12ED3" w:rsidRPr="00782134" w:rsidRDefault="007365E0" w:rsidP="00E12ED3">
      <w:pPr>
        <w:contextualSpacing/>
        <w:rPr>
          <w:b/>
          <w:lang w:val="en-US"/>
          <w:rPrChange w:id="206" w:author="JOEBEST" w:date="2016-09-28T10:05:00Z">
            <w:rPr>
              <w:b/>
            </w:rPr>
          </w:rPrChange>
        </w:rPr>
      </w:pPr>
      <w:proofErr w:type="spellStart"/>
      <w:ins w:id="207" w:author="JOEBEST" w:date="2016-09-28T10:05:00Z">
        <w:r w:rsidRPr="00782134">
          <w:rPr>
            <w:b/>
            <w:lang w:val="en-US"/>
            <w:rPrChange w:id="208" w:author="JOEBEST" w:date="2016-09-28T10:05:00Z">
              <w:rPr>
                <w:b/>
              </w:rPr>
            </w:rPrChange>
          </w:rPr>
          <w:t>Quartier</w:t>
        </w:r>
      </w:ins>
      <w:r w:rsidR="00E12ED3" w:rsidRPr="00782134">
        <w:rPr>
          <w:b/>
          <w:lang w:val="en-US"/>
          <w:rPrChange w:id="209" w:author="JOEBEST" w:date="2016-09-28T10:05:00Z">
            <w:rPr>
              <w:b/>
            </w:rPr>
          </w:rPrChange>
        </w:rPr>
        <w:t>Neighborhood</w:t>
      </w:r>
      <w:proofErr w:type="spellEnd"/>
    </w:p>
    <w:p w14:paraId="764B11B9" w14:textId="77777777" w:rsidR="00E12ED3" w:rsidRPr="00782134" w:rsidRDefault="00E12ED3" w:rsidP="00E12ED3">
      <w:pPr>
        <w:contextualSpacing/>
        <w:rPr>
          <w:lang w:val="en-US"/>
          <w:rPrChange w:id="210" w:author="JOEBEST" w:date="2016-09-28T10:05:00Z">
            <w:rPr/>
          </w:rPrChange>
        </w:rPr>
        <w:sectPr w:rsidR="00E12ED3" w:rsidRPr="00782134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Pr="00782134" w:rsidRDefault="00912A60" w:rsidP="00912A60">
      <w:pPr>
        <w:contextualSpacing/>
        <w:rPr>
          <w:lang w:val="en-US"/>
          <w:rPrChange w:id="211" w:author="JOEBEST" w:date="2016-09-28T10:05:00Z">
            <w:rPr/>
          </w:rPrChange>
        </w:rPr>
      </w:pPr>
      <w:r w:rsidRPr="00A87BAE">
        <w:lastRenderedPageBreak/>
        <w:sym w:font="Wingdings" w:char="F0A8"/>
      </w:r>
      <w:r w:rsidRPr="00782134">
        <w:rPr>
          <w:lang w:val="en-US"/>
          <w:rPrChange w:id="212" w:author="JOEBEST" w:date="2016-09-28T10:05:00Z">
            <w:rPr/>
          </w:rPrChange>
        </w:rPr>
        <w:t xml:space="preserve"> _____________________</w:t>
      </w:r>
      <w:r w:rsidRPr="00782134">
        <w:rPr>
          <w:lang w:val="en-US"/>
          <w:rPrChange w:id="213" w:author="JOEBEST" w:date="2016-09-28T10:05:00Z">
            <w:rPr/>
          </w:rPrChange>
        </w:rPr>
        <w:tab/>
      </w:r>
      <w:r w:rsidRPr="00782134">
        <w:rPr>
          <w:lang w:val="en-US"/>
          <w:rPrChange w:id="214" w:author="JOEBEST" w:date="2016-09-28T10:05:00Z">
            <w:rPr/>
          </w:rPrChange>
        </w:rPr>
        <w:tab/>
      </w:r>
      <w:r w:rsidRPr="00A87BAE">
        <w:sym w:font="Wingdings" w:char="F0A8"/>
      </w:r>
      <w:r w:rsidRPr="00782134">
        <w:rPr>
          <w:lang w:val="en-US"/>
          <w:rPrChange w:id="215" w:author="JOEBEST" w:date="2016-09-28T10:05:00Z">
            <w:rPr/>
          </w:rPrChange>
        </w:rPr>
        <w:t xml:space="preserve"> _____________________</w:t>
      </w:r>
    </w:p>
    <w:p w14:paraId="58777948" w14:textId="3F2D4E8E" w:rsidR="00912A60" w:rsidRPr="001938C1" w:rsidRDefault="00912A60" w:rsidP="00912A60">
      <w:pPr>
        <w:pBdr>
          <w:bottom w:val="single" w:sz="6" w:space="1" w:color="auto"/>
        </w:pBdr>
        <w:contextualSpacing/>
        <w:rPr>
          <w:lang w:val="en-US"/>
          <w:rPrChange w:id="216" w:author="JOEBEST" w:date="2016-09-17T10:41:00Z">
            <w:rPr/>
          </w:rPrChange>
        </w:rPr>
      </w:pPr>
      <w:r w:rsidRPr="00A87BAE">
        <w:sym w:font="Wingdings" w:char="F0A8"/>
      </w:r>
      <w:r w:rsidRPr="001938C1">
        <w:rPr>
          <w:lang w:val="en-US"/>
          <w:rPrChange w:id="217" w:author="JOEBEST" w:date="2016-09-17T10:41:00Z">
            <w:rPr/>
          </w:rPrChange>
        </w:rPr>
        <w:t xml:space="preserve"> _____________________</w:t>
      </w:r>
      <w:r w:rsidRPr="001938C1">
        <w:rPr>
          <w:lang w:val="en-US"/>
          <w:rPrChange w:id="218" w:author="JOEBEST" w:date="2016-09-17T10:41:00Z">
            <w:rPr/>
          </w:rPrChange>
        </w:rPr>
        <w:tab/>
      </w:r>
      <w:r w:rsidRPr="001938C1">
        <w:rPr>
          <w:lang w:val="en-US"/>
          <w:rPrChange w:id="219" w:author="JOEBEST" w:date="2016-09-17T10:41:00Z">
            <w:rPr/>
          </w:rPrChange>
        </w:rPr>
        <w:tab/>
      </w:r>
      <w:r w:rsidRPr="00A87BAE">
        <w:sym w:font="Wingdings" w:char="F0A8"/>
      </w:r>
      <w:r w:rsidRPr="001938C1">
        <w:rPr>
          <w:lang w:val="en-US"/>
          <w:rPrChange w:id="220" w:author="JOEBEST" w:date="2016-09-17T10:41:00Z">
            <w:rPr/>
          </w:rPrChange>
        </w:rPr>
        <w:t xml:space="preserve"> _____________________</w:t>
      </w:r>
    </w:p>
    <w:p w14:paraId="62D5CD2E" w14:textId="77777777" w:rsidR="00912A60" w:rsidRPr="001938C1" w:rsidRDefault="00912A60" w:rsidP="00912A60">
      <w:pPr>
        <w:pBdr>
          <w:bottom w:val="single" w:sz="6" w:space="1" w:color="auto"/>
        </w:pBdr>
        <w:contextualSpacing/>
        <w:rPr>
          <w:lang w:val="en-US"/>
          <w:rPrChange w:id="221" w:author="JOEBEST" w:date="2016-09-17T10:41:00Z">
            <w:rPr/>
          </w:rPrChange>
        </w:rPr>
      </w:pPr>
    </w:p>
    <w:p w14:paraId="538AEE4B" w14:textId="77777777" w:rsidR="00183D10" w:rsidRPr="001938C1" w:rsidRDefault="00183D10" w:rsidP="00E12ED3">
      <w:pPr>
        <w:contextualSpacing/>
        <w:rPr>
          <w:b/>
          <w:lang w:val="en-US"/>
          <w:rPrChange w:id="222" w:author="JOEBEST" w:date="2016-09-17T10:41:00Z">
            <w:rPr>
              <w:b/>
            </w:rPr>
          </w:rPrChange>
        </w:rPr>
      </w:pPr>
    </w:p>
    <w:p w14:paraId="58270646" w14:textId="35F53FAF" w:rsidR="00E12ED3" w:rsidRPr="001938C1" w:rsidRDefault="00E12ED3" w:rsidP="00E12ED3">
      <w:pPr>
        <w:contextualSpacing/>
        <w:rPr>
          <w:lang w:val="en-US"/>
          <w:rPrChange w:id="223" w:author="JOEBEST" w:date="2016-09-17T10:41:00Z">
            <w:rPr/>
          </w:rPrChange>
        </w:rPr>
        <w:sectPr w:rsidR="00E12ED3" w:rsidRPr="001938C1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74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64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85C563D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</w:t>
                              </w:r>
                              <w:ins w:id="224" w:author="JOEBEST" w:date="2016-09-28T10:05:00Z">
                                <w:r w:rsidR="00782134">
                                  <w:rPr>
                                    <w:color w:val="A6A6A6" w:themeColor="background1" w:themeShade="A6"/>
                                    <w:sz w:val="26"/>
                                    <w:szCs w:val="26"/>
                                  </w:rPr>
                                  <w:t>h</w:t>
                                </w:r>
                              </w:ins>
                              <w:del w:id="225" w:author="JOEBEST" w:date="2016-09-28T10:05:00Z">
                                <w:r w:rsidDel="00782134">
                                  <w:rPr>
                                    <w:color w:val="A6A6A6" w:themeColor="background1" w:themeShade="A6"/>
                                    <w:sz w:val="26"/>
                                    <w:szCs w:val="26"/>
                                  </w:rPr>
                                  <w:delText xml:space="preserve"> </w:delText>
                                </w:r>
                              </w:del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438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85C563D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</w:t>
                        </w:r>
                        <w:ins w:id="226" w:author="JOEBEST" w:date="2016-09-28T10:05:00Z">
                          <w:r w:rsidR="00782134">
                            <w:rPr>
                              <w:color w:val="A6A6A6" w:themeColor="background1" w:themeShade="A6"/>
                              <w:sz w:val="26"/>
                              <w:szCs w:val="26"/>
                            </w:rPr>
                            <w:t>h</w:t>
                          </w:r>
                        </w:ins>
                        <w:del w:id="227" w:author="JOEBEST" w:date="2016-09-28T10:05:00Z">
                          <w:r w:rsidDel="00782134">
                            <w:rPr>
                              <w:color w:val="A6A6A6" w:themeColor="background1" w:themeShade="A6"/>
                              <w:sz w:val="26"/>
                              <w:szCs w:val="26"/>
                            </w:rPr>
                            <w:delText xml:space="preserve"> </w:delText>
                          </w:r>
                        </w:del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54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ins w:id="228" w:author="JOEBEST" w:date="2016-09-17T11:20:00Z">
        <w:r w:rsidR="00650813">
          <w:rPr>
            <w:b/>
            <w:lang w:val="en-US"/>
          </w:rPr>
          <w:t xml:space="preserve">Date </w:t>
        </w:r>
        <w:proofErr w:type="gramStart"/>
        <w:r w:rsidR="00650813">
          <w:rPr>
            <w:b/>
            <w:lang w:val="en-US"/>
          </w:rPr>
          <w:t>et</w:t>
        </w:r>
        <w:proofErr w:type="gramEnd"/>
        <w:r w:rsidR="00650813">
          <w:rPr>
            <w:b/>
            <w:lang w:val="en-US"/>
          </w:rPr>
          <w:t xml:space="preserve"> </w:t>
        </w:r>
        <w:proofErr w:type="spellStart"/>
        <w:r w:rsidR="00650813">
          <w:rPr>
            <w:b/>
            <w:lang w:val="en-US"/>
          </w:rPr>
          <w:t>heure</w:t>
        </w:r>
        <w:proofErr w:type="spellEnd"/>
        <w:r w:rsidR="00650813">
          <w:rPr>
            <w:b/>
            <w:lang w:val="en-US"/>
          </w:rPr>
          <w:t xml:space="preserve"> de </w:t>
        </w:r>
      </w:ins>
      <w:ins w:id="229" w:author="JOEBEST" w:date="2016-09-17T11:24:00Z">
        <w:r w:rsidR="00235766">
          <w:rPr>
            <w:b/>
            <w:lang w:val="en-US"/>
          </w:rPr>
          <w:t xml:space="preserve">commencement </w:t>
        </w:r>
        <w:proofErr w:type="spellStart"/>
        <w:r w:rsidR="00235766">
          <w:rPr>
            <w:b/>
            <w:lang w:val="en-US"/>
          </w:rPr>
          <w:t>d’incubation</w:t>
        </w:r>
      </w:ins>
      <w:r w:rsidRPr="001938C1">
        <w:rPr>
          <w:b/>
          <w:lang w:val="en-US"/>
          <w:rPrChange w:id="230" w:author="JOEBEST" w:date="2016-09-17T10:41:00Z">
            <w:rPr>
              <w:b/>
            </w:rPr>
          </w:rPrChange>
        </w:rPr>
        <w:t>Date</w:t>
      </w:r>
      <w:proofErr w:type="spellEnd"/>
      <w:r w:rsidRPr="001938C1">
        <w:rPr>
          <w:b/>
          <w:lang w:val="en-US"/>
          <w:rPrChange w:id="231" w:author="JOEBEST" w:date="2016-09-17T10:41:00Z">
            <w:rPr>
              <w:b/>
            </w:rPr>
          </w:rPrChange>
        </w:rPr>
        <w:t xml:space="preserve"> and Time Place</w:t>
      </w:r>
      <w:r w:rsidR="00EE7C8A" w:rsidRPr="001938C1">
        <w:rPr>
          <w:b/>
          <w:lang w:val="en-US"/>
          <w:rPrChange w:id="232" w:author="JOEBEST" w:date="2016-09-17T10:41:00Z">
            <w:rPr>
              <w:b/>
            </w:rPr>
          </w:rPrChange>
        </w:rPr>
        <w:t>d</w:t>
      </w:r>
      <w:r w:rsidRPr="001938C1">
        <w:rPr>
          <w:b/>
          <w:lang w:val="en-US"/>
          <w:rPrChange w:id="233" w:author="JOEBEST" w:date="2016-09-17T10:41:00Z">
            <w:rPr>
              <w:b/>
            </w:rPr>
          </w:rPrChange>
        </w:rPr>
        <w:t xml:space="preserve"> in Incubator </w:t>
      </w:r>
      <w:r w:rsidRPr="001938C1">
        <w:rPr>
          <w:b/>
          <w:lang w:val="en-US"/>
          <w:rPrChange w:id="234" w:author="JOEBEST" w:date="2016-09-17T10:41:00Z">
            <w:rPr>
              <w:b/>
            </w:rPr>
          </w:rPrChange>
        </w:rPr>
        <w:tab/>
      </w:r>
      <w:r w:rsidRPr="001938C1">
        <w:rPr>
          <w:b/>
          <w:lang w:val="en-US"/>
          <w:rPrChange w:id="235" w:author="JOEBEST" w:date="2016-09-17T10:41:00Z">
            <w:rPr>
              <w:b/>
            </w:rPr>
          </w:rPrChange>
        </w:rPr>
        <w:tab/>
        <w:t xml:space="preserve">           </w:t>
      </w:r>
      <w:ins w:id="236" w:author="JOEBEST" w:date="2016-09-17T11:24:00Z">
        <w:r w:rsidR="00782134">
          <w:rPr>
            <w:b/>
            <w:lang w:val="en-US"/>
          </w:rPr>
          <w:t xml:space="preserve">Date et </w:t>
        </w:r>
      </w:ins>
      <w:proofErr w:type="spellStart"/>
      <w:ins w:id="237" w:author="JOEBEST" w:date="2016-09-28T10:06:00Z">
        <w:r w:rsidR="00782134">
          <w:rPr>
            <w:b/>
            <w:lang w:val="en-US"/>
          </w:rPr>
          <w:t>heure</w:t>
        </w:r>
      </w:ins>
      <w:proofErr w:type="spellEnd"/>
      <w:ins w:id="238" w:author="JOEBEST" w:date="2016-09-17T11:24:00Z">
        <w:r w:rsidR="00235766">
          <w:rPr>
            <w:b/>
            <w:lang w:val="en-US"/>
          </w:rPr>
          <w:t xml:space="preserve"> </w:t>
        </w:r>
      </w:ins>
      <w:ins w:id="239" w:author="JOEBEST" w:date="2016-09-17T11:28:00Z">
        <w:r w:rsidR="00235766">
          <w:rPr>
            <w:b/>
            <w:lang w:val="en-US"/>
          </w:rPr>
          <w:t xml:space="preserve">de fin </w:t>
        </w:r>
        <w:proofErr w:type="spellStart"/>
        <w:r w:rsidR="00235766">
          <w:rPr>
            <w:b/>
            <w:lang w:val="en-US"/>
          </w:rPr>
          <w:t>d’Incubation</w:t>
        </w:r>
      </w:ins>
      <w:r w:rsidRPr="001938C1">
        <w:rPr>
          <w:b/>
          <w:lang w:val="en-US"/>
          <w:rPrChange w:id="240" w:author="JOEBEST" w:date="2016-09-17T10:41:00Z">
            <w:rPr>
              <w:b/>
            </w:rPr>
          </w:rPrChange>
        </w:rPr>
        <w:t>Date</w:t>
      </w:r>
      <w:proofErr w:type="spellEnd"/>
      <w:r w:rsidRPr="001938C1">
        <w:rPr>
          <w:b/>
          <w:lang w:val="en-US"/>
          <w:rPrChange w:id="241" w:author="JOEBEST" w:date="2016-09-17T10:41:00Z">
            <w:rPr>
              <w:b/>
            </w:rPr>
          </w:rPrChange>
        </w:rPr>
        <w:t xml:space="preserve"> and Time Removed from Incubator</w:t>
      </w:r>
      <w:r w:rsidRPr="001938C1">
        <w:rPr>
          <w:b/>
          <w:lang w:val="en-US"/>
          <w:rPrChange w:id="242" w:author="JOEBEST" w:date="2016-09-17T10:41:00Z">
            <w:rPr>
              <w:b/>
            </w:rPr>
          </w:rPrChange>
        </w:rPr>
        <w:tab/>
      </w:r>
    </w:p>
    <w:p w14:paraId="6C289C45" w14:textId="47B43678" w:rsidR="00E12ED3" w:rsidRPr="001938C1" w:rsidRDefault="00E12ED3" w:rsidP="00E12ED3">
      <w:pPr>
        <w:contextualSpacing/>
        <w:rPr>
          <w:i/>
          <w:lang w:val="en-US"/>
          <w:rPrChange w:id="243" w:author="JOEBEST" w:date="2016-09-17T10:41:00Z">
            <w:rPr>
              <w:i/>
            </w:rPr>
          </w:rPrChange>
        </w:rPr>
      </w:pPr>
    </w:p>
    <w:p w14:paraId="6CFFF208" w14:textId="7DA435BD" w:rsidR="00E12ED3" w:rsidRPr="001938C1" w:rsidRDefault="00E12ED3" w:rsidP="00E12ED3">
      <w:pPr>
        <w:pBdr>
          <w:bottom w:val="single" w:sz="6" w:space="1" w:color="auto"/>
        </w:pBdr>
        <w:contextualSpacing/>
        <w:rPr>
          <w:i/>
          <w:lang w:val="en-US"/>
          <w:rPrChange w:id="244" w:author="JOEBEST" w:date="2016-09-17T10:41:00Z">
            <w:rPr>
              <w:i/>
            </w:rPr>
          </w:rPrChange>
        </w:rPr>
      </w:pPr>
    </w:p>
    <w:p w14:paraId="31F51D8F" w14:textId="2823300C" w:rsidR="00E12ED3" w:rsidRPr="001938C1" w:rsidRDefault="00E12ED3" w:rsidP="00E12ED3">
      <w:pPr>
        <w:contextualSpacing/>
        <w:rPr>
          <w:i/>
          <w:lang w:val="en-US"/>
          <w:rPrChange w:id="245" w:author="JOEBEST" w:date="2016-09-17T10:41:00Z">
            <w:rPr>
              <w:i/>
            </w:rPr>
          </w:rPrChange>
        </w:rPr>
      </w:pPr>
    </w:p>
    <w:p w14:paraId="622050DA" w14:textId="34878568" w:rsidR="00245EDC" w:rsidRPr="001938C1" w:rsidRDefault="00FC0B38">
      <w:pPr>
        <w:contextualSpacing/>
        <w:rPr>
          <w:i/>
          <w:lang w:val="en-US"/>
          <w:rPrChange w:id="246" w:author="JOEBEST" w:date="2016-09-17T10:41:00Z">
            <w:rPr>
              <w:i/>
            </w:rPr>
          </w:rPrChange>
        </w:rPr>
        <w:sectPr w:rsidR="00245EDC" w:rsidRPr="001938C1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249" w:author="JOEBEST" w:date="2016-09-17T11:38:00Z">
        <w:r w:rsidRPr="00FC0B38">
          <w:rPr>
            <w:i/>
            <w:rPrChange w:id="250" w:author="JOEBEST" w:date="2016-09-17T11:44:00Z">
              <w:rPr>
                <w:i/>
                <w:lang w:val="en-US"/>
              </w:rPr>
            </w:rPrChange>
          </w:rPr>
          <w:t>Completez</w:t>
        </w:r>
        <w:proofErr w:type="spellEnd"/>
        <w:r w:rsidRPr="00FC0B38">
          <w:rPr>
            <w:i/>
            <w:rPrChange w:id="251" w:author="JOEBEST" w:date="2016-09-17T11:44:00Z">
              <w:rPr>
                <w:i/>
                <w:lang w:val="en-US"/>
              </w:rPr>
            </w:rPrChange>
          </w:rPr>
          <w:t xml:space="preserve"> l’information suivante </w:t>
        </w:r>
      </w:ins>
      <w:ins w:id="252" w:author="JOEBEST" w:date="2016-09-17T11:40:00Z">
        <w:r w:rsidRPr="00FC0B38">
          <w:rPr>
            <w:i/>
            <w:rPrChange w:id="253" w:author="JOEBEST" w:date="2016-09-17T11:44:00Z">
              <w:rPr>
                <w:i/>
                <w:lang w:val="en-US"/>
              </w:rPr>
            </w:rPrChange>
          </w:rPr>
          <w:t xml:space="preserve">en ordre </w:t>
        </w:r>
      </w:ins>
      <w:ins w:id="254" w:author="JOEBEST" w:date="2016-09-17T11:42:00Z">
        <w:r w:rsidRPr="00FC0B38">
          <w:rPr>
            <w:i/>
            <w:rPrChange w:id="255" w:author="JOEBEST" w:date="2016-09-17T11:44:00Z">
              <w:rPr>
                <w:i/>
                <w:lang w:val="en-US"/>
              </w:rPr>
            </w:rPrChange>
          </w:rPr>
          <w:t xml:space="preserve">de concentration </w:t>
        </w:r>
      </w:ins>
      <w:ins w:id="256" w:author="JOEBEST" w:date="2016-09-17T13:11:00Z">
        <w:r w:rsidR="002C49E4" w:rsidRPr="002C49E4">
          <w:rPr>
            <w:i/>
          </w:rPr>
          <w:t>décroissante</w:t>
        </w:r>
      </w:ins>
      <w:ins w:id="257" w:author="JOEBEST" w:date="2016-09-17T11:44:00Z">
        <w:r w:rsidRPr="00FC0B38">
          <w:rPr>
            <w:i/>
            <w:rPrChange w:id="258" w:author="JOEBEST" w:date="2016-09-17T11:44:00Z">
              <w:rPr>
                <w:i/>
                <w:lang w:val="en-US"/>
              </w:rPr>
            </w:rPrChange>
          </w:rPr>
          <w:t xml:space="preserve">. </w:t>
        </w:r>
        <w:r w:rsidRPr="001079E4">
          <w:rPr>
            <w:i/>
          </w:rPr>
          <w:t xml:space="preserve">Si vous pouvez enregistrer </w:t>
        </w:r>
      </w:ins>
      <w:ins w:id="259" w:author="JOEBEST" w:date="2016-09-17T11:46:00Z">
        <w:r w:rsidR="002F64DD" w:rsidRPr="002F64DD">
          <w:rPr>
            <w:i/>
          </w:rPr>
          <w:t xml:space="preserve"> l</w:t>
        </w:r>
      </w:ins>
      <w:ins w:id="260" w:author="JOEBEST" w:date="2016-09-17T13:39:00Z">
        <w:r w:rsidR="002F64DD">
          <w:rPr>
            <w:i/>
          </w:rPr>
          <w:t>a num</w:t>
        </w:r>
      </w:ins>
      <w:ins w:id="261" w:author="JOEBEST" w:date="2016-09-17T13:40:00Z">
        <w:r w:rsidR="002F64DD">
          <w:rPr>
            <w:i/>
          </w:rPr>
          <w:t>é</w:t>
        </w:r>
      </w:ins>
      <w:ins w:id="262" w:author="JOEBEST" w:date="2016-09-17T13:39:00Z">
        <w:r w:rsidR="002F64DD">
          <w:rPr>
            <w:i/>
          </w:rPr>
          <w:t xml:space="preserve">ration de </w:t>
        </w:r>
      </w:ins>
      <w:ins w:id="263" w:author="JOEBEST" w:date="2016-09-17T11:46:00Z">
        <w:r w:rsidR="00A5168E" w:rsidRPr="001079E4">
          <w:rPr>
            <w:i/>
            <w:rPrChange w:id="264" w:author="JOEBEST" w:date="2016-09-17T12:08:00Z">
              <w:rPr>
                <w:i/>
                <w:lang w:val="en-US"/>
              </w:rPr>
            </w:rPrChange>
          </w:rPr>
          <w:t xml:space="preserve"> colibacill</w:t>
        </w:r>
      </w:ins>
      <w:ins w:id="265" w:author="JOEBEST" w:date="2016-09-17T13:12:00Z">
        <w:r w:rsidR="002C49E4">
          <w:rPr>
            <w:i/>
          </w:rPr>
          <w:t>es</w:t>
        </w:r>
      </w:ins>
      <w:ins w:id="266" w:author="JOEBEST" w:date="2016-09-17T11:57:00Z">
        <w:r w:rsidR="001D78AC" w:rsidRPr="001079E4">
          <w:rPr>
            <w:i/>
            <w:rPrChange w:id="267" w:author="JOEBEST" w:date="2016-09-17T12:08:00Z">
              <w:rPr>
                <w:i/>
                <w:lang w:val="en-US"/>
              </w:rPr>
            </w:rPrChange>
          </w:rPr>
          <w:t xml:space="preserve">, indiquez </w:t>
        </w:r>
      </w:ins>
      <w:ins w:id="268" w:author="JOEBEST" w:date="2016-09-17T12:07:00Z">
        <w:r w:rsidR="001079E4" w:rsidRPr="001079E4">
          <w:rPr>
            <w:i/>
            <w:rPrChange w:id="269" w:author="JOEBEST" w:date="2016-09-17T12:08:00Z">
              <w:rPr>
                <w:i/>
                <w:lang w:val="en-US"/>
              </w:rPr>
            </w:rPrChange>
          </w:rPr>
          <w:t>que l</w:t>
        </w:r>
      </w:ins>
      <w:ins w:id="270" w:author="JOEBEST" w:date="2016-09-17T12:08:00Z">
        <w:r w:rsidR="001079E4" w:rsidRPr="001079E4">
          <w:rPr>
            <w:i/>
            <w:rPrChange w:id="271" w:author="JOEBEST" w:date="2016-09-17T12:08:00Z">
              <w:rPr>
                <w:i/>
                <w:lang w:val="en-US"/>
              </w:rPr>
            </w:rPrChange>
          </w:rPr>
          <w:t>’</w:t>
        </w:r>
      </w:ins>
      <w:ins w:id="272" w:author="JOEBEST" w:date="2016-09-17T13:40:00Z">
        <w:r w:rsidR="002F64DD">
          <w:rPr>
            <w:i/>
          </w:rPr>
          <w:t>é</w:t>
        </w:r>
      </w:ins>
      <w:ins w:id="273" w:author="JOEBEST" w:date="2016-09-17T12:08:00Z">
        <w:r w:rsidR="001079E4" w:rsidRPr="001079E4">
          <w:rPr>
            <w:i/>
            <w:rPrChange w:id="274" w:author="JOEBEST" w:date="2016-09-17T12:08:00Z">
              <w:rPr>
                <w:i/>
                <w:lang w:val="en-US"/>
              </w:rPr>
            </w:rPrChange>
          </w:rPr>
          <w:t xml:space="preserve">tat de lecture est </w:t>
        </w:r>
      </w:ins>
      <w:ins w:id="275" w:author="JOEBEST" w:date="2016-09-17T12:09:00Z">
        <w:r w:rsidR="001079E4" w:rsidRPr="001079E4">
          <w:rPr>
            <w:b/>
            <w:i/>
            <w:rPrChange w:id="276" w:author="JOEBEST" w:date="2016-09-17T12:10:00Z">
              <w:rPr>
                <w:i/>
              </w:rPr>
            </w:rPrChange>
          </w:rPr>
          <w:t>Valable</w:t>
        </w:r>
      </w:ins>
      <w:ins w:id="277" w:author="JOEBEST" w:date="2016-09-17T12:10:00Z">
        <w:r w:rsidR="001079E4">
          <w:rPr>
            <w:b/>
            <w:i/>
          </w:rPr>
          <w:t xml:space="preserve">. </w:t>
        </w:r>
        <w:r w:rsidR="001079E4" w:rsidRPr="001079E4">
          <w:rPr>
            <w:b/>
            <w:i/>
          </w:rPr>
          <w:t xml:space="preserve">Si </w:t>
        </w:r>
      </w:ins>
      <w:ins w:id="278" w:author="JOEBEST" w:date="2016-09-17T12:15:00Z">
        <w:r w:rsidR="001079E4" w:rsidRPr="001079E4">
          <w:rPr>
            <w:b/>
            <w:i/>
            <w:rPrChange w:id="279" w:author="JOEBEST" w:date="2016-09-17T12:15:00Z">
              <w:rPr>
                <w:b/>
                <w:i/>
                <w:lang w:val="en-US"/>
              </w:rPr>
            </w:rPrChange>
          </w:rPr>
          <w:t xml:space="preserve">vous ne pouvez pas </w:t>
        </w:r>
      </w:ins>
      <w:ins w:id="280" w:author="JOEBEST" w:date="2016-09-17T12:11:00Z">
        <w:r w:rsidR="001079E4" w:rsidRPr="001079E4">
          <w:rPr>
            <w:b/>
            <w:i/>
          </w:rPr>
          <w:t>enregistrer le nombre de</w:t>
        </w:r>
      </w:ins>
      <w:ins w:id="281" w:author="JOEBEST" w:date="2016-09-17T13:11:00Z">
        <w:r w:rsidR="002C49E4">
          <w:rPr>
            <w:b/>
            <w:i/>
          </w:rPr>
          <w:t>s</w:t>
        </w:r>
      </w:ins>
      <w:ins w:id="282" w:author="JOEBEST" w:date="2016-09-17T12:11:00Z">
        <w:r w:rsidR="001079E4" w:rsidRPr="001079E4">
          <w:rPr>
            <w:b/>
            <w:i/>
          </w:rPr>
          <w:t xml:space="preserve"> co</w:t>
        </w:r>
      </w:ins>
      <w:ins w:id="283" w:author="JOEBEST" w:date="2016-09-17T12:14:00Z">
        <w:r w:rsidR="001079E4" w:rsidRPr="001079E4">
          <w:rPr>
            <w:b/>
            <w:i/>
            <w:rPrChange w:id="284" w:author="JOEBEST" w:date="2016-09-17T12:15:00Z">
              <w:rPr>
                <w:b/>
                <w:i/>
                <w:lang w:val="en-US"/>
              </w:rPr>
            </w:rPrChange>
          </w:rPr>
          <w:t>li</w:t>
        </w:r>
      </w:ins>
      <w:ins w:id="285" w:author="JOEBEST" w:date="2016-09-17T12:11:00Z">
        <w:r w:rsidR="001079E4" w:rsidRPr="001079E4">
          <w:rPr>
            <w:b/>
            <w:i/>
          </w:rPr>
          <w:t>bacille</w:t>
        </w:r>
      </w:ins>
      <w:ins w:id="286" w:author="JOEBEST" w:date="2016-09-17T13:11:00Z">
        <w:r w:rsidR="002C49E4">
          <w:rPr>
            <w:b/>
            <w:i/>
          </w:rPr>
          <w:t>s</w:t>
        </w:r>
      </w:ins>
      <w:ins w:id="287" w:author="JOEBEST" w:date="2016-09-17T12:14:00Z">
        <w:r w:rsidR="001079E4" w:rsidRPr="001079E4">
          <w:rPr>
            <w:b/>
            <w:i/>
            <w:rPrChange w:id="288" w:author="JOEBEST" w:date="2016-09-17T12:15:00Z">
              <w:rPr>
                <w:b/>
                <w:i/>
                <w:lang w:val="en-US"/>
              </w:rPr>
            </w:rPrChange>
          </w:rPr>
          <w:t xml:space="preserve">, </w:t>
        </w:r>
      </w:ins>
      <w:ins w:id="289" w:author="JOEBEST" w:date="2016-09-17T12:15:00Z">
        <w:r w:rsidR="001079E4">
          <w:rPr>
            <w:b/>
            <w:i/>
          </w:rPr>
          <w:t>indiquez si le</w:t>
        </w:r>
      </w:ins>
      <w:ins w:id="290" w:author="JOEBEST" w:date="2016-09-28T10:06:00Z">
        <w:r w:rsidR="00782134">
          <w:rPr>
            <w:b/>
            <w:i/>
          </w:rPr>
          <w:t>s</w:t>
        </w:r>
      </w:ins>
      <w:ins w:id="291" w:author="JOEBEST" w:date="2016-09-17T12:15:00Z">
        <w:r w:rsidR="001079E4">
          <w:rPr>
            <w:b/>
            <w:i/>
          </w:rPr>
          <w:t xml:space="preserve"> </w:t>
        </w:r>
        <w:proofErr w:type="spellStart"/>
        <w:r w:rsidR="001079E4">
          <w:rPr>
            <w:b/>
            <w:i/>
          </w:rPr>
          <w:t>colobacille</w:t>
        </w:r>
      </w:ins>
      <w:ins w:id="292" w:author="JOEBEST" w:date="2016-09-28T10:06:00Z">
        <w:r w:rsidR="00782134">
          <w:rPr>
            <w:b/>
            <w:i/>
          </w:rPr>
          <w:t>s</w:t>
        </w:r>
      </w:ins>
      <w:proofErr w:type="spellEnd"/>
      <w:ins w:id="293" w:author="JOEBEST" w:date="2016-09-17T12:15:00Z">
        <w:r w:rsidR="00782134">
          <w:rPr>
            <w:b/>
            <w:i/>
          </w:rPr>
          <w:t xml:space="preserve"> </w:t>
        </w:r>
      </w:ins>
      <w:ins w:id="294" w:author="JOEBEST" w:date="2016-09-28T10:06:00Z">
        <w:r w:rsidR="00782134">
          <w:rPr>
            <w:b/>
            <w:i/>
          </w:rPr>
          <w:t>sont</w:t>
        </w:r>
      </w:ins>
      <w:ins w:id="295" w:author="JOEBEST" w:date="2016-09-17T12:15:00Z">
        <w:r w:rsidR="001079E4">
          <w:rPr>
            <w:b/>
            <w:i/>
          </w:rPr>
          <w:t xml:space="preserve"> trop nombreux </w:t>
        </w:r>
      </w:ins>
      <w:ins w:id="296" w:author="JOEBEST" w:date="2016-09-17T12:24:00Z">
        <w:r w:rsidR="00A10E25">
          <w:rPr>
            <w:b/>
            <w:i/>
          </w:rPr>
          <w:t>pour compter</w:t>
        </w:r>
        <w:proofErr w:type="gramStart"/>
        <w:r w:rsidR="00A10E25">
          <w:rPr>
            <w:b/>
            <w:i/>
          </w:rPr>
          <w:t>.(</w:t>
        </w:r>
      </w:ins>
      <w:proofErr w:type="gramEnd"/>
      <w:ins w:id="297" w:author="JOEBEST" w:date="2016-09-17T12:25:00Z">
        <w:r w:rsidR="00A10E25">
          <w:rPr>
            <w:b/>
            <w:i/>
          </w:rPr>
          <w:t xml:space="preserve"> </w:t>
        </w:r>
        <w:r w:rsidR="00A10E25" w:rsidRPr="002C49E4">
          <w:rPr>
            <w:b/>
            <w:i/>
            <w:lang w:val="en-US"/>
            <w:rPrChange w:id="298" w:author="JOEBEST" w:date="2016-09-17T13:10:00Z">
              <w:rPr>
                <w:b/>
                <w:i/>
              </w:rPr>
            </w:rPrChange>
          </w:rPr>
          <w:t>TNPC</w:t>
        </w:r>
      </w:ins>
      <w:ins w:id="299" w:author="JOEBEST" w:date="2016-09-17T12:26:00Z">
        <w:r w:rsidR="00A10E25" w:rsidRPr="002C49E4">
          <w:rPr>
            <w:b/>
            <w:i/>
            <w:lang w:val="en-US"/>
          </w:rPr>
          <w:t>*;</w:t>
        </w:r>
      </w:ins>
      <w:ins w:id="300" w:author="JOEBEST" w:date="2016-09-17T12:27:00Z">
        <w:r w:rsidR="00B96DEA" w:rsidRPr="002C49E4">
          <w:rPr>
            <w:b/>
            <w:i/>
            <w:lang w:val="en-US"/>
          </w:rPr>
          <w:t xml:space="preserve"> </w:t>
        </w:r>
        <w:r w:rsidR="00A10E25" w:rsidRPr="002C49E4">
          <w:rPr>
            <w:b/>
            <w:i/>
            <w:lang w:val="en-US"/>
          </w:rPr>
          <w:t>&gt;</w:t>
        </w:r>
        <w:r w:rsidR="00B96DEA" w:rsidRPr="002C49E4">
          <w:rPr>
            <w:b/>
            <w:i/>
            <w:lang w:val="en-US"/>
          </w:rPr>
          <w:t xml:space="preserve">200 </w:t>
        </w:r>
        <w:proofErr w:type="spellStart"/>
        <w:r w:rsidR="00B96DEA" w:rsidRPr="002C49E4">
          <w:rPr>
            <w:b/>
            <w:i/>
            <w:lang w:val="en-US"/>
          </w:rPr>
          <w:t>colibacille</w:t>
        </w:r>
      </w:ins>
      <w:proofErr w:type="spellEnd"/>
      <w:ins w:id="301" w:author="JOEBEST" w:date="2016-09-17T12:25:00Z">
        <w:r w:rsidR="00A10E25" w:rsidRPr="002C49E4">
          <w:rPr>
            <w:b/>
            <w:i/>
            <w:lang w:val="en-US"/>
            <w:rPrChange w:id="302" w:author="JOEBEST" w:date="2016-09-17T13:10:00Z">
              <w:rPr>
                <w:b/>
                <w:i/>
              </w:rPr>
            </w:rPrChange>
          </w:rPr>
          <w:t>)</w:t>
        </w:r>
      </w:ins>
      <w:ins w:id="303" w:author="JOEBEST" w:date="2016-09-17T12:27:00Z">
        <w:r w:rsidR="00B96DEA" w:rsidRPr="002C49E4">
          <w:rPr>
            <w:b/>
            <w:i/>
            <w:lang w:val="en-US"/>
          </w:rPr>
          <w:t xml:space="preserve"> </w:t>
        </w:r>
        <w:proofErr w:type="spellStart"/>
        <w:r w:rsidR="00B96DEA" w:rsidRPr="002C49E4">
          <w:rPr>
            <w:b/>
            <w:i/>
            <w:lang w:val="en-US"/>
          </w:rPr>
          <w:t>ou</w:t>
        </w:r>
      </w:ins>
      <w:proofErr w:type="spellEnd"/>
      <w:ins w:id="304" w:author="JOEBEST" w:date="2016-09-17T12:31:00Z">
        <w:r w:rsidR="00B96DEA" w:rsidRPr="002C49E4">
          <w:rPr>
            <w:b/>
            <w:i/>
            <w:lang w:val="en-US"/>
          </w:rPr>
          <w:t xml:space="preserve"> </w:t>
        </w:r>
      </w:ins>
      <w:ins w:id="305" w:author="JOEBEST" w:date="2016-09-17T12:48:00Z">
        <w:r w:rsidR="009311CD" w:rsidRPr="002C49E4">
          <w:rPr>
            <w:b/>
            <w:i/>
            <w:lang w:val="en-US"/>
          </w:rPr>
          <w:t>la</w:t>
        </w:r>
        <w:r w:rsidR="002C49E4" w:rsidRPr="002C49E4">
          <w:rPr>
            <w:b/>
            <w:i/>
            <w:lang w:val="en-US"/>
            <w:rPrChange w:id="306" w:author="JOEBEST" w:date="2016-09-17T13:10:00Z">
              <w:rPr>
                <w:b/>
                <w:i/>
              </w:rPr>
            </w:rPrChange>
          </w:rPr>
          <w:t xml:space="preserve"> plaque </w:t>
        </w:r>
        <w:proofErr w:type="spellStart"/>
        <w:r w:rsidR="002C49E4" w:rsidRPr="002C49E4">
          <w:rPr>
            <w:b/>
            <w:i/>
            <w:lang w:val="en-US"/>
            <w:rPrChange w:id="307" w:author="JOEBEST" w:date="2016-09-17T13:10:00Z">
              <w:rPr>
                <w:b/>
                <w:i/>
              </w:rPr>
            </w:rPrChange>
          </w:rPr>
          <w:t>est</w:t>
        </w:r>
        <w:proofErr w:type="spellEnd"/>
        <w:r w:rsidR="002C49E4" w:rsidRPr="002C49E4">
          <w:rPr>
            <w:b/>
            <w:i/>
            <w:lang w:val="en-US"/>
            <w:rPrChange w:id="308" w:author="JOEBEST" w:date="2016-09-17T13:10:00Z">
              <w:rPr>
                <w:b/>
                <w:i/>
              </w:rPr>
            </w:rPrChange>
          </w:rPr>
          <w:t xml:space="preserve"> trop sale pour </w:t>
        </w:r>
        <w:proofErr w:type="spellStart"/>
        <w:r w:rsidR="009311CD" w:rsidRPr="002C49E4">
          <w:rPr>
            <w:b/>
            <w:i/>
            <w:lang w:val="en-US"/>
          </w:rPr>
          <w:t>compter</w:t>
        </w:r>
        <w:proofErr w:type="spellEnd"/>
        <w:r w:rsidR="009311CD" w:rsidRPr="002C49E4">
          <w:rPr>
            <w:b/>
            <w:i/>
            <w:lang w:val="en-US"/>
          </w:rPr>
          <w:t>.(</w:t>
        </w:r>
      </w:ins>
      <w:ins w:id="309" w:author="JOEBEST" w:date="2016-09-17T12:49:00Z">
        <w:r w:rsidR="009311CD" w:rsidRPr="002C49E4">
          <w:rPr>
            <w:b/>
            <w:i/>
            <w:lang w:val="en-US"/>
            <w:rPrChange w:id="310" w:author="JOEBEST" w:date="2016-09-17T13:10:00Z">
              <w:rPr>
                <w:b/>
                <w:i/>
              </w:rPr>
            </w:rPrChange>
          </w:rPr>
          <w:t>TSPC**)</w:t>
        </w:r>
      </w:ins>
      <w:r w:rsidR="007D06FB" w:rsidRPr="002C49E4">
        <w:rPr>
          <w:i/>
          <w:lang w:val="en-US"/>
          <w:rPrChange w:id="311" w:author="JOEBEST" w:date="2016-09-17T13:10:00Z">
            <w:rPr>
              <w:i/>
            </w:rPr>
          </w:rPrChange>
        </w:rPr>
        <w:t>Fill in the following information in order of decreasing concentration.</w:t>
      </w:r>
      <w:r w:rsidR="0037577C" w:rsidRPr="002C49E4">
        <w:rPr>
          <w:i/>
          <w:lang w:val="en-US"/>
          <w:rPrChange w:id="312" w:author="JOEBEST" w:date="2016-09-17T13:10:00Z">
            <w:rPr>
              <w:i/>
            </w:rPr>
          </w:rPrChange>
        </w:rPr>
        <w:t xml:space="preserve"> </w:t>
      </w:r>
      <w:r w:rsidR="0037577C" w:rsidRPr="001938C1">
        <w:rPr>
          <w:i/>
          <w:lang w:val="en-US"/>
          <w:rPrChange w:id="313" w:author="JOEBEST" w:date="2016-09-17T10:41:00Z">
            <w:rPr>
              <w:i/>
            </w:rPr>
          </w:rPrChange>
        </w:rPr>
        <w:t>If you can record the E</w:t>
      </w:r>
      <w:r w:rsidR="000A12E5" w:rsidRPr="001938C1">
        <w:rPr>
          <w:i/>
          <w:lang w:val="en-US"/>
          <w:rPrChange w:id="314" w:author="JOEBEST" w:date="2016-09-17T10:41:00Z">
            <w:rPr>
              <w:i/>
            </w:rPr>
          </w:rPrChange>
        </w:rPr>
        <w:t xml:space="preserve"> </w:t>
      </w:r>
      <w:r w:rsidR="0037577C" w:rsidRPr="001938C1">
        <w:rPr>
          <w:i/>
          <w:lang w:val="en-US"/>
          <w:rPrChange w:id="315" w:author="JOEBEST" w:date="2016-09-17T10:41:00Z">
            <w:rPr>
              <w:i/>
            </w:rPr>
          </w:rPrChange>
        </w:rPr>
        <w:t xml:space="preserve">.coli count, indicate that the reading status is </w:t>
      </w:r>
      <w:r w:rsidR="0037577C" w:rsidRPr="001938C1">
        <w:rPr>
          <w:b/>
          <w:i/>
          <w:lang w:val="en-US"/>
          <w:rPrChange w:id="316" w:author="JOEBEST" w:date="2016-09-17T10:41:00Z">
            <w:rPr>
              <w:b/>
              <w:i/>
            </w:rPr>
          </w:rPrChange>
        </w:rPr>
        <w:t>Valid</w:t>
      </w:r>
      <w:r w:rsidR="0037577C" w:rsidRPr="001938C1">
        <w:rPr>
          <w:i/>
          <w:lang w:val="en-US"/>
          <w:rPrChange w:id="317" w:author="JOEBEST" w:date="2016-09-17T10:41:00Z">
            <w:rPr>
              <w:i/>
            </w:rPr>
          </w:rPrChange>
        </w:rPr>
        <w:t>.</w:t>
      </w:r>
      <w:r w:rsidR="007D06FB" w:rsidRPr="001938C1">
        <w:rPr>
          <w:i/>
          <w:lang w:val="en-US"/>
          <w:rPrChange w:id="318" w:author="JOEBEST" w:date="2016-09-17T10:41:00Z">
            <w:rPr>
              <w:i/>
            </w:rPr>
          </w:rPrChange>
        </w:rPr>
        <w:t xml:space="preserve"> </w:t>
      </w:r>
      <w:r w:rsidR="00A828A0" w:rsidRPr="001938C1">
        <w:rPr>
          <w:i/>
          <w:lang w:val="en-US"/>
          <w:rPrChange w:id="319" w:author="JOEBEST" w:date="2016-09-17T10:41:00Z">
            <w:rPr>
              <w:i/>
            </w:rPr>
          </w:rPrChange>
        </w:rPr>
        <w:t>If you cannot record the E.</w:t>
      </w:r>
      <w:r w:rsidR="000A12E5" w:rsidRPr="001938C1">
        <w:rPr>
          <w:i/>
          <w:lang w:val="en-US"/>
          <w:rPrChange w:id="320" w:author="JOEBEST" w:date="2016-09-17T10:41:00Z">
            <w:rPr>
              <w:i/>
            </w:rPr>
          </w:rPrChange>
        </w:rPr>
        <w:t xml:space="preserve"> </w:t>
      </w:r>
      <w:r w:rsidR="00A828A0" w:rsidRPr="001938C1">
        <w:rPr>
          <w:i/>
          <w:lang w:val="en-US"/>
          <w:rPrChange w:id="321" w:author="JOEBEST" w:date="2016-09-17T10:41:00Z">
            <w:rPr>
              <w:i/>
            </w:rPr>
          </w:rPrChange>
        </w:rPr>
        <w:t xml:space="preserve">coli count, indicate </w:t>
      </w:r>
      <w:r w:rsidR="0018029D" w:rsidRPr="001938C1">
        <w:rPr>
          <w:i/>
          <w:lang w:val="en-US"/>
          <w:rPrChange w:id="322" w:author="JOEBEST" w:date="2016-09-17T10:41:00Z">
            <w:rPr>
              <w:i/>
            </w:rPr>
          </w:rPrChange>
        </w:rPr>
        <w:t>whether the E. coli</w:t>
      </w:r>
      <w:r w:rsidR="00A828A0" w:rsidRPr="001938C1">
        <w:rPr>
          <w:i/>
          <w:lang w:val="en-US"/>
          <w:rPrChange w:id="323" w:author="JOEBEST" w:date="2016-09-17T10:41:00Z">
            <w:rPr>
              <w:i/>
            </w:rPr>
          </w:rPrChange>
        </w:rPr>
        <w:t xml:space="preserve"> is too </w:t>
      </w:r>
      <w:r w:rsidR="0018029D" w:rsidRPr="001938C1">
        <w:rPr>
          <w:i/>
          <w:lang w:val="en-US"/>
          <w:rPrChange w:id="324" w:author="JOEBEST" w:date="2016-09-17T10:41:00Z">
            <w:rPr>
              <w:i/>
            </w:rPr>
          </w:rPrChange>
        </w:rPr>
        <w:t>numerous</w:t>
      </w:r>
      <w:r w:rsidR="00A828A0" w:rsidRPr="001938C1">
        <w:rPr>
          <w:i/>
          <w:lang w:val="en-US"/>
          <w:rPrChange w:id="325" w:author="JOEBEST" w:date="2016-09-17T10:41:00Z">
            <w:rPr>
              <w:i/>
            </w:rPr>
          </w:rPrChange>
        </w:rPr>
        <w:t xml:space="preserve"> to count (</w:t>
      </w:r>
      <w:r w:rsidR="00A828A0" w:rsidRPr="001938C1">
        <w:rPr>
          <w:b/>
          <w:i/>
          <w:lang w:val="en-US"/>
          <w:rPrChange w:id="326" w:author="JOEBEST" w:date="2016-09-17T10:41:00Z">
            <w:rPr>
              <w:b/>
              <w:i/>
            </w:rPr>
          </w:rPrChange>
        </w:rPr>
        <w:t>T</w:t>
      </w:r>
      <w:r w:rsidR="0018029D" w:rsidRPr="001938C1">
        <w:rPr>
          <w:b/>
          <w:i/>
          <w:lang w:val="en-US"/>
          <w:rPrChange w:id="327" w:author="JOEBEST" w:date="2016-09-17T10:41:00Z">
            <w:rPr>
              <w:b/>
              <w:i/>
            </w:rPr>
          </w:rPrChange>
        </w:rPr>
        <w:t>N</w:t>
      </w:r>
      <w:r w:rsidR="00A828A0" w:rsidRPr="001938C1">
        <w:rPr>
          <w:b/>
          <w:i/>
          <w:lang w:val="en-US"/>
          <w:rPrChange w:id="328" w:author="JOEBEST" w:date="2016-09-17T10:41:00Z">
            <w:rPr>
              <w:b/>
              <w:i/>
            </w:rPr>
          </w:rPrChange>
        </w:rPr>
        <w:t>TC</w:t>
      </w:r>
      <w:r w:rsidR="0018029D" w:rsidRPr="001938C1">
        <w:rPr>
          <w:b/>
          <w:i/>
          <w:lang w:val="en-US"/>
          <w:rPrChange w:id="329" w:author="JOEBEST" w:date="2016-09-17T10:41:00Z">
            <w:rPr>
              <w:b/>
              <w:i/>
            </w:rPr>
          </w:rPrChange>
        </w:rPr>
        <w:t>*</w:t>
      </w:r>
      <w:r w:rsidR="00A828A0" w:rsidRPr="001938C1">
        <w:rPr>
          <w:b/>
          <w:i/>
          <w:lang w:val="en-US"/>
          <w:rPrChange w:id="330" w:author="JOEBEST" w:date="2016-09-17T10:41:00Z">
            <w:rPr>
              <w:b/>
              <w:i/>
            </w:rPr>
          </w:rPrChange>
        </w:rPr>
        <w:t xml:space="preserve">; </w:t>
      </w:r>
      <w:r w:rsidR="0018029D" w:rsidRPr="001938C1">
        <w:rPr>
          <w:b/>
          <w:i/>
          <w:lang w:val="en-US"/>
          <w:rPrChange w:id="331" w:author="JOEBEST" w:date="2016-09-17T10:41:00Z">
            <w:rPr>
              <w:b/>
              <w:i/>
            </w:rPr>
          </w:rPrChange>
        </w:rPr>
        <w:t>&gt; 200 E. coli</w:t>
      </w:r>
      <w:r w:rsidR="0018029D" w:rsidRPr="001938C1">
        <w:rPr>
          <w:i/>
          <w:lang w:val="en-US"/>
          <w:rPrChange w:id="332" w:author="JOEBEST" w:date="2016-09-17T10:41:00Z">
            <w:rPr>
              <w:i/>
            </w:rPr>
          </w:rPrChange>
        </w:rPr>
        <w:t>) or the plate is too dirty to count (</w:t>
      </w:r>
      <w:r w:rsidR="0018029D" w:rsidRPr="001938C1">
        <w:rPr>
          <w:b/>
          <w:i/>
          <w:lang w:val="en-US"/>
          <w:rPrChange w:id="333" w:author="JOEBEST" w:date="2016-09-17T10:41:00Z">
            <w:rPr>
              <w:b/>
              <w:i/>
            </w:rPr>
          </w:rPrChange>
        </w:rPr>
        <w:t>TDTC**</w:t>
      </w:r>
      <w:r w:rsidR="0018029D" w:rsidRPr="001938C1">
        <w:rPr>
          <w:i/>
          <w:lang w:val="en-US"/>
          <w:rPrChange w:id="334" w:author="JOEBEST" w:date="2016-09-17T10:41:00Z">
            <w:rPr>
              <w:i/>
            </w:rPr>
          </w:rPrChange>
        </w:rPr>
        <w:t>).</w:t>
      </w:r>
      <w:r w:rsidR="00F3390D" w:rsidRPr="001938C1">
        <w:rPr>
          <w:i/>
          <w:lang w:val="en-US"/>
          <w:rPrChange w:id="335" w:author="JOEBEST" w:date="2016-09-17T10:41:00Z">
            <w:rPr>
              <w:i/>
            </w:rPr>
          </w:rPrChange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127011" w:rsidRPr="003D37C3" w14:paraId="1A0CCE43" w14:textId="77777777" w:rsidTr="00127011">
        <w:trPr>
          <w:trHeight w:val="287"/>
        </w:trPr>
        <w:tc>
          <w:tcPr>
            <w:tcW w:w="482" w:type="pct"/>
          </w:tcPr>
          <w:p w14:paraId="5FC48F73" w14:textId="77777777" w:rsidR="00127011" w:rsidRPr="001938C1" w:rsidRDefault="00127011" w:rsidP="00CC474A">
            <w:pPr>
              <w:spacing w:after="160" w:line="259" w:lineRule="auto"/>
              <w:contextualSpacing/>
              <w:rPr>
                <w:b/>
                <w:lang w:val="en-US"/>
                <w:rPrChange w:id="336" w:author="JOEBEST" w:date="2016-09-17T10:41:00Z">
                  <w:rPr>
                    <w:b/>
                  </w:rPr>
                </w:rPrChange>
              </w:rPr>
            </w:pPr>
          </w:p>
        </w:tc>
        <w:tc>
          <w:tcPr>
            <w:tcW w:w="1537" w:type="pct"/>
          </w:tcPr>
          <w:p w14:paraId="12C01C07" w14:textId="77777777" w:rsidR="00127011" w:rsidRPr="001938C1" w:rsidRDefault="00127011" w:rsidP="00CC474A">
            <w:pPr>
              <w:spacing w:after="160" w:line="259" w:lineRule="auto"/>
              <w:contextualSpacing/>
              <w:rPr>
                <w:b/>
                <w:lang w:val="en-US"/>
                <w:rPrChange w:id="337" w:author="JOEBEST" w:date="2016-09-17T10:41:00Z">
                  <w:rPr>
                    <w:b/>
                  </w:rPr>
                </w:rPrChange>
              </w:rPr>
            </w:pPr>
          </w:p>
        </w:tc>
        <w:tc>
          <w:tcPr>
            <w:tcW w:w="818" w:type="pct"/>
          </w:tcPr>
          <w:p w14:paraId="6EFFE593" w14:textId="09F1AE13" w:rsidR="00127011" w:rsidRDefault="00801B56" w:rsidP="00CC474A">
            <w:pPr>
              <w:contextualSpacing/>
              <w:rPr>
                <w:b/>
              </w:rPr>
            </w:pPr>
            <w:proofErr w:type="spellStart"/>
            <w:ins w:id="338" w:author="JOEBEST" w:date="2016-09-17T12:54:00Z">
              <w:r>
                <w:rPr>
                  <w:b/>
                </w:rPr>
                <w:t>Volume</w:t>
              </w:r>
            </w:ins>
            <w:r w:rsidR="002B52D8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6A17189C" w14:textId="77777777" w:rsidR="00127011" w:rsidRDefault="00127011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1317FB35" w14:textId="62D9CFDB" w:rsidR="00127011" w:rsidRPr="003D37C3" w:rsidRDefault="002C49E4" w:rsidP="00CC474A">
            <w:pPr>
              <w:spacing w:after="160" w:line="259" w:lineRule="auto"/>
              <w:contextualSpacing/>
              <w:rPr>
                <w:b/>
                <w:u w:val="single"/>
              </w:rPr>
            </w:pPr>
            <w:ins w:id="339" w:author="JOEBEST" w:date="2016-09-17T13:10:00Z">
              <w:r w:rsidRPr="003D37C3">
                <w:rPr>
                  <w:b/>
                  <w:u w:val="single"/>
                  <w:rPrChange w:id="340" w:author="JOEBEST" w:date="2016-09-17T15:08:00Z">
                    <w:rPr>
                      <w:b/>
                      <w:u w:val="single"/>
                      <w:lang w:val="en-US"/>
                    </w:rPr>
                  </w:rPrChange>
                </w:rPr>
                <w:t>É</w:t>
              </w:r>
            </w:ins>
            <w:ins w:id="341" w:author="JOEBEST" w:date="2016-09-17T12:50:00Z">
              <w:r w:rsidR="009311CD" w:rsidRPr="003D37C3">
                <w:rPr>
                  <w:b/>
                  <w:u w:val="single"/>
                </w:rPr>
                <w:t xml:space="preserve">tat de </w:t>
              </w:r>
              <w:proofErr w:type="spellStart"/>
              <w:r w:rsidR="009311CD" w:rsidRPr="003D37C3">
                <w:rPr>
                  <w:b/>
                  <w:u w:val="single"/>
                </w:rPr>
                <w:t>Lecture</w:t>
              </w:r>
            </w:ins>
            <w:r w:rsidR="00127011" w:rsidRPr="003D37C3">
              <w:rPr>
                <w:b/>
                <w:u w:val="single"/>
              </w:rPr>
              <w:t>Reading</w:t>
            </w:r>
            <w:proofErr w:type="spellEnd"/>
            <w:r w:rsidR="00127011" w:rsidRPr="003D37C3">
              <w:rPr>
                <w:b/>
                <w:u w:val="single"/>
              </w:rPr>
              <w:t xml:space="preserve"> </w:t>
            </w:r>
            <w:proofErr w:type="spellStart"/>
            <w:r w:rsidR="00127011" w:rsidRPr="003D37C3">
              <w:rPr>
                <w:b/>
                <w:u w:val="single"/>
              </w:rPr>
              <w:t>Status</w:t>
            </w:r>
            <w:proofErr w:type="spellEnd"/>
            <w:r w:rsidR="00127011" w:rsidRPr="003D37C3">
              <w:rPr>
                <w:b/>
                <w:u w:val="single"/>
              </w:rPr>
              <w:t xml:space="preserve"> </w:t>
            </w:r>
            <w:r w:rsidR="00127011" w:rsidRPr="003D37C3">
              <w:rPr>
                <w:i/>
                <w:u w:val="single"/>
              </w:rPr>
              <w:t>(</w:t>
            </w:r>
            <w:proofErr w:type="spellStart"/>
            <w:ins w:id="342" w:author="JOEBEST" w:date="2016-09-17T15:07:00Z">
              <w:r w:rsidR="003D37C3" w:rsidRPr="003D37C3">
                <w:rPr>
                  <w:i/>
                  <w:u w:val="single"/>
                  <w:rPrChange w:id="343" w:author="JOEBEST" w:date="2016-09-17T15:08:00Z">
                    <w:rPr>
                      <w:i/>
                      <w:u w:val="single"/>
                      <w:lang w:val="en-US"/>
                    </w:rPr>
                  </w:rPrChange>
                </w:rPr>
                <w:t>V</w:t>
              </w:r>
            </w:ins>
            <w:ins w:id="344" w:author="JOEBEST" w:date="2016-09-17T15:08:00Z">
              <w:r w:rsidR="003D37C3" w:rsidRPr="003D37C3">
                <w:rPr>
                  <w:i/>
                  <w:u w:val="single"/>
                  <w:rPrChange w:id="345" w:author="JOEBEST" w:date="2016-09-17T15:08:00Z">
                    <w:rPr>
                      <w:i/>
                      <w:u w:val="single"/>
                      <w:lang w:val="en-US"/>
                    </w:rPr>
                  </w:rPrChange>
                </w:rPr>
                <w:t>é</w:t>
              </w:r>
            </w:ins>
            <w:ins w:id="346" w:author="JOEBEST" w:date="2016-09-17T15:07:00Z">
              <w:r w:rsidR="003D37C3" w:rsidRPr="003D37C3">
                <w:rPr>
                  <w:i/>
                  <w:u w:val="single"/>
                  <w:rPrChange w:id="347" w:author="JOEBEST" w:date="2016-09-17T15:08:00Z">
                    <w:rPr>
                      <w:i/>
                      <w:u w:val="single"/>
                      <w:lang w:val="en-US"/>
                    </w:rPr>
                  </w:rPrChange>
                </w:rPr>
                <w:t>rifie</w:t>
              </w:r>
            </w:ins>
            <w:ins w:id="348" w:author="JOEBEST" w:date="2016-09-22T10:15:00Z">
              <w:r w:rsidR="00F015A2">
                <w:rPr>
                  <w:i/>
                  <w:u w:val="single"/>
                </w:rPr>
                <w:t>z</w:t>
              </w:r>
            </w:ins>
            <w:r w:rsidR="00127011" w:rsidRPr="003D37C3">
              <w:rPr>
                <w:i/>
                <w:u w:val="single"/>
              </w:rPr>
              <w:t>check</w:t>
            </w:r>
            <w:proofErr w:type="spellEnd"/>
            <w:r w:rsidR="00127011" w:rsidRPr="003D37C3">
              <w:rPr>
                <w:i/>
                <w:u w:val="single"/>
              </w:rPr>
              <w:t xml:space="preserve"> o</w:t>
            </w:r>
            <w:del w:id="349" w:author="JOEBEST" w:date="2016-09-17T15:04:00Z">
              <w:r w:rsidR="00127011" w:rsidRPr="003D37C3" w:rsidDel="003D37C3">
                <w:rPr>
                  <w:i/>
                  <w:u w:val="single"/>
                </w:rPr>
                <w:delText>ne</w:delText>
              </w:r>
            </w:del>
            <w:r w:rsidR="00127011" w:rsidRPr="003D37C3">
              <w:rPr>
                <w:i/>
                <w:u w:val="single"/>
              </w:rPr>
              <w:t>)</w:t>
            </w:r>
          </w:p>
        </w:tc>
      </w:tr>
      <w:tr w:rsidR="00127011" w14:paraId="77E80527" w14:textId="77777777" w:rsidTr="00127011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851A80B" w14:textId="6A43DE19" w:rsidR="00127011" w:rsidRPr="00742C36" w:rsidRDefault="009311CD" w:rsidP="00CC474A">
            <w:pPr>
              <w:contextualSpacing/>
              <w:rPr>
                <w:b/>
              </w:rPr>
            </w:pPr>
            <w:proofErr w:type="spellStart"/>
            <w:ins w:id="350" w:author="JOEBEST" w:date="2016-09-17T12:50:00Z">
              <w:r>
                <w:rPr>
                  <w:b/>
                </w:rPr>
                <w:t>Plaque</w:t>
              </w:r>
            </w:ins>
            <w:r w:rsidR="00127011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6FA8A7AD" w14:textId="17AFCB13" w:rsidR="00127011" w:rsidRDefault="00801B56" w:rsidP="00CC474A">
            <w:pPr>
              <w:contextualSpacing/>
              <w:rPr>
                <w:b/>
              </w:rPr>
            </w:pPr>
            <w:proofErr w:type="spellStart"/>
            <w:ins w:id="351" w:author="JOEBEST" w:date="2016-09-17T12:57:00Z">
              <w:r>
                <w:rPr>
                  <w:b/>
                </w:rPr>
                <w:t>Dilution</w:t>
              </w:r>
            </w:ins>
            <w:r w:rsidR="00127011">
              <w:rPr>
                <w:b/>
              </w:rPr>
              <w:t>Dilution</w:t>
            </w:r>
            <w:proofErr w:type="spellEnd"/>
            <w:r w:rsidR="00127011">
              <w:rPr>
                <w:b/>
              </w:rPr>
              <w:t xml:space="preserve"> (</w:t>
            </w:r>
            <w:proofErr w:type="spellStart"/>
            <w:r w:rsidR="00127011">
              <w:rPr>
                <w:b/>
              </w:rPr>
              <w:t>mL</w:t>
            </w:r>
            <w:proofErr w:type="spellEnd"/>
            <w:r w:rsidR="00127011">
              <w:rPr>
                <w:b/>
              </w:rPr>
              <w:t>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4359774" w14:textId="34F0C532" w:rsidR="00127011" w:rsidRPr="00CC474A" w:rsidRDefault="002C49E4" w:rsidP="00CC474A">
            <w:pPr>
              <w:contextualSpacing/>
              <w:rPr>
                <w:b/>
              </w:rPr>
            </w:pPr>
            <w:ins w:id="352" w:author="JOEBEST" w:date="2016-09-17T13:02:00Z">
              <w:r>
                <w:rPr>
                  <w:b/>
                </w:rPr>
                <w:t>Test</w:t>
              </w:r>
            </w:ins>
            <w:ins w:id="353" w:author="JOEBEST" w:date="2016-09-17T13:10:00Z">
              <w:r>
                <w:rPr>
                  <w:b/>
                </w:rPr>
                <w:t>é</w:t>
              </w:r>
            </w:ins>
            <w:ins w:id="354" w:author="JOEBEST" w:date="2016-09-17T13:02:00Z">
              <w:r>
                <w:rPr>
                  <w:b/>
                </w:rPr>
                <w:t xml:space="preserve">s </w:t>
              </w:r>
            </w:ins>
            <w:proofErr w:type="spellStart"/>
            <w:r w:rsidR="002B52D8">
              <w:rPr>
                <w:b/>
              </w:rPr>
              <w:t>Tested</w:t>
            </w:r>
            <w:proofErr w:type="spellEnd"/>
            <w:r w:rsidR="00127011" w:rsidRPr="00CC474A">
              <w:rPr>
                <w:b/>
              </w:rPr>
              <w:t xml:space="preserve"> (</w:t>
            </w:r>
            <w:proofErr w:type="spellStart"/>
            <w:r w:rsidR="00127011" w:rsidRPr="00CC474A">
              <w:rPr>
                <w:b/>
              </w:rPr>
              <w:t>mL</w:t>
            </w:r>
            <w:proofErr w:type="spellEnd"/>
            <w:r w:rsidR="00127011" w:rsidRPr="00CC474A">
              <w:rPr>
                <w:b/>
              </w:rPr>
              <w:t>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6FFFD82" w14:textId="4E15ABB7" w:rsidR="00127011" w:rsidRDefault="002C49E4" w:rsidP="00CC474A">
            <w:pPr>
              <w:contextualSpacing/>
              <w:rPr>
                <w:b/>
              </w:rPr>
            </w:pPr>
            <w:ins w:id="355" w:author="JOEBEST" w:date="2016-09-17T12:59:00Z">
              <w:r>
                <w:rPr>
                  <w:b/>
                  <w:i/>
                </w:rPr>
                <w:t>Num</w:t>
              </w:r>
            </w:ins>
            <w:ins w:id="356" w:author="JOEBEST" w:date="2016-09-17T13:09:00Z">
              <w:r>
                <w:rPr>
                  <w:b/>
                  <w:i/>
                </w:rPr>
                <w:t>é</w:t>
              </w:r>
            </w:ins>
            <w:ins w:id="357" w:author="JOEBEST" w:date="2016-09-17T12:59:00Z">
              <w:r w:rsidR="00801B56">
                <w:rPr>
                  <w:b/>
                  <w:i/>
                </w:rPr>
                <w:t xml:space="preserve">ration de </w:t>
              </w:r>
              <w:proofErr w:type="spellStart"/>
              <w:r w:rsidR="00801B56">
                <w:rPr>
                  <w:b/>
                  <w:i/>
                </w:rPr>
                <w:t>Colibacille</w:t>
              </w:r>
            </w:ins>
            <w:ins w:id="358" w:author="JOEBEST" w:date="2016-09-28T10:07:00Z">
              <w:r w:rsidR="00782134">
                <w:rPr>
                  <w:b/>
                  <w:i/>
                </w:rPr>
                <w:t>s</w:t>
              </w:r>
            </w:ins>
            <w:r w:rsidR="00127011" w:rsidRPr="005F3861">
              <w:rPr>
                <w:b/>
                <w:i/>
              </w:rPr>
              <w:t>E</w:t>
            </w:r>
            <w:proofErr w:type="spellEnd"/>
            <w:r w:rsidR="00127011" w:rsidRPr="005F3861">
              <w:rPr>
                <w:b/>
                <w:i/>
              </w:rPr>
              <w:t>.</w:t>
            </w:r>
            <w:r w:rsidR="00127011">
              <w:rPr>
                <w:b/>
                <w:i/>
              </w:rPr>
              <w:t xml:space="preserve"> </w:t>
            </w:r>
            <w:r w:rsidR="00127011" w:rsidRPr="005F3861">
              <w:rPr>
                <w:b/>
                <w:i/>
              </w:rPr>
              <w:t>coli</w:t>
            </w:r>
            <w:r w:rsidR="00127011">
              <w:rPr>
                <w:b/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5AD18D4" w14:textId="68F00BF4" w:rsidR="00127011" w:rsidRDefault="002C49E4" w:rsidP="00CC474A">
            <w:pPr>
              <w:contextualSpacing/>
              <w:jc w:val="center"/>
              <w:rPr>
                <w:b/>
              </w:rPr>
            </w:pPr>
            <w:proofErr w:type="spellStart"/>
            <w:ins w:id="359" w:author="JOEBEST" w:date="2016-09-17T12:50:00Z">
              <w:r>
                <w:rPr>
                  <w:b/>
                </w:rPr>
                <w:t>Vala</w:t>
              </w:r>
              <w:r w:rsidR="009311CD">
                <w:rPr>
                  <w:b/>
                </w:rPr>
                <w:t>ble</w:t>
              </w:r>
            </w:ins>
            <w:r w:rsidR="00127011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C9E441F" w14:textId="5A0E6DDF" w:rsidR="00127011" w:rsidRDefault="00801B56" w:rsidP="00CC474A">
            <w:pPr>
              <w:contextualSpacing/>
              <w:jc w:val="center"/>
              <w:rPr>
                <w:b/>
              </w:rPr>
            </w:pPr>
            <w:ins w:id="360" w:author="JOEBEST" w:date="2016-09-17T12:51:00Z">
              <w:r>
                <w:rPr>
                  <w:b/>
                </w:rPr>
                <w:t>TNPC*</w:t>
              </w:r>
            </w:ins>
            <w:r w:rsidR="00127011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EA8418F" w14:textId="30696984" w:rsidR="00127011" w:rsidRDefault="00801B56" w:rsidP="00CC474A">
            <w:pPr>
              <w:contextualSpacing/>
              <w:jc w:val="center"/>
              <w:rPr>
                <w:b/>
              </w:rPr>
            </w:pPr>
            <w:ins w:id="361" w:author="JOEBEST" w:date="2016-09-17T12:51:00Z">
              <w:r>
                <w:rPr>
                  <w:b/>
                </w:rPr>
                <w:t>TSPC</w:t>
              </w:r>
            </w:ins>
            <w:ins w:id="362" w:author="JOEBEST" w:date="2016-09-28T10:07:00Z">
              <w:r w:rsidR="00782134">
                <w:rPr>
                  <w:b/>
                </w:rPr>
                <w:t>*</w:t>
              </w:r>
            </w:ins>
            <w:ins w:id="363" w:author="JOEBEST" w:date="2016-09-17T12:51:00Z">
              <w:r>
                <w:rPr>
                  <w:b/>
                </w:rPr>
                <w:t>*</w:t>
              </w:r>
            </w:ins>
            <w:r w:rsidR="00127011">
              <w:rPr>
                <w:b/>
              </w:rPr>
              <w:t>TDTC**</w:t>
            </w:r>
          </w:p>
        </w:tc>
      </w:tr>
      <w:tr w:rsidR="00127011" w14:paraId="19CFDB27" w14:textId="77777777" w:rsidTr="00127011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1AB330" w14:textId="21566348" w:rsidR="00127011" w:rsidRDefault="00CF6B8C" w:rsidP="00CC474A">
            <w:pPr>
              <w:contextualSpacing/>
              <w:rPr>
                <w:b/>
              </w:rPr>
            </w:pPr>
            <w:ins w:id="364" w:author="JOEBEST" w:date="2016-09-17T13:41:00Z">
              <w:r>
                <w:rPr>
                  <w:b/>
                  <w:color w:val="FFFFFF" w:themeColor="background1"/>
                  <w:highlight w:val="darkGray"/>
                </w:rPr>
                <w:t>Plaque1</w:t>
              </w:r>
            </w:ins>
            <w:r w:rsidR="00127011" w:rsidRPr="00245EDC">
              <w:rPr>
                <w:b/>
                <w:color w:val="FFFFFF" w:themeColor="background1"/>
                <w:highlight w:val="darkGray"/>
              </w:rPr>
              <w:t>Plat</w:t>
            </w:r>
            <w:del w:id="365" w:author="JOEBEST" w:date="2016-09-17T13:41:00Z">
              <w:r w:rsidR="00127011" w:rsidRPr="00245EDC" w:rsidDel="00CF6B8C">
                <w:rPr>
                  <w:b/>
                  <w:color w:val="FFFFFF" w:themeColor="background1"/>
                  <w:highlight w:val="darkGray"/>
                </w:rPr>
                <w:delText xml:space="preserve">e </w:delText>
              </w:r>
            </w:del>
            <w:r w:rsidR="00127011" w:rsidRPr="00245EDC">
              <w:rPr>
                <w:b/>
                <w:color w:val="FFFFFF" w:themeColor="background1"/>
                <w:highlight w:val="darkGray"/>
              </w:rPr>
              <w:t>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9C8A2AE" w14:textId="178345BE" w:rsidR="002B52D8" w:rsidRDefault="002B52D8" w:rsidP="002B52D8">
            <w:r>
              <w:sym w:font="Wingdings" w:char="F0A8"/>
            </w:r>
            <w:r>
              <w:t xml:space="preserve"> </w:t>
            </w:r>
            <w:ins w:id="366" w:author="JOEBEST" w:date="2016-09-17T13:05:00Z">
              <w:r w:rsidR="002C49E4">
                <w:t xml:space="preserve">Non </w:t>
              </w:r>
            </w:ins>
            <w:ins w:id="367" w:author="JOEBEST" w:date="2016-09-17T13:06:00Z">
              <w:r w:rsidR="002C49E4">
                <w:t>Dilu</w:t>
              </w:r>
            </w:ins>
            <w:ins w:id="368" w:author="JOEBEST" w:date="2016-09-17T13:09:00Z">
              <w:r w:rsidR="002C49E4">
                <w:t>é</w:t>
              </w:r>
            </w:ins>
            <w:ins w:id="369" w:author="JOEBEST" w:date="2016-09-17T13:06:00Z">
              <w:r w:rsidR="002C49E4">
                <w:t xml:space="preserve"> </w:t>
              </w:r>
            </w:ins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115DFC7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F36A4CA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2984A414" w14:textId="4E5CCEDF" w:rsidR="00127011" w:rsidRPr="00F3390D" w:rsidRDefault="002B52D8" w:rsidP="002B52D8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97514E" w14:textId="77777777" w:rsidR="00127011" w:rsidRDefault="00127011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8170676" w14:textId="77777777" w:rsidR="00127011" w:rsidRPr="00307151" w:rsidRDefault="00127011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65FB0A4" w14:textId="77777777" w:rsidR="00127011" w:rsidRPr="00CC474A" w:rsidRDefault="00127011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0839E6" w14:textId="77777777" w:rsidR="00127011" w:rsidRDefault="00127011" w:rsidP="00CC474A">
            <w:pPr>
              <w:contextualSpacing/>
              <w:rPr>
                <w:b/>
              </w:rPr>
            </w:pPr>
            <w:r w:rsidRPr="00421328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E3DCE" wp14:editId="78E5F72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552687" id="Rounded Rectangle 23" o:spid="_x0000_s1026" style="position:absolute;margin-left:-.9pt;margin-top:3.4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L7x6f2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6A220D9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4D2D4B7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372693" w14:textId="77777777" w:rsidR="00127011" w:rsidRDefault="00127011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127011" w14:paraId="4E0BE69B" w14:textId="77777777" w:rsidTr="00127011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617237C" w14:textId="0A2B72FD" w:rsidR="00127011" w:rsidRDefault="00CF6B8C" w:rsidP="00CC474A">
            <w:pPr>
              <w:contextualSpacing/>
              <w:rPr>
                <w:b/>
              </w:rPr>
            </w:pPr>
            <w:ins w:id="370" w:author="JOEBEST" w:date="2016-09-17T13:41:00Z">
              <w:r>
                <w:rPr>
                  <w:b/>
                  <w:color w:val="FFFFFF" w:themeColor="background1"/>
                  <w:highlight w:val="darkGray"/>
                </w:rPr>
                <w:t>Plaque2</w:t>
              </w:r>
            </w:ins>
            <w:r w:rsidR="00127011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E055C8" w14:textId="0DB480B3" w:rsidR="002B52D8" w:rsidRDefault="002B52D8" w:rsidP="002B52D8">
            <w:r>
              <w:sym w:font="Wingdings" w:char="F0A8"/>
            </w:r>
            <w:r>
              <w:t xml:space="preserve"> </w:t>
            </w:r>
            <w:ins w:id="371" w:author="JOEBEST" w:date="2016-09-17T13:06:00Z">
              <w:r w:rsidR="002C49E4">
                <w:t>Non Dilu</w:t>
              </w:r>
            </w:ins>
            <w:ins w:id="372" w:author="JOEBEST" w:date="2016-09-17T13:09:00Z">
              <w:r w:rsidR="002C49E4">
                <w:t>é</w:t>
              </w:r>
            </w:ins>
            <w:ins w:id="373" w:author="JOEBEST" w:date="2016-09-17T13:06:00Z">
              <w:r w:rsidR="002C49E4">
                <w:t xml:space="preserve"> </w:t>
              </w:r>
            </w:ins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64796A7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36B329A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622CB818" w14:textId="4280FEAF" w:rsidR="00127011" w:rsidRPr="00F3390D" w:rsidRDefault="002B52D8" w:rsidP="002B52D8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89F6275" w14:textId="77777777" w:rsidR="00127011" w:rsidRDefault="00127011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591185E" w14:textId="77777777" w:rsidR="00127011" w:rsidRPr="00307151" w:rsidRDefault="00127011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6A609D45" w14:textId="77777777" w:rsidR="00127011" w:rsidRPr="00C147F5" w:rsidRDefault="00127011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7E5914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 w:rsidRPr="00421328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48768E" wp14:editId="5BF8ED2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57D29C" id="Rounded Rectangle 25" o:spid="_x0000_s1026" style="position:absolute;margin-left:-1.1pt;margin-top:3.1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52C1527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7345E8B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1BF17B" w14:textId="77777777" w:rsidR="00127011" w:rsidRDefault="00127011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127011" w:rsidRPr="005B5B9D" w14:paraId="7D737027" w14:textId="77777777" w:rsidTr="00127011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9AA9DE" w14:textId="5DA9012D" w:rsidR="00127011" w:rsidRPr="005B5B9D" w:rsidRDefault="005B5B9D" w:rsidP="00CC474A">
            <w:pPr>
              <w:spacing w:after="160" w:line="259" w:lineRule="auto"/>
              <w:contextualSpacing/>
              <w:rPr>
                <w:i/>
                <w:lang w:val="en-US"/>
                <w:rPrChange w:id="374" w:author="JOEBEST" w:date="2016-09-17T13:13:00Z">
                  <w:rPr>
                    <w:i/>
                  </w:rPr>
                </w:rPrChange>
              </w:rPr>
            </w:pPr>
            <w:ins w:id="375" w:author="JOEBEST" w:date="2016-09-17T13:13:00Z">
              <w:r w:rsidRPr="005B5B9D">
                <w:rPr>
                  <w:i/>
                  <w:rPrChange w:id="376" w:author="JOEBEST" w:date="2016-09-17T13:17:00Z">
                    <w:rPr>
                      <w:i/>
                      <w:lang w:val="en-US"/>
                    </w:rPr>
                  </w:rPrChange>
                </w:rPr>
                <w:lastRenderedPageBreak/>
                <w:t xml:space="preserve">Si une </w:t>
              </w:r>
              <w:proofErr w:type="spellStart"/>
              <w:r w:rsidRPr="005B5B9D">
                <w:rPr>
                  <w:i/>
                  <w:rPrChange w:id="377" w:author="JOEBEST" w:date="2016-09-17T13:17:00Z">
                    <w:rPr>
                      <w:i/>
                      <w:lang w:val="en-US"/>
                    </w:rPr>
                  </w:rPrChange>
                </w:rPr>
                <w:t>troisieme</w:t>
              </w:r>
              <w:proofErr w:type="spellEnd"/>
              <w:r w:rsidRPr="005B5B9D">
                <w:rPr>
                  <w:i/>
                  <w:rPrChange w:id="378" w:author="JOEBEST" w:date="2016-09-17T13:17:00Z">
                    <w:rPr>
                      <w:i/>
                      <w:lang w:val="en-US"/>
                    </w:rPr>
                  </w:rPrChange>
                </w:rPr>
                <w:t xml:space="preserve"> dilution est effectu</w:t>
              </w:r>
            </w:ins>
            <w:ins w:id="379" w:author="JOEBEST" w:date="2016-09-17T13:16:00Z">
              <w:r w:rsidRPr="005B5B9D">
                <w:rPr>
                  <w:i/>
                  <w:rPrChange w:id="380" w:author="JOEBEST" w:date="2016-09-17T13:17:00Z">
                    <w:rPr>
                      <w:i/>
                      <w:lang w:val="en-US"/>
                    </w:rPr>
                  </w:rPrChange>
                </w:rPr>
                <w:t xml:space="preserve">ée, </w:t>
              </w:r>
              <w:proofErr w:type="spellStart"/>
              <w:r w:rsidRPr="005B5B9D">
                <w:rPr>
                  <w:i/>
                  <w:rPrChange w:id="381" w:author="JOEBEST" w:date="2016-09-17T13:17:00Z">
                    <w:rPr>
                      <w:i/>
                      <w:lang w:val="en-US"/>
                    </w:rPr>
                  </w:rPrChange>
                </w:rPr>
                <w:t>completez</w:t>
              </w:r>
              <w:proofErr w:type="spellEnd"/>
              <w:r w:rsidRPr="005B5B9D">
                <w:rPr>
                  <w:i/>
                  <w:rPrChange w:id="382" w:author="JOEBEST" w:date="2016-09-17T13:17:00Z">
                    <w:rPr>
                      <w:i/>
                      <w:lang w:val="en-US"/>
                    </w:rPr>
                  </w:rPrChange>
                </w:rPr>
                <w:t xml:space="preserve"> l’information</w:t>
              </w:r>
              <w:r w:rsidRPr="005B5B9D">
                <w:rPr>
                  <w:i/>
                </w:rPr>
                <w:t xml:space="preserve"> pour plaque  3</w:t>
              </w:r>
            </w:ins>
            <w:ins w:id="383" w:author="JOEBEST" w:date="2016-09-28T10:08:00Z">
              <w:r w:rsidR="00475624">
                <w:rPr>
                  <w:i/>
                </w:rPr>
                <w:t>,</w:t>
              </w:r>
            </w:ins>
            <w:ins w:id="384" w:author="JOEBEST" w:date="2016-09-17T13:16:00Z">
              <w:r w:rsidRPr="005B5B9D">
                <w:rPr>
                  <w:i/>
                </w:rPr>
                <w:t xml:space="preserve"> sinon laisser-l</w:t>
              </w:r>
            </w:ins>
            <w:ins w:id="385" w:author="JOEBEST" w:date="2016-09-17T13:20:00Z">
              <w:r>
                <w:rPr>
                  <w:i/>
                </w:rPr>
                <w:t xml:space="preserve">a </w:t>
              </w:r>
            </w:ins>
            <w:ins w:id="386" w:author="JOEBEST" w:date="2016-09-17T13:16:00Z">
              <w:r w:rsidRPr="005B5B9D">
                <w:rPr>
                  <w:i/>
                  <w:rPrChange w:id="387" w:author="JOEBEST" w:date="2016-09-17T13:17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ins w:id="388" w:author="JOEBEST" w:date="2016-09-17T13:20:00Z">
              <w:r>
                <w:rPr>
                  <w:i/>
                </w:rPr>
                <w:t>blanche.</w:t>
              </w:r>
            </w:ins>
            <w:r w:rsidR="00127011" w:rsidRPr="005B5B9D">
              <w:rPr>
                <w:i/>
              </w:rPr>
              <w:t>If</w:t>
            </w:r>
            <w:proofErr w:type="spellEnd"/>
            <w:r w:rsidR="00127011" w:rsidRPr="005B5B9D">
              <w:rPr>
                <w:i/>
              </w:rPr>
              <w:t xml:space="preserve"> a </w:t>
            </w:r>
            <w:proofErr w:type="spellStart"/>
            <w:r w:rsidR="00127011" w:rsidRPr="005B5B9D">
              <w:rPr>
                <w:i/>
              </w:rPr>
              <w:t>third</w:t>
            </w:r>
            <w:proofErr w:type="spellEnd"/>
            <w:r w:rsidR="00127011" w:rsidRPr="005B5B9D">
              <w:rPr>
                <w:i/>
              </w:rPr>
              <w:t xml:space="preserve"> dilution has been </w:t>
            </w:r>
            <w:proofErr w:type="spellStart"/>
            <w:r w:rsidR="00127011" w:rsidRPr="005B5B9D">
              <w:rPr>
                <w:i/>
              </w:rPr>
              <w:t>performed</w:t>
            </w:r>
            <w:proofErr w:type="spellEnd"/>
            <w:r w:rsidR="00127011" w:rsidRPr="005B5B9D">
              <w:rPr>
                <w:i/>
              </w:rPr>
              <w:t xml:space="preserve">, </w:t>
            </w:r>
            <w:proofErr w:type="spellStart"/>
            <w:r w:rsidR="00127011" w:rsidRPr="005B5B9D">
              <w:rPr>
                <w:i/>
              </w:rPr>
              <w:t>complete</w:t>
            </w:r>
            <w:proofErr w:type="spellEnd"/>
            <w:r w:rsidR="00127011" w:rsidRPr="005B5B9D">
              <w:rPr>
                <w:i/>
              </w:rPr>
              <w:t xml:space="preserve"> the information for Plate 3. </w:t>
            </w:r>
            <w:r w:rsidR="00127011" w:rsidRPr="005B5B9D">
              <w:rPr>
                <w:i/>
                <w:lang w:val="en-US"/>
                <w:rPrChange w:id="389" w:author="JOEBEST" w:date="2016-09-17T13:13:00Z">
                  <w:rPr>
                    <w:i/>
                  </w:rPr>
                </w:rPrChange>
              </w:rPr>
              <w:t>If not, leave Plate 3 blank.</w:t>
            </w:r>
          </w:p>
        </w:tc>
      </w:tr>
      <w:tr w:rsidR="00127011" w14:paraId="5318980E" w14:textId="77777777" w:rsidTr="00127011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A28573" w14:textId="3FE6FF5E" w:rsidR="00127011" w:rsidRDefault="00CF6B8C" w:rsidP="00CC474A">
            <w:pPr>
              <w:contextualSpacing/>
              <w:rPr>
                <w:b/>
              </w:rPr>
            </w:pPr>
            <w:ins w:id="390" w:author="JOEBEST" w:date="2016-09-17T13:41:00Z">
              <w:r>
                <w:rPr>
                  <w:b/>
                  <w:color w:val="FFFFFF" w:themeColor="background1"/>
                  <w:highlight w:val="darkGray"/>
                </w:rPr>
                <w:t>Plaque3</w:t>
              </w:r>
            </w:ins>
            <w:r w:rsidR="00127011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0897B5" w14:textId="134885FB" w:rsidR="002B52D8" w:rsidRDefault="002B52D8" w:rsidP="002B52D8">
            <w:r>
              <w:sym w:font="Wingdings" w:char="F0A8"/>
            </w:r>
            <w:ins w:id="391" w:author="JOEBEST" w:date="2016-09-17T13:07:00Z">
              <w:r w:rsidR="002C49E4">
                <w:t>Non Dilu</w:t>
              </w:r>
            </w:ins>
            <w:ins w:id="392" w:author="JOEBEST" w:date="2016-09-17T13:09:00Z">
              <w:r w:rsidR="002C49E4">
                <w:t>é</w:t>
              </w:r>
            </w:ins>
            <w:r>
              <w:t xml:space="preserve"> </w:t>
            </w:r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7B0C861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40411F8" w14:textId="77777777" w:rsidR="002B52D8" w:rsidRDefault="002B52D8" w:rsidP="002B52D8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7AC30DF0" w14:textId="0B32440B" w:rsidR="00127011" w:rsidRPr="00F3390D" w:rsidRDefault="002B52D8" w:rsidP="002B52D8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FAA77A" w14:textId="77777777" w:rsidR="00127011" w:rsidRDefault="00127011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5F7AD64" w14:textId="77777777" w:rsidR="00127011" w:rsidRPr="00307151" w:rsidRDefault="00127011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9C3A667" w14:textId="77777777" w:rsidR="00127011" w:rsidRPr="00C147F5" w:rsidRDefault="00127011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D3856E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 w:rsidRPr="00421328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AE69D2" wp14:editId="791EA52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E84BC" id="Rounded Rectangle 33" o:spid="_x0000_s1026" style="position:absolute;margin-left:-.8pt;margin-top:-.45pt;width:54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AB26F6E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A6997B9" w14:textId="77777777" w:rsidR="00127011" w:rsidRDefault="00127011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EE46A2" w14:textId="77777777" w:rsidR="00127011" w:rsidRDefault="00127011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624D7E2" w14:textId="1CF75FF1" w:rsidR="0018029D" w:rsidRPr="0021385E" w:rsidRDefault="0018029D" w:rsidP="0018029D">
      <w:pPr>
        <w:contextualSpacing/>
        <w:rPr>
          <w:b/>
        </w:rPr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2B704" id="Rounded Rectangle 35" o:spid="_x0000_s1026" style="position:absolute;margin-left:0;margin-top:14.5pt;width:180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ins w:id="393" w:author="JOEBEST" w:date="2016-09-17T11:32:00Z">
        <w:r w:rsidR="00235766">
          <w:rPr>
            <w:b/>
          </w:rPr>
          <w:t xml:space="preserve">Nom de </w:t>
        </w:r>
      </w:ins>
      <w:ins w:id="394" w:author="JOEBEST" w:date="2016-09-17T11:35:00Z">
        <w:r w:rsidR="00FC0B38">
          <w:rPr>
            <w:b/>
          </w:rPr>
          <w:t>Laborantin(e)</w:t>
        </w:r>
      </w:ins>
      <w:proofErr w:type="spellStart"/>
      <w:r w:rsidR="00917622">
        <w:rPr>
          <w:b/>
        </w:rPr>
        <w:t>Lab</w:t>
      </w:r>
      <w:proofErr w:type="spellEnd"/>
      <w:r w:rsidR="00917622">
        <w:rPr>
          <w:b/>
        </w:rPr>
        <w:t xml:space="preserve"> </w:t>
      </w:r>
      <w:proofErr w:type="spellStart"/>
      <w:r w:rsidR="00917622">
        <w:rPr>
          <w:b/>
        </w:rPr>
        <w:t>Operator</w:t>
      </w:r>
      <w:proofErr w:type="spellEnd"/>
      <w:r w:rsidR="00917622">
        <w:rPr>
          <w:b/>
        </w:rPr>
        <w:t xml:space="preserve"> Name</w:t>
      </w:r>
    </w:p>
    <w:p w14:paraId="3E7ADA82" w14:textId="0E0666B0" w:rsidR="0018029D" w:rsidRDefault="005F2960" w:rsidP="005F2960">
      <w:pPr>
        <w:tabs>
          <w:tab w:val="left" w:pos="5510"/>
        </w:tabs>
        <w:contextualSpacing/>
      </w:pPr>
      <w:r>
        <w:tab/>
      </w: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7611AC5B" w:rsidR="007A285E" w:rsidRDefault="00D01726">
      <w:pPr>
        <w:contextualSpacing/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D8261" wp14:editId="660B5519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74963"/>
                <wp:effectExtent l="0" t="0" r="1905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4963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0F900" id="Rounded Rectangle 3" o:spid="_x0000_s1026" style="position:absolute;margin-left:0;margin-top:14.45pt;width:468pt;height:4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ins w:id="395" w:author="JOEBEST" w:date="2016-09-17T11:29:00Z">
        <w:r w:rsidR="00235766">
          <w:rPr>
            <w:b/>
          </w:rPr>
          <w:t>Observations</w:t>
        </w:r>
      </w:ins>
      <w:r>
        <w:rPr>
          <w:b/>
        </w:rPr>
        <w:t>Notes</w:t>
      </w:r>
      <w:proofErr w:type="spellEnd"/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6E637" w14:textId="77777777" w:rsidR="00A36AF7" w:rsidRDefault="00A36AF7" w:rsidP="0029131C">
      <w:pPr>
        <w:spacing w:after="0" w:line="240" w:lineRule="auto"/>
      </w:pPr>
      <w:r>
        <w:separator/>
      </w:r>
    </w:p>
  </w:endnote>
  <w:endnote w:type="continuationSeparator" w:id="0">
    <w:p w14:paraId="62AE4751" w14:textId="77777777" w:rsidR="00A36AF7" w:rsidRDefault="00A36AF7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7EEC3" w14:textId="77777777" w:rsidR="002870AE" w:rsidRDefault="002870AE" w:rsidP="0029131C">
    <w:pPr>
      <w:pStyle w:val="Footer"/>
      <w:jc w:val="right"/>
      <w:rPr>
        <w:ins w:id="10" w:author="JOEBEST" w:date="2016-09-17T11:03:00Z"/>
      </w:rPr>
    </w:pPr>
  </w:p>
  <w:p w14:paraId="7CCF66F5" w14:textId="77777777" w:rsidR="002870AE" w:rsidRDefault="002870AE" w:rsidP="0029131C">
    <w:pPr>
      <w:pStyle w:val="Footer"/>
      <w:jc w:val="right"/>
      <w:rPr>
        <w:ins w:id="11" w:author="JOEBEST" w:date="2016-09-17T11:03:00Z"/>
      </w:rPr>
    </w:pPr>
  </w:p>
  <w:p w14:paraId="3BADC715" w14:textId="77777777" w:rsidR="002870AE" w:rsidRDefault="002870AE" w:rsidP="0029131C">
    <w:pPr>
      <w:pStyle w:val="Footer"/>
      <w:jc w:val="right"/>
      <w:rPr>
        <w:ins w:id="12" w:author="JOEBEST" w:date="2016-09-17T11:03:00Z"/>
      </w:rPr>
    </w:pPr>
  </w:p>
  <w:p w14:paraId="14BB3F15" w14:textId="77777777" w:rsidR="002870AE" w:rsidRDefault="002870AE" w:rsidP="0029131C">
    <w:pPr>
      <w:pStyle w:val="Footer"/>
      <w:jc w:val="right"/>
      <w:rPr>
        <w:ins w:id="13" w:author="JOEBEST" w:date="2016-09-17T11:03:00Z"/>
      </w:rPr>
    </w:pPr>
  </w:p>
  <w:p w14:paraId="6E6FC2EC" w14:textId="77777777" w:rsidR="002870AE" w:rsidRDefault="002870AE" w:rsidP="0029131C">
    <w:pPr>
      <w:pStyle w:val="Footer"/>
      <w:jc w:val="right"/>
      <w:rPr>
        <w:ins w:id="14" w:author="JOEBEST" w:date="2016-09-17T11:03:00Z"/>
      </w:rPr>
    </w:pPr>
  </w:p>
  <w:p w14:paraId="5095BDB6" w14:textId="77777777" w:rsidR="002870AE" w:rsidRDefault="002870AE" w:rsidP="0029131C">
    <w:pPr>
      <w:pStyle w:val="Footer"/>
      <w:jc w:val="right"/>
      <w:rPr>
        <w:ins w:id="15" w:author="JOEBEST" w:date="2016-09-17T11:03:00Z"/>
      </w:rPr>
    </w:pPr>
  </w:p>
  <w:p w14:paraId="72ED82F4" w14:textId="6E5C87CB" w:rsidR="00244768" w:rsidRDefault="002870AE" w:rsidP="0029131C">
    <w:pPr>
      <w:pStyle w:val="Footer"/>
      <w:jc w:val="right"/>
    </w:pPr>
    <w:ins w:id="16" w:author="JOEBEST" w:date="2016-09-17T11:03:00Z">
      <w:r>
        <w:t>Prélèvements de Latrine</w:t>
      </w:r>
    </w:ins>
    <w:ins w:id="17" w:author="JOEBEST" w:date="2016-09-28T10:02:00Z">
      <w:r w:rsidR="00D66DB1">
        <w:t>s</w:t>
      </w:r>
    </w:ins>
    <w:ins w:id="18" w:author="JOEBEST" w:date="2016-09-17T11:03:00Z">
      <w:r>
        <w:t xml:space="preserve"> </w:t>
      </w:r>
      <w:proofErr w:type="spellStart"/>
      <w:r>
        <w:t>Publique</w:t>
      </w:r>
    </w:ins>
    <w:ins w:id="19" w:author="JOEBEST" w:date="2016-09-28T10:02:00Z">
      <w:r w:rsidR="00D66DB1">
        <w:t>s</w:t>
      </w:r>
    </w:ins>
    <w:r w:rsidR="00127011">
      <w:t>Public</w:t>
    </w:r>
    <w:proofErr w:type="spellEnd"/>
    <w:r w:rsidR="00127011">
      <w:t xml:space="preserve"> Latrine </w:t>
    </w:r>
    <w:proofErr w:type="spellStart"/>
    <w:r w:rsidR="005F2960">
      <w:t>Swabs</w:t>
    </w:r>
    <w:proofErr w:type="spellEnd"/>
    <w:r w:rsidR="00244768">
      <w:t xml:space="preserve"> |</w:t>
    </w:r>
    <w:ins w:id="20" w:author="JOEBEST" w:date="2016-09-17T11:04:00Z">
      <w:r>
        <w:t>Echantillon</w:t>
      </w:r>
    </w:ins>
    <w:r w:rsidR="00244768">
      <w:t xml:space="preserve"> </w:t>
    </w:r>
    <w:proofErr w:type="spellStart"/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46C13" w14:textId="02BD3C40" w:rsidR="00244768" w:rsidRDefault="002870AE" w:rsidP="00421328">
    <w:pPr>
      <w:pStyle w:val="Footer"/>
      <w:jc w:val="right"/>
    </w:pPr>
    <w:ins w:id="189" w:author="JOEBEST" w:date="2016-09-17T11:05:00Z">
      <w:r>
        <w:t>Prélèvements</w:t>
      </w:r>
    </w:ins>
    <w:ins w:id="190" w:author="JOEBEST" w:date="2016-09-17T11:04:00Z">
      <w:r>
        <w:t xml:space="preserve"> de Latrine Publique </w:t>
      </w:r>
    </w:ins>
    <w:r w:rsidR="00127011">
      <w:t xml:space="preserve">Public Latrine </w:t>
    </w:r>
    <w:proofErr w:type="spellStart"/>
    <w:r w:rsidR="00127011">
      <w:t>Swabs</w:t>
    </w:r>
    <w:proofErr w:type="spellEnd"/>
    <w:r w:rsidR="00127011">
      <w:t xml:space="preserve"> | </w:t>
    </w:r>
    <w:proofErr w:type="spellStart"/>
    <w:ins w:id="191" w:author="JOEBEST" w:date="2016-09-17T11:05:00Z">
      <w:r>
        <w:t>Lab</w:t>
      </w:r>
    </w:ins>
    <w:r w:rsidR="00127011">
      <w:t>Lab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proofErr w:type="spellStart"/>
    <w:r>
      <w:t>Bathing</w:t>
    </w:r>
    <w:proofErr w:type="spellEnd"/>
    <w:r>
      <w:t xml:space="preserve"> Water | </w:t>
    </w:r>
    <w:proofErr w:type="spellStart"/>
    <w:r>
      <w:t>Sample</w:t>
    </w:r>
    <w:proofErr w:type="spellEnd"/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proofErr w:type="spellStart"/>
    <w:r>
      <w:t>Bathing</w:t>
    </w:r>
    <w:proofErr w:type="spellEnd"/>
    <w:r>
      <w:t xml:space="preserve"> Water | </w:t>
    </w:r>
    <w:proofErr w:type="spellStart"/>
    <w:r>
      <w:t>Sample</w:t>
    </w:r>
    <w:proofErr w:type="spellEnd"/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20B0655B" w:rsidR="00244768" w:rsidRDefault="00B24074" w:rsidP="0029131C">
    <w:pPr>
      <w:pStyle w:val="Footer"/>
      <w:jc w:val="right"/>
    </w:pPr>
    <w:ins w:id="247" w:author="JOEBEST" w:date="2016-09-17T11:55:00Z">
      <w:r>
        <w:t xml:space="preserve">Eau de </w:t>
      </w:r>
      <w:proofErr w:type="spellStart"/>
      <w:r>
        <w:t>Bain</w:t>
      </w:r>
    </w:ins>
    <w:r w:rsidR="00244768">
      <w:t>Bathing</w:t>
    </w:r>
    <w:proofErr w:type="spellEnd"/>
    <w:r w:rsidR="00244768">
      <w:t xml:space="preserve"> Water |</w:t>
    </w:r>
    <w:proofErr w:type="spellStart"/>
    <w:ins w:id="248" w:author="JOEBEST" w:date="2016-09-17T11:56:00Z">
      <w:r>
        <w:t>Lab</w:t>
      </w:r>
    </w:ins>
    <w:proofErr w:type="spellEnd"/>
    <w:r w:rsidR="00244768">
      <w:t xml:space="preserve"> </w:t>
    </w:r>
    <w:proofErr w:type="spellStart"/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D9D53" w14:textId="77777777" w:rsidR="00A36AF7" w:rsidRDefault="00A36AF7" w:rsidP="0029131C">
      <w:pPr>
        <w:spacing w:after="0" w:line="240" w:lineRule="auto"/>
      </w:pPr>
      <w:r>
        <w:separator/>
      </w:r>
    </w:p>
  </w:footnote>
  <w:footnote w:type="continuationSeparator" w:id="0">
    <w:p w14:paraId="72C89A5B" w14:textId="77777777" w:rsidR="00A36AF7" w:rsidRDefault="00A36AF7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3722"/>
    <w:rsid w:val="00037E3E"/>
    <w:rsid w:val="0008013F"/>
    <w:rsid w:val="00082A09"/>
    <w:rsid w:val="000938C9"/>
    <w:rsid w:val="000A12E5"/>
    <w:rsid w:val="000B5020"/>
    <w:rsid w:val="000F09A4"/>
    <w:rsid w:val="001079E4"/>
    <w:rsid w:val="00120FD0"/>
    <w:rsid w:val="00127011"/>
    <w:rsid w:val="0015178F"/>
    <w:rsid w:val="00162A21"/>
    <w:rsid w:val="00162EFB"/>
    <w:rsid w:val="00163010"/>
    <w:rsid w:val="0018029D"/>
    <w:rsid w:val="00183D10"/>
    <w:rsid w:val="001938C1"/>
    <w:rsid w:val="001D78AC"/>
    <w:rsid w:val="002135CB"/>
    <w:rsid w:val="0021385E"/>
    <w:rsid w:val="00235766"/>
    <w:rsid w:val="00244768"/>
    <w:rsid w:val="00245EDC"/>
    <w:rsid w:val="002870AE"/>
    <w:rsid w:val="0029131C"/>
    <w:rsid w:val="002A18AE"/>
    <w:rsid w:val="002B52D8"/>
    <w:rsid w:val="002C49E4"/>
    <w:rsid w:val="002F64DD"/>
    <w:rsid w:val="002F6878"/>
    <w:rsid w:val="00317625"/>
    <w:rsid w:val="0037577C"/>
    <w:rsid w:val="0039566E"/>
    <w:rsid w:val="003A2E92"/>
    <w:rsid w:val="003B69AF"/>
    <w:rsid w:val="003D22FA"/>
    <w:rsid w:val="003D37C3"/>
    <w:rsid w:val="003E141E"/>
    <w:rsid w:val="003F504A"/>
    <w:rsid w:val="00421328"/>
    <w:rsid w:val="004521E7"/>
    <w:rsid w:val="00456EB9"/>
    <w:rsid w:val="0045747E"/>
    <w:rsid w:val="00475624"/>
    <w:rsid w:val="004970CB"/>
    <w:rsid w:val="004A2F0C"/>
    <w:rsid w:val="00581F28"/>
    <w:rsid w:val="005A3764"/>
    <w:rsid w:val="005A52D6"/>
    <w:rsid w:val="005B5B9D"/>
    <w:rsid w:val="005D4378"/>
    <w:rsid w:val="005E03A8"/>
    <w:rsid w:val="005F2960"/>
    <w:rsid w:val="00603B5E"/>
    <w:rsid w:val="006169F0"/>
    <w:rsid w:val="00636F1D"/>
    <w:rsid w:val="00650813"/>
    <w:rsid w:val="0066680E"/>
    <w:rsid w:val="00693F6E"/>
    <w:rsid w:val="006D3221"/>
    <w:rsid w:val="006D5546"/>
    <w:rsid w:val="007046C4"/>
    <w:rsid w:val="00713DA6"/>
    <w:rsid w:val="0073613C"/>
    <w:rsid w:val="007365E0"/>
    <w:rsid w:val="00742C36"/>
    <w:rsid w:val="00752D0F"/>
    <w:rsid w:val="00782134"/>
    <w:rsid w:val="007A1362"/>
    <w:rsid w:val="007A285E"/>
    <w:rsid w:val="007D06FB"/>
    <w:rsid w:val="007F7797"/>
    <w:rsid w:val="00801B56"/>
    <w:rsid w:val="00803A89"/>
    <w:rsid w:val="00811AA6"/>
    <w:rsid w:val="00815161"/>
    <w:rsid w:val="00836E47"/>
    <w:rsid w:val="008D6E24"/>
    <w:rsid w:val="008F38A2"/>
    <w:rsid w:val="008F7956"/>
    <w:rsid w:val="00912A60"/>
    <w:rsid w:val="00917622"/>
    <w:rsid w:val="0092549F"/>
    <w:rsid w:val="009311CD"/>
    <w:rsid w:val="00956604"/>
    <w:rsid w:val="00963114"/>
    <w:rsid w:val="00966444"/>
    <w:rsid w:val="009824D1"/>
    <w:rsid w:val="00992868"/>
    <w:rsid w:val="009A24BE"/>
    <w:rsid w:val="009A2DC8"/>
    <w:rsid w:val="009C0F2B"/>
    <w:rsid w:val="009C773C"/>
    <w:rsid w:val="009F2EE1"/>
    <w:rsid w:val="00A10E25"/>
    <w:rsid w:val="00A21E37"/>
    <w:rsid w:val="00A36AF7"/>
    <w:rsid w:val="00A5168E"/>
    <w:rsid w:val="00A800B2"/>
    <w:rsid w:val="00A828A0"/>
    <w:rsid w:val="00A8307F"/>
    <w:rsid w:val="00A87BAE"/>
    <w:rsid w:val="00A95697"/>
    <w:rsid w:val="00AB74D7"/>
    <w:rsid w:val="00AC165B"/>
    <w:rsid w:val="00AE2737"/>
    <w:rsid w:val="00AF500A"/>
    <w:rsid w:val="00B06E9A"/>
    <w:rsid w:val="00B13B51"/>
    <w:rsid w:val="00B24074"/>
    <w:rsid w:val="00B43222"/>
    <w:rsid w:val="00B96DEA"/>
    <w:rsid w:val="00BA7362"/>
    <w:rsid w:val="00BE2881"/>
    <w:rsid w:val="00BF7BB6"/>
    <w:rsid w:val="00C147F5"/>
    <w:rsid w:val="00C42FCD"/>
    <w:rsid w:val="00C71F23"/>
    <w:rsid w:val="00CA3303"/>
    <w:rsid w:val="00CA5151"/>
    <w:rsid w:val="00CC4106"/>
    <w:rsid w:val="00CE75A5"/>
    <w:rsid w:val="00CF6B8C"/>
    <w:rsid w:val="00D01726"/>
    <w:rsid w:val="00D20AA3"/>
    <w:rsid w:val="00D21A90"/>
    <w:rsid w:val="00D373D7"/>
    <w:rsid w:val="00D4359C"/>
    <w:rsid w:val="00D44560"/>
    <w:rsid w:val="00D4572A"/>
    <w:rsid w:val="00D521BD"/>
    <w:rsid w:val="00D66DB1"/>
    <w:rsid w:val="00DA5E18"/>
    <w:rsid w:val="00E12ED3"/>
    <w:rsid w:val="00E306F7"/>
    <w:rsid w:val="00E71A6B"/>
    <w:rsid w:val="00ED25F8"/>
    <w:rsid w:val="00ED5D74"/>
    <w:rsid w:val="00EE7C8A"/>
    <w:rsid w:val="00F00670"/>
    <w:rsid w:val="00F015A2"/>
    <w:rsid w:val="00F10955"/>
    <w:rsid w:val="00F3390D"/>
    <w:rsid w:val="00F405C7"/>
    <w:rsid w:val="00F43F7F"/>
    <w:rsid w:val="00F52511"/>
    <w:rsid w:val="00F91D7D"/>
    <w:rsid w:val="00FA39E4"/>
    <w:rsid w:val="00F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5B2078E7-37C2-4C71-9E39-EAFB520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127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94AC-2331-4E86-B785-46DF9C83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2016-09-30T06:35:00Z</dcterms:created>
  <dcterms:modified xsi:type="dcterms:W3CDTF">2016-09-30T06:35:00Z</dcterms:modified>
</cp:coreProperties>
</file>