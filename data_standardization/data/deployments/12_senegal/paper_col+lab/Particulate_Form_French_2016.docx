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86AEA" w14:textId="20D1CBC3" w:rsidR="00803A89" w:rsidRPr="00491D94" w:rsidRDefault="00D01726" w:rsidP="00D01726">
      <w:pPr>
        <w:ind w:left="2070"/>
        <w:contextualSpacing/>
        <w:rPr>
          <w:rFonts w:ascii="Arial" w:hAnsi="Arial" w:cs="Arial"/>
          <w:b/>
          <w:sz w:val="40"/>
          <w:szCs w:val="40"/>
          <w:lang w:val="fr-FR"/>
          <w:rPrChange w:id="0" w:author="JOEBEST" w:date="2016-09-24T19:28:00Z">
            <w:rPr>
              <w:rFonts w:ascii="Arial" w:hAnsi="Arial" w:cs="Arial"/>
              <w:b/>
              <w:sz w:val="40"/>
              <w:szCs w:val="40"/>
            </w:rPr>
          </w:rPrChange>
        </w:rPr>
      </w:pPr>
      <w:bookmarkStart w:id="1" w:name="_GoBack"/>
      <w:bookmarkEnd w:id="1"/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75642F0" wp14:editId="363D05A7">
                <wp:simplePos x="0" y="0"/>
                <wp:positionH relativeFrom="column">
                  <wp:posOffset>1149350</wp:posOffset>
                </wp:positionH>
                <wp:positionV relativeFrom="paragraph">
                  <wp:posOffset>-57150</wp:posOffset>
                </wp:positionV>
                <wp:extent cx="0" cy="603250"/>
                <wp:effectExtent l="19050" t="0" r="1905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0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3DC10" id="Straight Connector 11" o:spid="_x0000_s1026" style="position:absolute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5pt,-4.5pt" to="90.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" strokecolor="#4068b0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49024" behindDoc="0" locked="0" layoutInCell="1" allowOverlap="1" wp14:anchorId="4F2E2CC8" wp14:editId="4966783A">
            <wp:simplePos x="0" y="0"/>
            <wp:positionH relativeFrom="column">
              <wp:posOffset>0</wp:posOffset>
            </wp:positionH>
            <wp:positionV relativeFrom="paragraph">
              <wp:posOffset>-95250</wp:posOffset>
            </wp:positionV>
            <wp:extent cx="1028700" cy="641236"/>
            <wp:effectExtent l="0" t="0" r="0" b="69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YK-ver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2" b="19926"/>
                    <a:stretch/>
                  </pic:blipFill>
                  <pic:spPr bwMode="auto">
                    <a:xfrm>
                      <a:off x="0" y="0"/>
                      <a:ext cx="1028700" cy="641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ins w:id="2" w:author="JOEBEST" w:date="2016-09-24T19:21:00Z">
        <w:r w:rsidR="00043E09" w:rsidRPr="00491D94">
          <w:rPr>
            <w:rFonts w:ascii="Arial" w:hAnsi="Arial" w:cs="Arial"/>
            <w:b/>
            <w:sz w:val="40"/>
            <w:szCs w:val="40"/>
            <w:lang w:val="fr-FR"/>
            <w:rPrChange w:id="3" w:author="JOEBEST" w:date="2016-09-24T19:28:00Z">
              <w:rPr>
                <w:rFonts w:ascii="Arial" w:hAnsi="Arial" w:cs="Arial"/>
                <w:b/>
                <w:sz w:val="40"/>
                <w:szCs w:val="40"/>
              </w:rPr>
            </w:rPrChange>
          </w:rPr>
          <w:t>Particulaire</w:t>
        </w:r>
      </w:ins>
      <w:r w:rsidR="005D3470" w:rsidRPr="00491D94">
        <w:rPr>
          <w:rFonts w:ascii="Arial" w:hAnsi="Arial" w:cs="Arial"/>
          <w:b/>
          <w:sz w:val="40"/>
          <w:szCs w:val="40"/>
          <w:lang w:val="fr-FR"/>
          <w:rPrChange w:id="4" w:author="JOEBEST" w:date="2016-09-24T19:28:00Z">
            <w:rPr>
              <w:rFonts w:ascii="Arial" w:hAnsi="Arial" w:cs="Arial"/>
              <w:b/>
              <w:sz w:val="40"/>
              <w:szCs w:val="40"/>
            </w:rPr>
          </w:rPrChange>
        </w:rPr>
        <w:t>Particulate</w:t>
      </w:r>
      <w:proofErr w:type="spellEnd"/>
    </w:p>
    <w:p w14:paraId="61356DCB" w14:textId="7548AA58" w:rsidR="007A285E" w:rsidRPr="00491D94" w:rsidRDefault="00043E09" w:rsidP="00D01726">
      <w:pPr>
        <w:ind w:left="2070"/>
        <w:contextualSpacing/>
        <w:rPr>
          <w:rFonts w:ascii="Arial" w:hAnsi="Arial" w:cs="Arial"/>
          <w:sz w:val="24"/>
          <w:szCs w:val="24"/>
          <w:lang w:val="fr-FR"/>
          <w:rPrChange w:id="5" w:author="JOEBEST" w:date="2016-09-24T19:28:00Z">
            <w:rPr>
              <w:rFonts w:ascii="Arial" w:hAnsi="Arial" w:cs="Arial"/>
              <w:sz w:val="24"/>
              <w:szCs w:val="24"/>
            </w:rPr>
          </w:rPrChange>
        </w:rPr>
      </w:pPr>
      <w:ins w:id="6" w:author="JOEBEST" w:date="2016-09-24T19:22:00Z">
        <w:r w:rsidRPr="008807A5">
          <w:rPr>
            <w:rFonts w:ascii="Arial" w:hAnsi="Arial" w:cs="Arial"/>
            <w:sz w:val="24"/>
            <w:szCs w:val="24"/>
            <w:lang w:val="fr-FR"/>
          </w:rPr>
          <w:t xml:space="preserve">Fiche D’Echantillon </w:t>
        </w:r>
        <w:proofErr w:type="spellStart"/>
        <w:r w:rsidRPr="008807A5">
          <w:rPr>
            <w:rFonts w:ascii="Arial" w:hAnsi="Arial" w:cs="Arial"/>
            <w:sz w:val="24"/>
            <w:szCs w:val="24"/>
            <w:lang w:val="fr-FR"/>
          </w:rPr>
          <w:t>Environnemental</w:t>
        </w:r>
      </w:ins>
      <w:r w:rsidR="007A285E" w:rsidRPr="00491D94">
        <w:rPr>
          <w:rFonts w:ascii="Arial" w:hAnsi="Arial" w:cs="Arial"/>
          <w:sz w:val="24"/>
          <w:szCs w:val="24"/>
          <w:lang w:val="fr-FR"/>
          <w:rPrChange w:id="7" w:author="JOEBEST" w:date="2016-09-24T19:28:00Z">
            <w:rPr>
              <w:rFonts w:ascii="Arial" w:hAnsi="Arial" w:cs="Arial"/>
              <w:sz w:val="24"/>
              <w:szCs w:val="24"/>
            </w:rPr>
          </w:rPrChange>
        </w:rPr>
        <w:t>Environmental</w:t>
      </w:r>
      <w:proofErr w:type="spellEnd"/>
      <w:r w:rsidR="007A285E" w:rsidRPr="00491D94">
        <w:rPr>
          <w:rFonts w:ascii="Arial" w:hAnsi="Arial" w:cs="Arial"/>
          <w:sz w:val="24"/>
          <w:szCs w:val="24"/>
          <w:lang w:val="fr-FR"/>
          <w:rPrChange w:id="8" w:author="JOEBEST" w:date="2016-09-24T19:28:00Z">
            <w:rPr>
              <w:rFonts w:ascii="Arial" w:hAnsi="Arial" w:cs="Arial"/>
              <w:sz w:val="24"/>
              <w:szCs w:val="24"/>
            </w:rPr>
          </w:rPrChange>
        </w:rPr>
        <w:t xml:space="preserve"> </w:t>
      </w:r>
      <w:proofErr w:type="spellStart"/>
      <w:r w:rsidR="007A285E" w:rsidRPr="00491D94">
        <w:rPr>
          <w:rFonts w:ascii="Arial" w:hAnsi="Arial" w:cs="Arial"/>
          <w:sz w:val="24"/>
          <w:szCs w:val="24"/>
          <w:lang w:val="fr-FR"/>
          <w:rPrChange w:id="9" w:author="JOEBEST" w:date="2016-09-24T19:28:00Z">
            <w:rPr>
              <w:rFonts w:ascii="Arial" w:hAnsi="Arial" w:cs="Arial"/>
              <w:sz w:val="24"/>
              <w:szCs w:val="24"/>
            </w:rPr>
          </w:rPrChange>
        </w:rPr>
        <w:t>Sample</w:t>
      </w:r>
      <w:proofErr w:type="spellEnd"/>
      <w:r w:rsidR="007A285E" w:rsidRPr="00491D94">
        <w:rPr>
          <w:rFonts w:ascii="Arial" w:hAnsi="Arial" w:cs="Arial"/>
          <w:sz w:val="24"/>
          <w:szCs w:val="24"/>
          <w:lang w:val="fr-FR"/>
          <w:rPrChange w:id="10" w:author="JOEBEST" w:date="2016-09-24T19:28:00Z">
            <w:rPr>
              <w:rFonts w:ascii="Arial" w:hAnsi="Arial" w:cs="Arial"/>
              <w:sz w:val="24"/>
              <w:szCs w:val="24"/>
            </w:rPr>
          </w:rPrChange>
        </w:rPr>
        <w:t xml:space="preserve"> Collection </w:t>
      </w:r>
      <w:proofErr w:type="spellStart"/>
      <w:r w:rsidR="007A285E" w:rsidRPr="00491D94">
        <w:rPr>
          <w:rFonts w:ascii="Arial" w:hAnsi="Arial" w:cs="Arial"/>
          <w:sz w:val="24"/>
          <w:szCs w:val="24"/>
          <w:lang w:val="fr-FR"/>
          <w:rPrChange w:id="11" w:author="JOEBEST" w:date="2016-09-24T19:28:00Z">
            <w:rPr>
              <w:rFonts w:ascii="Arial" w:hAnsi="Arial" w:cs="Arial"/>
              <w:sz w:val="24"/>
              <w:szCs w:val="24"/>
            </w:rPr>
          </w:rPrChange>
        </w:rPr>
        <w:t>Form</w:t>
      </w:r>
      <w:proofErr w:type="spellEnd"/>
    </w:p>
    <w:p w14:paraId="7F4934C7" w14:textId="77777777" w:rsidR="00D44560" w:rsidRPr="00491D94" w:rsidRDefault="00D44560" w:rsidP="00D44560">
      <w:pPr>
        <w:spacing w:line="48" w:lineRule="auto"/>
        <w:contextualSpacing/>
        <w:rPr>
          <w:lang w:val="fr-FR"/>
          <w:rPrChange w:id="12" w:author="JOEBEST" w:date="2016-09-24T19:28:00Z">
            <w:rPr/>
          </w:rPrChange>
        </w:rPr>
      </w:pPr>
    </w:p>
    <w:p w14:paraId="7BEB58BA" w14:textId="77777777" w:rsidR="00163010" w:rsidRPr="00491D94" w:rsidRDefault="00163010" w:rsidP="00D44560">
      <w:pPr>
        <w:spacing w:line="48" w:lineRule="auto"/>
        <w:contextualSpacing/>
        <w:rPr>
          <w:lang w:val="fr-FR"/>
          <w:rPrChange w:id="13" w:author="JOEBEST" w:date="2016-09-24T19:28:00Z">
            <w:rPr/>
          </w:rPrChange>
        </w:rPr>
      </w:pPr>
    </w:p>
    <w:p w14:paraId="2661556C" w14:textId="77777777" w:rsidR="00163010" w:rsidRPr="00491D94" w:rsidRDefault="00163010" w:rsidP="00D44560">
      <w:pPr>
        <w:spacing w:line="48" w:lineRule="auto"/>
        <w:contextualSpacing/>
        <w:rPr>
          <w:lang w:val="fr-FR"/>
          <w:rPrChange w:id="14" w:author="JOEBEST" w:date="2016-09-24T19:28:00Z">
            <w:rPr/>
          </w:rPrChange>
        </w:rPr>
      </w:pPr>
    </w:p>
    <w:p w14:paraId="5FF8D96F" w14:textId="77777777" w:rsidR="00163010" w:rsidRPr="00491D94" w:rsidRDefault="00163010" w:rsidP="00D44560">
      <w:pPr>
        <w:pBdr>
          <w:bottom w:val="single" w:sz="6" w:space="1" w:color="auto"/>
        </w:pBdr>
        <w:spacing w:line="48" w:lineRule="auto"/>
        <w:contextualSpacing/>
        <w:rPr>
          <w:lang w:val="fr-FR"/>
          <w:rPrChange w:id="15" w:author="JOEBEST" w:date="2016-09-24T19:28:00Z">
            <w:rPr/>
          </w:rPrChange>
        </w:rPr>
      </w:pPr>
    </w:p>
    <w:p w14:paraId="34862FDA" w14:textId="77777777" w:rsidR="009A2DC8" w:rsidRPr="00491D94" w:rsidRDefault="009A2DC8">
      <w:pPr>
        <w:contextualSpacing/>
        <w:rPr>
          <w:b/>
          <w:lang w:val="fr-FR"/>
          <w:rPrChange w:id="16" w:author="JOEBEST" w:date="2016-09-24T19:28:00Z">
            <w:rPr>
              <w:b/>
            </w:rPr>
          </w:rPrChange>
        </w:rPr>
      </w:pPr>
    </w:p>
    <w:p w14:paraId="1939294D" w14:textId="7F5367F7" w:rsidR="00C147F5" w:rsidRPr="00491D94" w:rsidRDefault="00491D94">
      <w:pPr>
        <w:contextualSpacing/>
        <w:rPr>
          <w:lang w:val="fr-FR"/>
          <w:rPrChange w:id="17" w:author="JOEBEST" w:date="2016-09-24T19:29:00Z">
            <w:rPr/>
          </w:rPrChange>
        </w:rPr>
        <w:sectPr w:rsidR="00C147F5" w:rsidRPr="00491D94" w:rsidSect="00693F6E">
          <w:footerReference w:type="default" r:id="rId8"/>
          <w:type w:val="continuous"/>
          <w:pgSz w:w="12240" w:h="15840"/>
          <w:pgMar w:top="540" w:right="1440" w:bottom="1440" w:left="1440" w:header="720" w:footer="720" w:gutter="0"/>
          <w:cols w:space="720"/>
          <w:docGrid w:linePitch="360"/>
        </w:sectPr>
      </w:pPr>
      <w:ins w:id="21" w:author="JOEBEST" w:date="2016-09-24T19:29:00Z">
        <w:r w:rsidRPr="008807A5">
          <w:rPr>
            <w:b/>
            <w:lang w:val="fr-FR"/>
          </w:rPr>
          <w:t>Code d’Identification d’échantillon</w:t>
        </w:r>
        <w:r w:rsidRPr="00491D94">
          <w:rPr>
            <w:noProof/>
            <w:lang w:val="fr-FR"/>
            <w:rPrChange w:id="22" w:author="JOEBEST" w:date="2016-09-24T19:29:00Z">
              <w:rPr>
                <w:noProof/>
              </w:rPr>
            </w:rPrChange>
          </w:rPr>
          <w:t xml:space="preserve"> </w:t>
        </w:r>
      </w:ins>
      <w:r w:rsidR="00D521BD"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82FDB7F" wp14:editId="795B0137">
                <wp:simplePos x="0" y="0"/>
                <wp:positionH relativeFrom="column">
                  <wp:posOffset>1335488</wp:posOffset>
                </wp:positionH>
                <wp:positionV relativeFrom="paragraph">
                  <wp:posOffset>121975</wp:posOffset>
                </wp:positionV>
                <wp:extent cx="1581150" cy="455930"/>
                <wp:effectExtent l="0" t="0" r="0" b="1270"/>
                <wp:wrapNone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5930"/>
                          <a:chOff x="0" y="0"/>
                          <a:chExt cx="1581195" cy="457117"/>
                        </a:xfrm>
                      </wpg:grpSpPr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4BB064" w14:textId="575F1B31" w:rsidR="00244768" w:rsidRDefault="00244768" w:rsidP="00A87BAE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F5CA31" w14:textId="77777777" w:rsidR="00244768" w:rsidRDefault="00244768" w:rsidP="00A87BAE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" name="Rounded Rectangle 212"/>
                        <wps:cNvSpPr/>
                        <wps:spPr>
                          <a:xfrm>
                            <a:off x="24186" y="49100"/>
                            <a:ext cx="1488604" cy="2391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0C9B0D" w14:textId="3C95BDB9" w:rsidR="00244768" w:rsidRDefault="00244768" w:rsidP="00D521BD">
                              <w:pPr>
                                <w:jc w:val="center"/>
                              </w:pPr>
                              <w:r>
                                <w:t>_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2FDB7F" id="Group 211" o:spid="_x0000_s1026" style="position:absolute;margin-left:105.15pt;margin-top:9.6pt;width:124.5pt;height:35.9pt;z-index:251652096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<v:textbox>
                    <w:txbxContent>
                      <w:p w14:paraId="4F4BB064" w14:textId="575F1B31" w:rsidR="00244768" w:rsidRDefault="00244768" w:rsidP="00A87BAE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 Box 2" o:spid="_x0000_s1028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<v:textbox>
                    <w:txbxContent>
                      <w:p w14:paraId="77F5CA31" w14:textId="77777777" w:rsidR="00244768" w:rsidRDefault="00244768" w:rsidP="00A87BAE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212" o:spid="_x0000_s1029" style="position:absolute;left:241;top:491;width:14886;height:23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2rbMMA&#10;AADcAAAADwAAAGRycy9kb3ducmV2LnhtbESPQYvCMBSE78L+h/CEvWlqV1ypRpFFYS8i1j14fDTP&#10;tNi8lCbW7r83guBxmJlvmOW6t7XoqPWVYwWTcQKCuHC6YqPg77QbzUH4gKyxdkwK/snDevUxWGKm&#10;3Z2P1OXBiAhhn6GCMoQmk9IXJVn0Y9cQR+/iWoshytZI3eI9wm0t0ySZSYsVx4USG/opqbjmN6tg&#10;Whvdbw7f+4N0XaO/zluzn22V+hz2mwWIQH14h1/tX60gnaTwPBOP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2rbMMAAADcAAAADwAAAAAAAAAAAAAAAACYAgAAZHJzL2Rv&#10;d25yZXYueG1sUEsFBgAAAAAEAAQA9QAAAIgDAAAAAA==&#10;" filled="f" strokecolor="#d8d8d8 [2732]" strokeweight="1pt">
                  <v:stroke joinstyle="miter"/>
                  <v:textbox>
                    <w:txbxContent>
                      <w:p w14:paraId="190C9B0D" w14:textId="3C95BDB9" w:rsidR="00244768" w:rsidRDefault="00244768" w:rsidP="00D521BD">
                        <w:pPr>
                          <w:jc w:val="center"/>
                        </w:pPr>
                        <w:r>
                          <w:t>_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D44560"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289A8DD1" wp14:editId="29DF140F">
                <wp:simplePos x="0" y="0"/>
                <wp:positionH relativeFrom="column">
                  <wp:posOffset>3168015</wp:posOffset>
                </wp:positionH>
                <wp:positionV relativeFrom="paragraph">
                  <wp:posOffset>126365</wp:posOffset>
                </wp:positionV>
                <wp:extent cx="1511300" cy="453390"/>
                <wp:effectExtent l="0" t="0" r="12700" b="3810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109" name="Rounded Rectangle 109"/>
                        <wps:cNvSpPr/>
                        <wps:spPr>
                          <a:xfrm>
                            <a:off x="35001" y="67757"/>
                            <a:ext cx="1476342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7DABF7" w14:textId="02221251" w:rsidR="00244768" w:rsidRDefault="00244768" w:rsidP="00A87BAE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A4B6F4" w14:textId="70254C5E" w:rsidR="00244768" w:rsidRDefault="00244768" w:rsidP="00A87BAE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9A8DD1" id="Group 108" o:spid="_x0000_s1030" style="position:absolute;margin-left:249.45pt;margin-top:9.95pt;width:119pt;height:35.7pt;z-index:251654144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">
                <v:roundrect id="Rounded Rectangle 109" o:spid="_x0000_s1031" style="position:absolute;left:350;top:677;width:14763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XOvMAA&#10;AADcAAAADwAAAGRycy9kb3ducmV2LnhtbERPS4vCMBC+C/6HMII3TX3gajWKLAp7EVn14HFoxrTY&#10;TEqTrfXfbwTB23x8z1ltWluKhmpfOFYwGiYgiDOnCzYKLuf9YA7CB2SNpWNS8CQPm3W3s8JUuwf/&#10;UnMKRsQQ9ikqyEOoUil9lpNFP3QVceRurrYYIqyN1DU+Yrgt5ThJZtJiwbEhx4q+c8rupz+rYFoa&#10;3W6PX4ejdE2lJ9edOcx2SvV77XYJIlAbPuK3+0fH+ckCXs/EC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1XOvMAAAADcAAAADwAAAAAAAAAAAAAAAACYAgAAZHJzL2Rvd25y&#10;ZXYueG1sUEsFBgAAAAAEAAQA9QAAAIUDAAAAAA==&#10;" filled="f" strokecolor="#d8d8d8 [2732]" strokeweight="1pt">
                  <v:stroke joinstyle="miter"/>
                </v:roundrect>
                <v:shape id="Text Box 2" o:spid="_x0000_s1032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mJPc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gi/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iT3EAAAA3AAAAA8AAAAAAAAAAAAAAAAAmAIAAGRycy9k&#10;b3ducmV2LnhtbFBLBQYAAAAABAAEAPUAAACJAwAAAAA=&#10;" filled="f" stroked="f">
                  <v:textbox>
                    <w:txbxContent>
                      <w:p w14:paraId="337DABF7" w14:textId="02221251" w:rsidR="00244768" w:rsidRDefault="00244768" w:rsidP="00A87BAE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  ___ </w:t>
                        </w:r>
                      </w:p>
                    </w:txbxContent>
                  </v:textbox>
                </v:shape>
                <v:shape id="Text Box 2" o:spid="_x0000_s1033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UspsEA&#10;AADcAAAADwAAAGRycy9kb3ducmV2LnhtbERPTYvCMBC9C/6HMII3TbrootUo4iJ4cllXBW9DM7bF&#10;ZlKaaOu/3yws7G0e73OW685W4kmNLx1rSMYKBHHmTMm5htP3bjQD4QOywcoxaXiRh/Wq31tialzL&#10;X/Q8hlzEEPYpaihCqFMpfVaQRT92NXHkbq6xGCJscmkabGO4reSbUu/SYsmxocCatgVl9+PDajgf&#10;btfLRH3mH3Zat65Tku1caj0cdJsFiEBd+Bf/ufcmzk8S+H0mXi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FLKbBAAAA3AAAAA8AAAAAAAAAAAAAAAAAmAIAAGRycy9kb3du&#10;cmV2LnhtbFBLBQYAAAAABAAEAPUAAACGAwAAAAA=&#10;" filled="f" stroked="f">
                  <v:textbox>
                    <w:txbxContent>
                      <w:p w14:paraId="2DA4B6F4" w14:textId="70254C5E" w:rsidR="00244768" w:rsidRDefault="00244768" w:rsidP="00A87BAE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44560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B9D75F4" wp14:editId="33C2F1D1">
                <wp:simplePos x="0" y="0"/>
                <wp:positionH relativeFrom="column">
                  <wp:posOffset>-635</wp:posOffset>
                </wp:positionH>
                <wp:positionV relativeFrom="paragraph">
                  <wp:posOffset>166370</wp:posOffset>
                </wp:positionV>
                <wp:extent cx="914400" cy="235836"/>
                <wp:effectExtent l="0" t="0" r="19050" b="1206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4F5863" id="Rounded Rectangle 15" o:spid="_x0000_s1026" style="position:absolute;margin-left:-.05pt;margin-top:13.1pt;width:1in;height:18.5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proofErr w:type="spellStart"/>
      <w:r w:rsidR="00D44560" w:rsidRPr="00491D94">
        <w:rPr>
          <w:b/>
          <w:lang w:val="fr-FR"/>
          <w:rPrChange w:id="23" w:author="JOEBEST" w:date="2016-09-24T19:29:00Z">
            <w:rPr>
              <w:b/>
            </w:rPr>
          </w:rPrChange>
        </w:rPr>
        <w:t>Sa</w:t>
      </w:r>
      <w:r w:rsidR="007A285E" w:rsidRPr="00491D94">
        <w:rPr>
          <w:b/>
          <w:lang w:val="fr-FR"/>
          <w:rPrChange w:id="24" w:author="JOEBEST" w:date="2016-09-24T19:29:00Z">
            <w:rPr>
              <w:b/>
            </w:rPr>
          </w:rPrChange>
        </w:rPr>
        <w:t>mple</w:t>
      </w:r>
      <w:proofErr w:type="spellEnd"/>
      <w:r w:rsidR="007A285E" w:rsidRPr="00491D94">
        <w:rPr>
          <w:b/>
          <w:lang w:val="fr-FR"/>
          <w:rPrChange w:id="25" w:author="JOEBEST" w:date="2016-09-24T19:29:00Z">
            <w:rPr>
              <w:b/>
            </w:rPr>
          </w:rPrChange>
        </w:rPr>
        <w:t xml:space="preserve"> ID</w:t>
      </w:r>
      <w:r w:rsidR="002135CB" w:rsidRPr="00491D94">
        <w:rPr>
          <w:b/>
          <w:lang w:val="fr-FR"/>
          <w:rPrChange w:id="26" w:author="JOEBEST" w:date="2016-09-24T19:29:00Z">
            <w:rPr>
              <w:b/>
            </w:rPr>
          </w:rPrChange>
        </w:rPr>
        <w:t xml:space="preserve"> </w:t>
      </w:r>
      <w:r w:rsidR="00D44560" w:rsidRPr="00491D94">
        <w:rPr>
          <w:b/>
          <w:lang w:val="fr-FR"/>
          <w:rPrChange w:id="27" w:author="JOEBEST" w:date="2016-09-24T19:29:00Z">
            <w:rPr>
              <w:b/>
            </w:rPr>
          </w:rPrChange>
        </w:rPr>
        <w:tab/>
      </w:r>
      <w:r w:rsidR="00D44560" w:rsidRPr="00491D94">
        <w:rPr>
          <w:b/>
          <w:lang w:val="fr-FR"/>
          <w:rPrChange w:id="28" w:author="JOEBEST" w:date="2016-09-24T19:29:00Z">
            <w:rPr>
              <w:b/>
            </w:rPr>
          </w:rPrChange>
        </w:rPr>
        <w:tab/>
      </w:r>
      <w:ins w:id="29" w:author="JOEBEST" w:date="2016-09-24T19:29:00Z">
        <w:r w:rsidRPr="008807A5">
          <w:rPr>
            <w:b/>
            <w:lang w:val="fr-FR"/>
          </w:rPr>
          <w:t xml:space="preserve">Date de Collection </w:t>
        </w:r>
      </w:ins>
      <w:proofErr w:type="spellStart"/>
      <w:r w:rsidR="00A87BAE" w:rsidRPr="00491D94">
        <w:rPr>
          <w:b/>
          <w:lang w:val="fr-FR"/>
          <w:rPrChange w:id="30" w:author="JOEBEST" w:date="2016-09-24T19:29:00Z">
            <w:rPr>
              <w:b/>
            </w:rPr>
          </w:rPrChange>
        </w:rPr>
        <w:t>Collection</w:t>
      </w:r>
      <w:proofErr w:type="spellEnd"/>
      <w:r w:rsidR="00A87BAE" w:rsidRPr="00491D94">
        <w:rPr>
          <w:b/>
          <w:lang w:val="fr-FR"/>
          <w:rPrChange w:id="31" w:author="JOEBEST" w:date="2016-09-24T19:29:00Z">
            <w:rPr>
              <w:b/>
            </w:rPr>
          </w:rPrChange>
        </w:rPr>
        <w:t xml:space="preserve"> Date</w:t>
      </w:r>
      <w:r w:rsidR="00D44560" w:rsidRPr="00491D94">
        <w:rPr>
          <w:b/>
          <w:lang w:val="fr-FR"/>
          <w:rPrChange w:id="32" w:author="JOEBEST" w:date="2016-09-24T19:29:00Z">
            <w:rPr>
              <w:b/>
            </w:rPr>
          </w:rPrChange>
        </w:rPr>
        <w:tab/>
      </w:r>
      <w:r w:rsidR="00D44560" w:rsidRPr="00491D94">
        <w:rPr>
          <w:b/>
          <w:lang w:val="fr-FR"/>
          <w:rPrChange w:id="33" w:author="JOEBEST" w:date="2016-09-24T19:29:00Z">
            <w:rPr>
              <w:b/>
            </w:rPr>
          </w:rPrChange>
        </w:rPr>
        <w:tab/>
      </w:r>
      <w:r w:rsidR="00D44560" w:rsidRPr="00491D94">
        <w:rPr>
          <w:b/>
          <w:lang w:val="fr-FR"/>
          <w:rPrChange w:id="34" w:author="JOEBEST" w:date="2016-09-24T19:29:00Z">
            <w:rPr>
              <w:b/>
            </w:rPr>
          </w:rPrChange>
        </w:rPr>
        <w:tab/>
      </w:r>
      <w:ins w:id="35" w:author="JOEBEST" w:date="2016-09-24T19:29:00Z">
        <w:r w:rsidRPr="008807A5">
          <w:rPr>
            <w:b/>
            <w:lang w:val="fr-FR"/>
          </w:rPr>
          <w:t xml:space="preserve">Heure de </w:t>
        </w:r>
        <w:proofErr w:type="spellStart"/>
        <w:r w:rsidRPr="008807A5">
          <w:rPr>
            <w:b/>
            <w:lang w:val="fr-FR"/>
          </w:rPr>
          <w:t>Collection</w:t>
        </w:r>
      </w:ins>
      <w:r w:rsidR="00D44560" w:rsidRPr="00491D94">
        <w:rPr>
          <w:b/>
          <w:lang w:val="fr-FR"/>
          <w:rPrChange w:id="36" w:author="JOEBEST" w:date="2016-09-24T19:29:00Z">
            <w:rPr>
              <w:b/>
            </w:rPr>
          </w:rPrChange>
        </w:rPr>
        <w:t>Collection</w:t>
      </w:r>
      <w:proofErr w:type="spellEnd"/>
      <w:r w:rsidR="00D44560" w:rsidRPr="00491D94">
        <w:rPr>
          <w:b/>
          <w:lang w:val="fr-FR"/>
          <w:rPrChange w:id="37" w:author="JOEBEST" w:date="2016-09-24T19:29:00Z">
            <w:rPr>
              <w:b/>
            </w:rPr>
          </w:rPrChange>
        </w:rPr>
        <w:t xml:space="preserve"> Time</w:t>
      </w:r>
    </w:p>
    <w:p w14:paraId="68BA6491" w14:textId="77777777" w:rsidR="00163010" w:rsidRPr="00491D94" w:rsidRDefault="00163010">
      <w:pPr>
        <w:contextualSpacing/>
        <w:rPr>
          <w:i/>
          <w:lang w:val="fr-FR"/>
          <w:rPrChange w:id="38" w:author="JOEBEST" w:date="2016-09-24T19:29:00Z">
            <w:rPr>
              <w:i/>
            </w:rPr>
          </w:rPrChange>
        </w:rPr>
      </w:pPr>
    </w:p>
    <w:p w14:paraId="51B1086F" w14:textId="77777777" w:rsidR="00163010" w:rsidRPr="00491D94" w:rsidRDefault="00163010">
      <w:pPr>
        <w:pBdr>
          <w:bottom w:val="single" w:sz="6" w:space="1" w:color="auto"/>
        </w:pBdr>
        <w:contextualSpacing/>
        <w:rPr>
          <w:i/>
          <w:lang w:val="fr-FR"/>
          <w:rPrChange w:id="39" w:author="JOEBEST" w:date="2016-09-24T19:29:00Z">
            <w:rPr>
              <w:i/>
            </w:rPr>
          </w:rPrChange>
        </w:rPr>
      </w:pPr>
    </w:p>
    <w:p w14:paraId="6D4DF14C" w14:textId="77777777" w:rsidR="00693F6E" w:rsidRPr="00491D94" w:rsidRDefault="00693F6E">
      <w:pPr>
        <w:contextualSpacing/>
        <w:rPr>
          <w:b/>
          <w:lang w:val="fr-FR"/>
          <w:rPrChange w:id="40" w:author="JOEBEST" w:date="2016-09-24T19:29:00Z">
            <w:rPr>
              <w:b/>
            </w:rPr>
          </w:rPrChange>
        </w:rPr>
      </w:pPr>
    </w:p>
    <w:p w14:paraId="4BB8A110" w14:textId="0F76544C" w:rsidR="00163010" w:rsidRDefault="00491D94">
      <w:pPr>
        <w:contextualSpacing/>
        <w:rPr>
          <w:b/>
        </w:rPr>
      </w:pPr>
      <w:ins w:id="41" w:author="JOEBEST" w:date="2016-09-24T19:30:00Z">
        <w:r w:rsidRPr="006F6CF6">
          <w:rPr>
            <w:b/>
            <w:lang w:val="fr-FR"/>
          </w:rPr>
          <w:t>Vous avez un dispositi</w:t>
        </w:r>
        <w:r>
          <w:rPr>
            <w:b/>
            <w:lang w:val="fr-FR"/>
          </w:rPr>
          <w:t>f</w:t>
        </w:r>
        <w:r w:rsidRPr="008807A5">
          <w:rPr>
            <w:b/>
            <w:lang w:val="fr-FR"/>
          </w:rPr>
          <w:t xml:space="preserve"> GPS ?</w:t>
        </w:r>
        <w:r w:rsidRPr="00491D94">
          <w:rPr>
            <w:b/>
            <w:lang w:val="fr-FR"/>
            <w:rPrChange w:id="42" w:author="JOEBEST" w:date="2016-09-24T19:30:00Z">
              <w:rPr>
                <w:b/>
              </w:rPr>
            </w:rPrChange>
          </w:rPr>
          <w:t xml:space="preserve"> </w:t>
        </w:r>
      </w:ins>
      <w:r w:rsidR="00693F6E">
        <w:rPr>
          <w:b/>
        </w:rPr>
        <w:t>Do you have a GPS device?</w:t>
      </w:r>
    </w:p>
    <w:p w14:paraId="6EE6DF3A" w14:textId="30B3FFCF" w:rsidR="00693F6E" w:rsidRPr="00742DAA" w:rsidRDefault="00693F6E">
      <w:pPr>
        <w:contextualSpacing/>
        <w:rPr>
          <w:lang w:val="fr-FR"/>
          <w:rPrChange w:id="43" w:author="JOEBEST" w:date="2016-09-28T14:14:00Z">
            <w:rPr/>
          </w:rPrChange>
        </w:rPr>
      </w:pPr>
      <w:r w:rsidRPr="00A87BAE">
        <w:sym w:font="Wingdings" w:char="F0A8"/>
      </w:r>
      <w:r w:rsidRPr="00742DAA">
        <w:rPr>
          <w:lang w:val="fr-FR"/>
          <w:rPrChange w:id="44" w:author="JOEBEST" w:date="2016-09-28T14:14:00Z">
            <w:rPr/>
          </w:rPrChange>
        </w:rPr>
        <w:t xml:space="preserve"> </w:t>
      </w:r>
      <w:ins w:id="45" w:author="JOEBEST" w:date="2016-09-24T19:31:00Z">
        <w:r w:rsidR="00731678" w:rsidRPr="00742DAA">
          <w:rPr>
            <w:lang w:val="fr-FR"/>
            <w:rPrChange w:id="46" w:author="JOEBEST" w:date="2016-09-28T14:14:00Z">
              <w:rPr/>
            </w:rPrChange>
          </w:rPr>
          <w:t xml:space="preserve">Oui </w:t>
        </w:r>
      </w:ins>
      <w:proofErr w:type="spellStart"/>
      <w:r w:rsidRPr="00742DAA">
        <w:rPr>
          <w:lang w:val="fr-FR"/>
          <w:rPrChange w:id="47" w:author="JOEBEST" w:date="2016-09-28T14:14:00Z">
            <w:rPr/>
          </w:rPrChange>
        </w:rPr>
        <w:t>Yes</w:t>
      </w:r>
      <w:proofErr w:type="spellEnd"/>
    </w:p>
    <w:p w14:paraId="6EC4FB39" w14:textId="04696A37" w:rsidR="00693F6E" w:rsidRPr="00742DAA" w:rsidRDefault="00693F6E">
      <w:pPr>
        <w:contextualSpacing/>
        <w:rPr>
          <w:b/>
          <w:lang w:val="fr-FR"/>
          <w:rPrChange w:id="48" w:author="JOEBEST" w:date="2016-09-28T14:14:00Z">
            <w:rPr>
              <w:b/>
            </w:rPr>
          </w:rPrChange>
        </w:rPr>
      </w:pPr>
      <w:r w:rsidRPr="00A87BAE">
        <w:sym w:font="Wingdings" w:char="F0A8"/>
      </w:r>
      <w:r w:rsidRPr="00742DAA">
        <w:rPr>
          <w:lang w:val="fr-FR"/>
          <w:rPrChange w:id="49" w:author="JOEBEST" w:date="2016-09-28T14:14:00Z">
            <w:rPr/>
          </w:rPrChange>
        </w:rPr>
        <w:t xml:space="preserve"> </w:t>
      </w:r>
      <w:ins w:id="50" w:author="JOEBEST" w:date="2016-09-24T19:31:00Z">
        <w:r w:rsidR="00731678" w:rsidRPr="00742DAA">
          <w:rPr>
            <w:lang w:val="fr-FR"/>
            <w:rPrChange w:id="51" w:author="JOEBEST" w:date="2016-09-28T14:14:00Z">
              <w:rPr/>
            </w:rPrChange>
          </w:rPr>
          <w:t xml:space="preserve">Non </w:t>
        </w:r>
      </w:ins>
      <w:r w:rsidRPr="00742DAA">
        <w:rPr>
          <w:lang w:val="fr-FR"/>
          <w:rPrChange w:id="52" w:author="JOEBEST" w:date="2016-09-28T14:14:00Z">
            <w:rPr/>
          </w:rPrChange>
        </w:rPr>
        <w:t>No</w:t>
      </w:r>
    </w:p>
    <w:p w14:paraId="2A7F40D4" w14:textId="77777777" w:rsidR="00693F6E" w:rsidRPr="00742DAA" w:rsidRDefault="00693F6E">
      <w:pPr>
        <w:contextualSpacing/>
        <w:rPr>
          <w:i/>
          <w:lang w:val="fr-FR"/>
          <w:rPrChange w:id="53" w:author="JOEBEST" w:date="2016-09-28T14:14:00Z">
            <w:rPr>
              <w:i/>
            </w:rPr>
          </w:rPrChange>
        </w:rPr>
      </w:pPr>
    </w:p>
    <w:p w14:paraId="4700424C" w14:textId="393709FC" w:rsidR="00D44560" w:rsidRPr="00742DAA" w:rsidRDefault="00731678">
      <w:pPr>
        <w:contextualSpacing/>
        <w:rPr>
          <w:i/>
          <w:lang w:val="fr-FR"/>
          <w:rPrChange w:id="54" w:author="JOEBEST" w:date="2016-09-28T14:14:00Z">
            <w:rPr>
              <w:i/>
            </w:rPr>
          </w:rPrChange>
        </w:rPr>
      </w:pPr>
      <w:ins w:id="55" w:author="JOEBEST" w:date="2016-09-24T19:31:00Z">
        <w:r w:rsidRPr="00742DAA">
          <w:rPr>
            <w:i/>
            <w:lang w:val="fr-FR"/>
          </w:rPr>
          <w:t xml:space="preserve">Si vous avez un dispositif GPS, </w:t>
        </w:r>
        <w:proofErr w:type="spellStart"/>
        <w:r w:rsidRPr="00742DAA">
          <w:rPr>
            <w:i/>
            <w:lang w:val="fr-FR"/>
          </w:rPr>
          <w:t>creez</w:t>
        </w:r>
        <w:proofErr w:type="spellEnd"/>
        <w:r w:rsidRPr="00742DAA">
          <w:rPr>
            <w:i/>
            <w:lang w:val="fr-FR"/>
          </w:rPr>
          <w:t xml:space="preserve"> un point de cheminement </w:t>
        </w:r>
      </w:ins>
      <w:r w:rsidR="00D44560" w:rsidRPr="00742DAA">
        <w:rPr>
          <w:i/>
          <w:lang w:val="fr-FR"/>
          <w:rPrChange w:id="56" w:author="JOEBEST" w:date="2016-09-28T14:14:00Z">
            <w:rPr>
              <w:i/>
            </w:rPr>
          </w:rPrChange>
        </w:rPr>
        <w:t xml:space="preserve">If </w:t>
      </w:r>
      <w:proofErr w:type="spellStart"/>
      <w:r w:rsidR="00D44560" w:rsidRPr="00742DAA">
        <w:rPr>
          <w:i/>
          <w:lang w:val="fr-FR"/>
          <w:rPrChange w:id="57" w:author="JOEBEST" w:date="2016-09-28T14:14:00Z">
            <w:rPr>
              <w:i/>
            </w:rPr>
          </w:rPrChange>
        </w:rPr>
        <w:t>you</w:t>
      </w:r>
      <w:proofErr w:type="spellEnd"/>
      <w:r w:rsidR="00D44560" w:rsidRPr="00742DAA">
        <w:rPr>
          <w:i/>
          <w:lang w:val="fr-FR"/>
          <w:rPrChange w:id="58" w:author="JOEBEST" w:date="2016-09-28T14:14:00Z">
            <w:rPr>
              <w:i/>
            </w:rPr>
          </w:rPrChange>
        </w:rPr>
        <w:t xml:space="preserve"> have a GPS </w:t>
      </w:r>
      <w:proofErr w:type="spellStart"/>
      <w:r w:rsidR="00D44560" w:rsidRPr="00742DAA">
        <w:rPr>
          <w:i/>
          <w:lang w:val="fr-FR"/>
          <w:rPrChange w:id="59" w:author="JOEBEST" w:date="2016-09-28T14:14:00Z">
            <w:rPr>
              <w:i/>
            </w:rPr>
          </w:rPrChange>
        </w:rPr>
        <w:t>device</w:t>
      </w:r>
      <w:proofErr w:type="spellEnd"/>
      <w:r w:rsidR="00D44560" w:rsidRPr="00742DAA">
        <w:rPr>
          <w:i/>
          <w:lang w:val="fr-FR"/>
          <w:rPrChange w:id="60" w:author="JOEBEST" w:date="2016-09-28T14:14:00Z">
            <w:rPr>
              <w:i/>
            </w:rPr>
          </w:rPrChange>
        </w:rPr>
        <w:t xml:space="preserve">, </w:t>
      </w:r>
      <w:proofErr w:type="spellStart"/>
      <w:r w:rsidR="00D44560" w:rsidRPr="00742DAA">
        <w:rPr>
          <w:i/>
          <w:lang w:val="fr-FR"/>
          <w:rPrChange w:id="61" w:author="JOEBEST" w:date="2016-09-28T14:14:00Z">
            <w:rPr>
              <w:i/>
            </w:rPr>
          </w:rPrChange>
        </w:rPr>
        <w:t>create</w:t>
      </w:r>
      <w:proofErr w:type="spellEnd"/>
      <w:r w:rsidR="00D44560" w:rsidRPr="00742DAA">
        <w:rPr>
          <w:i/>
          <w:lang w:val="fr-FR"/>
          <w:rPrChange w:id="62" w:author="JOEBEST" w:date="2016-09-28T14:14:00Z">
            <w:rPr>
              <w:i/>
            </w:rPr>
          </w:rPrChange>
        </w:rPr>
        <w:t xml:space="preserve"> a </w:t>
      </w:r>
      <w:proofErr w:type="spellStart"/>
      <w:r w:rsidR="00D44560" w:rsidRPr="00742DAA">
        <w:rPr>
          <w:i/>
          <w:lang w:val="fr-FR"/>
          <w:rPrChange w:id="63" w:author="JOEBEST" w:date="2016-09-28T14:14:00Z">
            <w:rPr>
              <w:i/>
            </w:rPr>
          </w:rPrChange>
        </w:rPr>
        <w:t>waypoint</w:t>
      </w:r>
      <w:proofErr w:type="spellEnd"/>
      <w:r w:rsidR="00D44560" w:rsidRPr="00742DAA">
        <w:rPr>
          <w:i/>
          <w:lang w:val="fr-FR"/>
          <w:rPrChange w:id="64" w:author="JOEBEST" w:date="2016-09-28T14:14:00Z">
            <w:rPr>
              <w:i/>
            </w:rPr>
          </w:rPrChange>
        </w:rPr>
        <w:t xml:space="preserve">, </w:t>
      </w:r>
      <w:ins w:id="65" w:author="JOEBEST" w:date="2016-09-24T19:31:00Z">
        <w:r w:rsidRPr="00742DAA">
          <w:rPr>
            <w:i/>
            <w:lang w:val="fr-FR"/>
          </w:rPr>
          <w:t xml:space="preserve">enregistrez les coordonnées </w:t>
        </w:r>
      </w:ins>
      <w:r w:rsidR="00D44560" w:rsidRPr="00742DAA">
        <w:rPr>
          <w:i/>
          <w:lang w:val="fr-FR"/>
          <w:rPrChange w:id="66" w:author="JOEBEST" w:date="2016-09-28T14:14:00Z">
            <w:rPr>
              <w:i/>
            </w:rPr>
          </w:rPrChange>
        </w:rPr>
        <w:t xml:space="preserve">record </w:t>
      </w:r>
      <w:proofErr w:type="spellStart"/>
      <w:r w:rsidR="00D44560" w:rsidRPr="00742DAA">
        <w:rPr>
          <w:i/>
          <w:lang w:val="fr-FR"/>
          <w:rPrChange w:id="67" w:author="JOEBEST" w:date="2016-09-28T14:14:00Z">
            <w:rPr>
              <w:i/>
            </w:rPr>
          </w:rPrChange>
        </w:rPr>
        <w:t>coordinates</w:t>
      </w:r>
      <w:proofErr w:type="spellEnd"/>
      <w:r w:rsidR="00D44560" w:rsidRPr="00742DAA">
        <w:rPr>
          <w:i/>
          <w:lang w:val="fr-FR"/>
          <w:rPrChange w:id="68" w:author="JOEBEST" w:date="2016-09-28T14:14:00Z">
            <w:rPr>
              <w:i/>
            </w:rPr>
          </w:rPrChange>
        </w:rPr>
        <w:t xml:space="preserve">, </w:t>
      </w:r>
      <w:ins w:id="69" w:author="JOEBEST" w:date="2016-09-25T10:18:00Z">
        <w:r w:rsidR="00F952B3" w:rsidRPr="0038338E">
          <w:rPr>
            <w:i/>
            <w:lang w:val="fr-FR"/>
          </w:rPr>
          <w:t xml:space="preserve">et </w:t>
        </w:r>
        <w:proofErr w:type="spellStart"/>
        <w:r w:rsidR="00F952B3" w:rsidRPr="0038338E">
          <w:rPr>
            <w:i/>
            <w:lang w:val="fr-FR"/>
          </w:rPr>
          <w:t>repondez</w:t>
        </w:r>
        <w:proofErr w:type="spellEnd"/>
        <w:r w:rsidR="00F952B3" w:rsidRPr="0038338E">
          <w:rPr>
            <w:i/>
            <w:lang w:val="fr-FR"/>
          </w:rPr>
          <w:t xml:space="preserve"> aux questions suivantes</w:t>
        </w:r>
        <w:r w:rsidR="00F952B3" w:rsidRPr="00167AA1">
          <w:rPr>
            <w:i/>
            <w:lang w:val="fr-FR"/>
          </w:rPr>
          <w:t xml:space="preserve"> </w:t>
        </w:r>
      </w:ins>
      <w:r w:rsidR="00D44560" w:rsidRPr="00742DAA">
        <w:rPr>
          <w:i/>
          <w:lang w:val="fr-FR"/>
          <w:rPrChange w:id="70" w:author="JOEBEST" w:date="2016-09-28T14:14:00Z">
            <w:rPr>
              <w:i/>
            </w:rPr>
          </w:rPrChange>
        </w:rPr>
        <w:t xml:space="preserve">and </w:t>
      </w:r>
      <w:proofErr w:type="spellStart"/>
      <w:r w:rsidR="00D44560" w:rsidRPr="00742DAA">
        <w:rPr>
          <w:i/>
          <w:lang w:val="fr-FR"/>
          <w:rPrChange w:id="71" w:author="JOEBEST" w:date="2016-09-28T14:14:00Z">
            <w:rPr>
              <w:i/>
            </w:rPr>
          </w:rPrChange>
        </w:rPr>
        <w:t>answer</w:t>
      </w:r>
      <w:proofErr w:type="spellEnd"/>
      <w:r w:rsidR="00D44560" w:rsidRPr="00742DAA">
        <w:rPr>
          <w:i/>
          <w:lang w:val="fr-FR"/>
          <w:rPrChange w:id="72" w:author="JOEBEST" w:date="2016-09-28T14:14:00Z">
            <w:rPr>
              <w:i/>
            </w:rPr>
          </w:rPrChange>
        </w:rPr>
        <w:t xml:space="preserve"> the </w:t>
      </w:r>
      <w:proofErr w:type="spellStart"/>
      <w:r w:rsidR="00D44560" w:rsidRPr="00742DAA">
        <w:rPr>
          <w:i/>
          <w:lang w:val="fr-FR"/>
          <w:rPrChange w:id="73" w:author="JOEBEST" w:date="2016-09-28T14:14:00Z">
            <w:rPr>
              <w:i/>
            </w:rPr>
          </w:rPrChange>
        </w:rPr>
        <w:t>following</w:t>
      </w:r>
      <w:proofErr w:type="spellEnd"/>
      <w:r w:rsidR="00D44560" w:rsidRPr="00742DAA">
        <w:rPr>
          <w:i/>
          <w:lang w:val="fr-FR"/>
          <w:rPrChange w:id="74" w:author="JOEBEST" w:date="2016-09-28T14:14:00Z">
            <w:rPr>
              <w:i/>
            </w:rPr>
          </w:rPrChange>
        </w:rPr>
        <w:t xml:space="preserve"> questions. </w:t>
      </w:r>
    </w:p>
    <w:p w14:paraId="031CDE1B" w14:textId="3C8E0DD8" w:rsidR="00D44560" w:rsidRPr="00731678" w:rsidRDefault="00731678">
      <w:pPr>
        <w:contextualSpacing/>
        <w:rPr>
          <w:b/>
          <w:lang w:val="fr-FR"/>
          <w:rPrChange w:id="75" w:author="JOEBEST" w:date="2016-09-24T19:32:00Z">
            <w:rPr>
              <w:b/>
            </w:rPr>
          </w:rPrChange>
        </w:rPr>
      </w:pPr>
      <w:ins w:id="76" w:author="JOEBEST" w:date="2016-09-24T19:32:00Z">
        <w:r w:rsidRPr="008807A5">
          <w:rPr>
            <w:i/>
            <w:lang w:val="fr-FR"/>
          </w:rPr>
          <w:t>Si vous n’avez pas de dispositif GPS, sa</w:t>
        </w:r>
        <w:r w:rsidR="00742DAA">
          <w:rPr>
            <w:i/>
            <w:lang w:val="fr-FR"/>
          </w:rPr>
          <w:t xml:space="preserve">utez aux questions sur </w:t>
        </w:r>
        <w:proofErr w:type="spellStart"/>
        <w:r w:rsidR="00742DAA">
          <w:rPr>
            <w:i/>
            <w:lang w:val="fr-FR"/>
          </w:rPr>
          <w:t>quartier</w:t>
        </w:r>
        <w:r w:rsidRPr="008807A5">
          <w:rPr>
            <w:i/>
            <w:lang w:val="fr-FR"/>
          </w:rPr>
          <w:t>.</w:t>
        </w:r>
      </w:ins>
      <w:r w:rsidR="00D44560" w:rsidRPr="00731678">
        <w:rPr>
          <w:i/>
          <w:lang w:val="fr-FR"/>
          <w:rPrChange w:id="77" w:author="JOEBEST" w:date="2016-09-24T19:32:00Z">
            <w:rPr>
              <w:i/>
            </w:rPr>
          </w:rPrChange>
        </w:rPr>
        <w:t>If</w:t>
      </w:r>
      <w:proofErr w:type="spellEnd"/>
      <w:r w:rsidR="00D44560" w:rsidRPr="00731678">
        <w:rPr>
          <w:i/>
          <w:lang w:val="fr-FR"/>
          <w:rPrChange w:id="78" w:author="JOEBEST" w:date="2016-09-24T19:32:00Z">
            <w:rPr>
              <w:i/>
            </w:rPr>
          </w:rPrChange>
        </w:rPr>
        <w:t xml:space="preserve"> </w:t>
      </w:r>
      <w:proofErr w:type="spellStart"/>
      <w:r w:rsidR="00D44560" w:rsidRPr="00731678">
        <w:rPr>
          <w:i/>
          <w:lang w:val="fr-FR"/>
          <w:rPrChange w:id="79" w:author="JOEBEST" w:date="2016-09-24T19:32:00Z">
            <w:rPr>
              <w:i/>
            </w:rPr>
          </w:rPrChange>
        </w:rPr>
        <w:t>you</w:t>
      </w:r>
      <w:proofErr w:type="spellEnd"/>
      <w:r w:rsidR="00D44560" w:rsidRPr="00731678">
        <w:rPr>
          <w:i/>
          <w:lang w:val="fr-FR"/>
          <w:rPrChange w:id="80" w:author="JOEBEST" w:date="2016-09-24T19:32:00Z">
            <w:rPr>
              <w:i/>
            </w:rPr>
          </w:rPrChange>
        </w:rPr>
        <w:t xml:space="preserve"> do not have a GPS </w:t>
      </w:r>
      <w:proofErr w:type="spellStart"/>
      <w:r w:rsidR="00D44560" w:rsidRPr="00731678">
        <w:rPr>
          <w:i/>
          <w:lang w:val="fr-FR"/>
          <w:rPrChange w:id="81" w:author="JOEBEST" w:date="2016-09-24T19:32:00Z">
            <w:rPr>
              <w:i/>
            </w:rPr>
          </w:rPrChange>
        </w:rPr>
        <w:t>device</w:t>
      </w:r>
      <w:proofErr w:type="spellEnd"/>
      <w:r w:rsidR="00D44560" w:rsidRPr="00731678">
        <w:rPr>
          <w:i/>
          <w:lang w:val="fr-FR"/>
          <w:rPrChange w:id="82" w:author="JOEBEST" w:date="2016-09-24T19:32:00Z">
            <w:rPr>
              <w:i/>
            </w:rPr>
          </w:rPrChange>
        </w:rPr>
        <w:t xml:space="preserve">, skip to </w:t>
      </w:r>
      <w:proofErr w:type="spellStart"/>
      <w:r w:rsidR="00D44560" w:rsidRPr="00731678">
        <w:rPr>
          <w:i/>
          <w:lang w:val="fr-FR"/>
          <w:rPrChange w:id="83" w:author="JOEBEST" w:date="2016-09-24T19:32:00Z">
            <w:rPr>
              <w:i/>
            </w:rPr>
          </w:rPrChange>
        </w:rPr>
        <w:t>neighborhood</w:t>
      </w:r>
      <w:proofErr w:type="spellEnd"/>
      <w:r w:rsidR="00D44560" w:rsidRPr="00731678">
        <w:rPr>
          <w:i/>
          <w:lang w:val="fr-FR"/>
          <w:rPrChange w:id="84" w:author="JOEBEST" w:date="2016-09-24T19:32:00Z">
            <w:rPr>
              <w:i/>
            </w:rPr>
          </w:rPrChange>
        </w:rPr>
        <w:t>.</w:t>
      </w:r>
    </w:p>
    <w:p w14:paraId="1551CF85" w14:textId="77777777" w:rsidR="00D44560" w:rsidRPr="00731678" w:rsidRDefault="00D44560" w:rsidP="00D44560">
      <w:pPr>
        <w:spacing w:line="48" w:lineRule="auto"/>
        <w:contextualSpacing/>
        <w:rPr>
          <w:lang w:val="fr-FR"/>
          <w:rPrChange w:id="85" w:author="JOEBEST" w:date="2016-09-24T19:32:00Z">
            <w:rPr/>
          </w:rPrChange>
        </w:rPr>
      </w:pPr>
    </w:p>
    <w:p w14:paraId="08DB2376" w14:textId="4DA6E480" w:rsidR="00731678" w:rsidRDefault="00731678" w:rsidP="00731678">
      <w:pPr>
        <w:contextualSpacing/>
        <w:rPr>
          <w:ins w:id="86" w:author="JOEBEST" w:date="2016-09-24T19:36:00Z"/>
          <w:b/>
          <w:lang w:val="fr-FR"/>
        </w:rPr>
      </w:pPr>
      <w:ins w:id="87" w:author="JOEBEST" w:date="2016-09-24T19:33:00Z">
        <w:r w:rsidRPr="008807A5">
          <w:rPr>
            <w:b/>
            <w:lang w:val="fr-FR"/>
          </w:rPr>
          <w:t xml:space="preserve">Code d’Identification de </w:t>
        </w:r>
      </w:ins>
      <w:ins w:id="88" w:author="JOEBEST" w:date="2016-09-28T14:14:00Z">
        <w:r w:rsidR="00742DAA">
          <w:rPr>
            <w:b/>
            <w:lang w:val="fr-FR"/>
          </w:rPr>
          <w:t>d</w:t>
        </w:r>
      </w:ins>
      <w:ins w:id="89" w:author="JOEBEST" w:date="2016-09-24T19:33:00Z">
        <w:r w:rsidRPr="008807A5">
          <w:rPr>
            <w:b/>
            <w:lang w:val="fr-FR"/>
          </w:rPr>
          <w:t>ispositif  GPS</w:t>
        </w:r>
        <w:r w:rsidRPr="00306779">
          <w:rPr>
            <w:b/>
            <w:noProof/>
            <w:lang w:val="fr-FR"/>
          </w:rPr>
          <w:t xml:space="preserve"> </w:t>
        </w:r>
      </w:ins>
      <w:r w:rsidR="00F405C7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E96B60E" wp14:editId="1481259C">
                <wp:simplePos x="0" y="0"/>
                <wp:positionH relativeFrom="column">
                  <wp:posOffset>2628900</wp:posOffset>
                </wp:positionH>
                <wp:positionV relativeFrom="paragraph">
                  <wp:posOffset>164465</wp:posOffset>
                </wp:positionV>
                <wp:extent cx="1480820" cy="241300"/>
                <wp:effectExtent l="0" t="0" r="17780" b="3810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82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CD7C5" w14:textId="06CE2C69" w:rsidR="00244768" w:rsidRDefault="00244768" w:rsidP="00F405C7">
                            <w:pPr>
                              <w:jc w:val="center"/>
                            </w:pPr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96B60E" id="Rounded Rectangle 17" o:spid="_x0000_s1034" style="position:absolute;margin-left:207pt;margin-top:12.95pt;width:116.6pt;height:19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" filled="f" strokecolor="#d8d8d8 [2732]" strokeweight="1pt">
                <v:stroke joinstyle="miter"/>
                <v:textbox>
                  <w:txbxContent>
                    <w:p w14:paraId="335CD7C5" w14:textId="06CE2C69" w:rsidR="00244768" w:rsidRDefault="00244768" w:rsidP="00F405C7">
                      <w:pPr>
                        <w:jc w:val="center"/>
                      </w:pPr>
                      <w:proofErr w:type="gramStart"/>
                      <w:r>
                        <w:t>c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F405C7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B7CDF3E" wp14:editId="3035DA7E">
                <wp:simplePos x="0" y="0"/>
                <wp:positionH relativeFrom="column">
                  <wp:posOffset>1257300</wp:posOffset>
                </wp:positionH>
                <wp:positionV relativeFrom="paragraph">
                  <wp:posOffset>164465</wp:posOffset>
                </wp:positionV>
                <wp:extent cx="1021080" cy="221615"/>
                <wp:effectExtent l="0" t="0" r="20320" b="3238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216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ACDE44" id="Rounded Rectangle 18" o:spid="_x0000_s1026" style="position:absolute;margin-left:99pt;margin-top:12.95pt;width:80.4pt;height:17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" filled="f" strokecolor="#d8d8d8 [2732]" strokeweight="1pt">
                <v:stroke joinstyle="miter"/>
              </v:roundrect>
            </w:pict>
          </mc:Fallback>
        </mc:AlternateContent>
      </w:r>
      <w:r w:rsidR="00F405C7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A917A2" wp14:editId="0CAC1E08">
                <wp:simplePos x="0" y="0"/>
                <wp:positionH relativeFrom="column">
                  <wp:posOffset>4457700</wp:posOffset>
                </wp:positionH>
                <wp:positionV relativeFrom="paragraph">
                  <wp:posOffset>164465</wp:posOffset>
                </wp:positionV>
                <wp:extent cx="1480820" cy="241300"/>
                <wp:effectExtent l="0" t="0" r="17780" b="381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82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F183E" w14:textId="77777777" w:rsidR="00244768" w:rsidRDefault="00244768" w:rsidP="00F405C7">
                            <w:pPr>
                              <w:jc w:val="center"/>
                            </w:pPr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A917A2" id="Rounded Rectangle 8" o:spid="_x0000_s1035" style="position:absolute;margin-left:351pt;margin-top:12.95pt;width:116.6pt;height:1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" filled="f" strokecolor="#d8d8d8 [2732]" strokeweight="1pt">
                <v:stroke joinstyle="miter"/>
                <v:textbox>
                  <w:txbxContent>
                    <w:p w14:paraId="790F183E" w14:textId="77777777" w:rsidR="00244768" w:rsidRDefault="00244768" w:rsidP="00F405C7">
                      <w:pPr>
                        <w:jc w:val="center"/>
                      </w:pPr>
                      <w:proofErr w:type="gramStart"/>
                      <w:r>
                        <w:t>c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F43F7F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54F9045" wp14:editId="315B3EBA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914400" cy="241300"/>
                <wp:effectExtent l="0" t="0" r="19050" b="2540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B4AA60" id="Rounded Rectangle 16" o:spid="_x0000_s1026" style="position:absolute;margin-left:0;margin-top:13.45pt;width:1in;height:19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proofErr w:type="spellStart"/>
      <w:r w:rsidR="00F405C7" w:rsidRPr="00731678">
        <w:rPr>
          <w:b/>
          <w:lang w:val="fr-FR"/>
          <w:rPrChange w:id="90" w:author="JOEBEST" w:date="2016-09-24T19:33:00Z">
            <w:rPr>
              <w:b/>
            </w:rPr>
          </w:rPrChange>
        </w:rPr>
        <w:t>GPS</w:t>
      </w:r>
      <w:proofErr w:type="spellEnd"/>
      <w:r w:rsidR="00F405C7" w:rsidRPr="00731678">
        <w:rPr>
          <w:b/>
          <w:lang w:val="fr-FR"/>
          <w:rPrChange w:id="91" w:author="JOEBEST" w:date="2016-09-24T19:33:00Z">
            <w:rPr>
              <w:b/>
            </w:rPr>
          </w:rPrChange>
        </w:rPr>
        <w:t xml:space="preserve"> </w:t>
      </w:r>
      <w:proofErr w:type="spellStart"/>
      <w:r w:rsidR="00F405C7" w:rsidRPr="00731678">
        <w:rPr>
          <w:b/>
          <w:lang w:val="fr-FR"/>
          <w:rPrChange w:id="92" w:author="JOEBEST" w:date="2016-09-24T19:33:00Z">
            <w:rPr>
              <w:b/>
            </w:rPr>
          </w:rPrChange>
        </w:rPr>
        <w:t>Device</w:t>
      </w:r>
      <w:proofErr w:type="spellEnd"/>
      <w:r w:rsidR="00F405C7" w:rsidRPr="00731678">
        <w:rPr>
          <w:b/>
          <w:lang w:val="fr-FR"/>
          <w:rPrChange w:id="93" w:author="JOEBEST" w:date="2016-09-24T19:33:00Z">
            <w:rPr>
              <w:b/>
            </w:rPr>
          </w:rPrChange>
        </w:rPr>
        <w:t xml:space="preserve"> ID</w:t>
      </w:r>
      <w:r w:rsidR="00F405C7" w:rsidRPr="00731678">
        <w:rPr>
          <w:b/>
          <w:lang w:val="fr-FR"/>
          <w:rPrChange w:id="94" w:author="JOEBEST" w:date="2016-09-24T19:33:00Z">
            <w:rPr>
              <w:b/>
            </w:rPr>
          </w:rPrChange>
        </w:rPr>
        <w:tab/>
        <w:t xml:space="preserve">           </w:t>
      </w:r>
      <w:ins w:id="95" w:author="JOEBEST" w:date="2016-09-24T19:33:00Z">
        <w:r>
          <w:rPr>
            <w:b/>
            <w:lang w:val="fr-FR"/>
          </w:rPr>
          <w:t>Label de Point de Cheminement</w:t>
        </w:r>
        <w:r w:rsidRPr="00306779">
          <w:rPr>
            <w:b/>
            <w:lang w:val="fr-FR"/>
          </w:rPr>
          <w:t xml:space="preserve"> </w:t>
        </w:r>
      </w:ins>
      <w:proofErr w:type="spellStart"/>
      <w:r w:rsidR="00F405C7" w:rsidRPr="00731678">
        <w:rPr>
          <w:b/>
          <w:lang w:val="fr-FR"/>
          <w:rPrChange w:id="96" w:author="JOEBEST" w:date="2016-09-24T19:33:00Z">
            <w:rPr>
              <w:b/>
            </w:rPr>
          </w:rPrChange>
        </w:rPr>
        <w:t>Waypoint</w:t>
      </w:r>
      <w:proofErr w:type="spellEnd"/>
      <w:r w:rsidR="00F405C7" w:rsidRPr="00731678">
        <w:rPr>
          <w:b/>
          <w:lang w:val="fr-FR"/>
          <w:rPrChange w:id="97" w:author="JOEBEST" w:date="2016-09-24T19:33:00Z">
            <w:rPr>
              <w:b/>
            </w:rPr>
          </w:rPrChange>
        </w:rPr>
        <w:t xml:space="preserve"> Label</w:t>
      </w:r>
      <w:r w:rsidR="00F405C7" w:rsidRPr="00731678">
        <w:rPr>
          <w:b/>
          <w:lang w:val="fr-FR"/>
          <w:rPrChange w:id="98" w:author="JOEBEST" w:date="2016-09-24T19:33:00Z">
            <w:rPr>
              <w:b/>
            </w:rPr>
          </w:rPrChange>
        </w:rPr>
        <w:tab/>
        <w:t xml:space="preserve">         </w:t>
      </w:r>
      <w:ins w:id="99" w:author="JOEBEST" w:date="2016-09-24T19:35:00Z">
        <w:r w:rsidRPr="008807A5">
          <w:rPr>
            <w:b/>
            <w:lang w:val="fr-FR"/>
          </w:rPr>
          <w:t>Latitude de GPS (</w:t>
        </w:r>
        <w:proofErr w:type="spellStart"/>
        <w:r w:rsidRPr="008807A5">
          <w:rPr>
            <w:b/>
            <w:lang w:val="fr-FR"/>
          </w:rPr>
          <w:t>Nord</w:t>
        </w:r>
        <w:proofErr w:type="gramStart"/>
        <w:r w:rsidRPr="008807A5">
          <w:rPr>
            <w:b/>
            <w:lang w:val="fr-FR"/>
          </w:rPr>
          <w:t>,Sud</w:t>
        </w:r>
        <w:proofErr w:type="spellEnd"/>
        <w:proofErr w:type="gramEnd"/>
        <w:r w:rsidRPr="008807A5">
          <w:rPr>
            <w:b/>
            <w:lang w:val="fr-FR"/>
          </w:rPr>
          <w:t>)</w:t>
        </w:r>
      </w:ins>
      <w:r w:rsidR="00F405C7" w:rsidRPr="00731678">
        <w:rPr>
          <w:b/>
          <w:lang w:val="fr-FR"/>
          <w:rPrChange w:id="100" w:author="JOEBEST" w:date="2016-09-24T19:33:00Z">
            <w:rPr>
              <w:b/>
            </w:rPr>
          </w:rPrChange>
        </w:rPr>
        <w:t xml:space="preserve"> </w:t>
      </w:r>
      <w:ins w:id="101" w:author="JOEBEST" w:date="2016-09-24T19:36:00Z">
        <w:r>
          <w:rPr>
            <w:b/>
            <w:lang w:val="fr-FR"/>
          </w:rPr>
          <w:t>Longitude de GPS  (</w:t>
        </w:r>
      </w:ins>
    </w:p>
    <w:p w14:paraId="13052EC7" w14:textId="77777777" w:rsidR="00731678" w:rsidRDefault="00731678" w:rsidP="00731678">
      <w:pPr>
        <w:contextualSpacing/>
        <w:rPr>
          <w:ins w:id="102" w:author="JOEBEST" w:date="2016-09-24T19:37:00Z"/>
          <w:b/>
          <w:lang w:val="fr-FR"/>
        </w:rPr>
      </w:pPr>
      <w:ins w:id="103" w:author="JOEBEST" w:date="2016-09-24T19:36:00Z">
        <w:r>
          <w:rPr>
            <w:b/>
            <w:lang w:val="fr-FR"/>
          </w:rPr>
          <w:t>Ouest, Est)</w:t>
        </w:r>
      </w:ins>
      <w:r w:rsidR="00F405C7" w:rsidRPr="00731678">
        <w:rPr>
          <w:b/>
          <w:lang w:val="fr-FR"/>
          <w:rPrChange w:id="104" w:author="JOEBEST" w:date="2016-09-24T19:33:00Z">
            <w:rPr>
              <w:b/>
            </w:rPr>
          </w:rPrChange>
        </w:rPr>
        <w:t xml:space="preserve"> </w:t>
      </w:r>
      <w:r w:rsidR="007A285E" w:rsidRPr="00731678">
        <w:rPr>
          <w:b/>
          <w:lang w:val="fr-FR"/>
          <w:rPrChange w:id="105" w:author="JOEBEST" w:date="2016-09-24T19:33:00Z">
            <w:rPr>
              <w:b/>
            </w:rPr>
          </w:rPrChange>
        </w:rPr>
        <w:t xml:space="preserve">GPS </w:t>
      </w:r>
      <w:r w:rsidR="00244768" w:rsidRPr="00731678">
        <w:rPr>
          <w:b/>
          <w:lang w:val="fr-FR"/>
          <w:rPrChange w:id="106" w:author="JOEBEST" w:date="2016-09-24T19:33:00Z">
            <w:rPr>
              <w:b/>
            </w:rPr>
          </w:rPrChange>
        </w:rPr>
        <w:t>Latitude (N, S)</w:t>
      </w:r>
      <w:r w:rsidR="00F405C7" w:rsidRPr="00731678">
        <w:rPr>
          <w:b/>
          <w:lang w:val="fr-FR"/>
          <w:rPrChange w:id="107" w:author="JOEBEST" w:date="2016-09-24T19:33:00Z">
            <w:rPr>
              <w:b/>
            </w:rPr>
          </w:rPrChange>
        </w:rPr>
        <w:tab/>
        <w:t xml:space="preserve">           </w:t>
      </w:r>
      <w:ins w:id="108" w:author="JOEBEST" w:date="2016-09-24T19:37:00Z">
        <w:r>
          <w:rPr>
            <w:b/>
            <w:lang w:val="fr-FR"/>
          </w:rPr>
          <w:t>Longitude de GPS  (</w:t>
        </w:r>
      </w:ins>
    </w:p>
    <w:p w14:paraId="6405F9B2" w14:textId="48E047E8" w:rsidR="00F43F7F" w:rsidRPr="00731678" w:rsidRDefault="00731678" w:rsidP="00731678">
      <w:pPr>
        <w:contextualSpacing/>
        <w:rPr>
          <w:b/>
          <w:lang w:val="fr-FR"/>
          <w:rPrChange w:id="109" w:author="JOEBEST" w:date="2016-09-24T19:33:00Z">
            <w:rPr>
              <w:b/>
            </w:rPr>
          </w:rPrChange>
        </w:rPr>
        <w:sectPr w:rsidR="00F43F7F" w:rsidRPr="00731678" w:rsidSect="00D44560">
          <w:type w:val="continuous"/>
          <w:pgSz w:w="12240" w:h="15840"/>
          <w:pgMar w:top="1440" w:right="1440" w:bottom="1440" w:left="1440" w:header="720" w:footer="720" w:gutter="0"/>
          <w:cols w:space="432"/>
          <w:docGrid w:linePitch="360"/>
        </w:sectPr>
      </w:pPr>
      <w:ins w:id="110" w:author="JOEBEST" w:date="2016-09-24T19:37:00Z">
        <w:r>
          <w:rPr>
            <w:b/>
            <w:lang w:val="fr-FR"/>
          </w:rPr>
          <w:t>Ouest, Est</w:t>
        </w:r>
        <w:proofErr w:type="gramStart"/>
        <w:r>
          <w:rPr>
            <w:b/>
            <w:lang w:val="fr-FR"/>
          </w:rPr>
          <w:t>)</w:t>
        </w:r>
      </w:ins>
      <w:r w:rsidR="00F405C7" w:rsidRPr="00731678">
        <w:rPr>
          <w:b/>
          <w:lang w:val="fr-FR"/>
          <w:rPrChange w:id="111" w:author="JOEBEST" w:date="2016-09-24T19:33:00Z">
            <w:rPr>
              <w:b/>
            </w:rPr>
          </w:rPrChange>
        </w:rPr>
        <w:t>GPS</w:t>
      </w:r>
      <w:proofErr w:type="gramEnd"/>
      <w:r w:rsidR="00F405C7" w:rsidRPr="00731678">
        <w:rPr>
          <w:b/>
          <w:lang w:val="fr-FR"/>
          <w:rPrChange w:id="112" w:author="JOEBEST" w:date="2016-09-24T19:33:00Z">
            <w:rPr>
              <w:b/>
            </w:rPr>
          </w:rPrChange>
        </w:rPr>
        <w:t xml:space="preserve"> </w:t>
      </w:r>
      <w:r w:rsidR="00244768" w:rsidRPr="00731678">
        <w:rPr>
          <w:b/>
          <w:lang w:val="fr-FR"/>
          <w:rPrChange w:id="113" w:author="JOEBEST" w:date="2016-09-24T19:33:00Z">
            <w:rPr>
              <w:b/>
            </w:rPr>
          </w:rPrChange>
        </w:rPr>
        <w:t xml:space="preserve">Longitude (W, E) </w:t>
      </w:r>
    </w:p>
    <w:p w14:paraId="7B26AC5A" w14:textId="77777777" w:rsidR="00163010" w:rsidRPr="00731678" w:rsidRDefault="00163010">
      <w:pPr>
        <w:contextualSpacing/>
        <w:rPr>
          <w:b/>
          <w:lang w:val="fr-FR"/>
          <w:rPrChange w:id="114" w:author="JOEBEST" w:date="2016-09-24T19:33:00Z">
            <w:rPr>
              <w:b/>
            </w:rPr>
          </w:rPrChange>
        </w:rPr>
      </w:pPr>
    </w:p>
    <w:p w14:paraId="0256A535" w14:textId="77777777" w:rsidR="00163010" w:rsidRPr="00731678" w:rsidRDefault="00163010">
      <w:pPr>
        <w:pBdr>
          <w:bottom w:val="single" w:sz="6" w:space="1" w:color="auto"/>
        </w:pBdr>
        <w:contextualSpacing/>
        <w:rPr>
          <w:b/>
          <w:lang w:val="fr-FR"/>
          <w:rPrChange w:id="115" w:author="JOEBEST" w:date="2016-09-24T19:33:00Z">
            <w:rPr>
              <w:b/>
            </w:rPr>
          </w:rPrChange>
        </w:rPr>
      </w:pPr>
    </w:p>
    <w:p w14:paraId="330E1865" w14:textId="77777777" w:rsidR="00163010" w:rsidRPr="00731678" w:rsidRDefault="00163010">
      <w:pPr>
        <w:contextualSpacing/>
        <w:rPr>
          <w:b/>
          <w:lang w:val="fr-FR"/>
          <w:rPrChange w:id="116" w:author="JOEBEST" w:date="2016-09-24T19:33:00Z">
            <w:rPr>
              <w:b/>
            </w:rPr>
          </w:rPrChange>
        </w:rPr>
      </w:pPr>
    </w:p>
    <w:p w14:paraId="1051FD5D" w14:textId="33275193" w:rsidR="007A285E" w:rsidRPr="00C147F5" w:rsidRDefault="00F12E37">
      <w:pPr>
        <w:contextualSpacing/>
        <w:rPr>
          <w:b/>
        </w:rPr>
      </w:pPr>
      <w:ins w:id="117" w:author="JOEBEST" w:date="2016-09-28T14:15:00Z">
        <w:r w:rsidRPr="00F12E37">
          <w:rPr>
            <w:b/>
            <w:rPrChange w:id="118" w:author="JOEBEST" w:date="2016-09-28T14:15:00Z">
              <w:rPr>
                <w:b/>
                <w:lang w:val="fr-FR"/>
              </w:rPr>
            </w:rPrChange>
          </w:rPr>
          <w:t xml:space="preserve">Quartier </w:t>
        </w:r>
      </w:ins>
      <w:r w:rsidR="004970CB" w:rsidRPr="00C147F5">
        <w:rPr>
          <w:b/>
        </w:rPr>
        <w:t>Neighborhood</w:t>
      </w:r>
    </w:p>
    <w:p w14:paraId="347187EB" w14:textId="77777777" w:rsidR="002135CB" w:rsidRDefault="002135CB">
      <w:pPr>
        <w:contextualSpacing/>
        <w:sectPr w:rsidR="002135CB" w:rsidSect="002135C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38E933" w14:textId="77777777" w:rsidR="00912A60" w:rsidRDefault="00912A60" w:rsidP="00912A60">
      <w:pPr>
        <w:contextualSpacing/>
      </w:pPr>
      <w:r w:rsidRPr="00A87BAE">
        <w:lastRenderedPageBreak/>
        <w:sym w:font="Wingdings" w:char="F0A8"/>
      </w:r>
      <w:r w:rsidRPr="00A87BAE">
        <w:t xml:space="preserve"> </w:t>
      </w:r>
      <w:r>
        <w:t>_____________________</w:t>
      </w:r>
      <w:r>
        <w:tab/>
      </w:r>
      <w:r>
        <w:tab/>
      </w:r>
      <w:r w:rsidRPr="00A87BAE">
        <w:sym w:font="Wingdings" w:char="F0A8"/>
      </w:r>
      <w:r w:rsidRPr="00A87BAE">
        <w:t xml:space="preserve"> </w:t>
      </w:r>
      <w:r>
        <w:t>_____________________</w:t>
      </w:r>
    </w:p>
    <w:p w14:paraId="3856F523" w14:textId="77777777" w:rsidR="00912A60" w:rsidRDefault="00912A60" w:rsidP="00912A60">
      <w:pPr>
        <w:pBdr>
          <w:bottom w:val="single" w:sz="6" w:space="1" w:color="auto"/>
        </w:pBdr>
        <w:contextualSpacing/>
      </w:pPr>
      <w:r w:rsidRPr="00A87BAE">
        <w:sym w:font="Wingdings" w:char="F0A8"/>
      </w:r>
      <w:r w:rsidRPr="00A87BAE">
        <w:t xml:space="preserve"> </w:t>
      </w:r>
      <w:r>
        <w:t>_____________________</w:t>
      </w:r>
      <w:r>
        <w:tab/>
      </w:r>
      <w:r>
        <w:tab/>
      </w:r>
      <w:r w:rsidRPr="00A87BAE">
        <w:sym w:font="Wingdings" w:char="F0A8"/>
      </w:r>
      <w:r w:rsidRPr="00A87BAE">
        <w:t xml:space="preserve"> </w:t>
      </w:r>
      <w:r>
        <w:t>_____________________</w:t>
      </w:r>
    </w:p>
    <w:p w14:paraId="510C81B9" w14:textId="77777777" w:rsidR="00163010" w:rsidRDefault="00163010" w:rsidP="0073613C">
      <w:pPr>
        <w:pBdr>
          <w:bottom w:val="single" w:sz="6" w:space="1" w:color="auto"/>
        </w:pBdr>
        <w:contextualSpacing/>
        <w:rPr>
          <w:b/>
        </w:rPr>
      </w:pPr>
    </w:p>
    <w:p w14:paraId="71C4FDCB" w14:textId="53E513CC" w:rsidR="00163010" w:rsidRDefault="00163010" w:rsidP="0073613C">
      <w:pPr>
        <w:contextualSpacing/>
        <w:rPr>
          <w:b/>
        </w:rPr>
      </w:pPr>
    </w:p>
    <w:p w14:paraId="4DF7530C" w14:textId="68CF163B" w:rsidR="005D3470" w:rsidRPr="007D1415" w:rsidRDefault="00F12E37" w:rsidP="005D3470">
      <w:pPr>
        <w:contextualSpacing/>
        <w:rPr>
          <w:b/>
        </w:rPr>
        <w:sectPr w:rsidR="005D3470" w:rsidRPr="007D1415" w:rsidSect="002135C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ins w:id="119" w:author="JOEBEST" w:date="2016-09-28T14:15:00Z">
        <w:r>
          <w:rPr>
            <w:b/>
          </w:rPr>
          <w:t>L’</w:t>
        </w:r>
        <w:r w:rsidR="00821690">
          <w:rPr>
            <w:b/>
          </w:rPr>
          <w:t>échantillon</w:t>
        </w:r>
        <w:proofErr w:type="spellEnd"/>
        <w:r w:rsidR="00821690">
          <w:rPr>
            <w:b/>
          </w:rPr>
          <w:t xml:space="preserve"> </w:t>
        </w:r>
        <w:proofErr w:type="spellStart"/>
        <w:proofErr w:type="gramStart"/>
        <w:r w:rsidR="00821690">
          <w:rPr>
            <w:b/>
          </w:rPr>
          <w:t>etait</w:t>
        </w:r>
        <w:proofErr w:type="spellEnd"/>
        <w:r w:rsidR="00821690">
          <w:rPr>
            <w:b/>
          </w:rPr>
          <w:t xml:space="preserve">  </w:t>
        </w:r>
        <w:proofErr w:type="spellStart"/>
        <w:r w:rsidR="00821690">
          <w:rPr>
            <w:b/>
          </w:rPr>
          <w:t>collect</w:t>
        </w:r>
      </w:ins>
      <w:ins w:id="120" w:author="JOEBEST" w:date="2016-09-28T14:16:00Z">
        <w:r w:rsidR="00821690">
          <w:rPr>
            <w:b/>
          </w:rPr>
          <w:t>é</w:t>
        </w:r>
      </w:ins>
      <w:r w:rsidR="005D3470" w:rsidRPr="007D1415">
        <w:rPr>
          <w:b/>
        </w:rPr>
        <w:t>Sample</w:t>
      </w:r>
      <w:proofErr w:type="spellEnd"/>
      <w:proofErr w:type="gramEnd"/>
      <w:r w:rsidR="005D3470" w:rsidRPr="007D1415">
        <w:rPr>
          <w:b/>
        </w:rPr>
        <w:t xml:space="preserve"> was collected </w:t>
      </w:r>
      <w:ins w:id="121" w:author="JOEBEST" w:date="2016-09-24T20:31:00Z">
        <w:r w:rsidR="001D7A27">
          <w:rPr>
            <w:b/>
          </w:rPr>
          <w:t>(</w:t>
        </w:r>
      </w:ins>
      <w:proofErr w:type="spellStart"/>
      <w:ins w:id="122" w:author="JOEBEST" w:date="2016-09-28T14:16:00Z">
        <w:r w:rsidR="00821690">
          <w:rPr>
            <w:b/>
          </w:rPr>
          <w:t>p</w:t>
        </w:r>
      </w:ins>
      <w:ins w:id="123" w:author="JOEBEST" w:date="2016-09-24T20:31:00Z">
        <w:r w:rsidR="001D7A27" w:rsidRPr="001D7A27">
          <w:rPr>
            <w:b/>
          </w:rPr>
          <w:t>eut</w:t>
        </w:r>
        <w:proofErr w:type="spellEnd"/>
        <w:r w:rsidR="001D7A27" w:rsidRPr="001D7A27">
          <w:rPr>
            <w:b/>
          </w:rPr>
          <w:t xml:space="preserve"> </w:t>
        </w:r>
        <w:proofErr w:type="spellStart"/>
        <w:r w:rsidR="001D7A27" w:rsidRPr="001D7A27">
          <w:rPr>
            <w:b/>
          </w:rPr>
          <w:t>vérifier</w:t>
        </w:r>
        <w:proofErr w:type="spellEnd"/>
        <w:r w:rsidR="001D7A27" w:rsidRPr="001D7A27">
          <w:rPr>
            <w:b/>
          </w:rPr>
          <w:t xml:space="preserve"> un, </w:t>
        </w:r>
        <w:proofErr w:type="spellStart"/>
        <w:r w:rsidR="001D7A27" w:rsidRPr="001D7A27">
          <w:rPr>
            <w:b/>
          </w:rPr>
          <w:t>deux</w:t>
        </w:r>
        <w:proofErr w:type="spellEnd"/>
        <w:r w:rsidR="001D7A27" w:rsidRPr="001D7A27">
          <w:rPr>
            <w:b/>
          </w:rPr>
          <w:t xml:space="preserve"> </w:t>
        </w:r>
        <w:proofErr w:type="spellStart"/>
        <w:r w:rsidR="001D7A27" w:rsidRPr="001D7A27">
          <w:rPr>
            <w:b/>
          </w:rPr>
          <w:t>ou</w:t>
        </w:r>
        <w:proofErr w:type="spellEnd"/>
        <w:r w:rsidR="001D7A27" w:rsidRPr="001D7A27">
          <w:rPr>
            <w:b/>
          </w:rPr>
          <w:t xml:space="preserve"> </w:t>
        </w:r>
        <w:proofErr w:type="spellStart"/>
        <w:r w:rsidR="001D7A27" w:rsidRPr="001D7A27">
          <w:rPr>
            <w:b/>
          </w:rPr>
          <w:t>aucun</w:t>
        </w:r>
        <w:proofErr w:type="spellEnd"/>
        <w:r w:rsidR="001D7A27" w:rsidRPr="001D7A27">
          <w:rPr>
            <w:b/>
          </w:rPr>
          <w:t xml:space="preserve"> </w:t>
        </w:r>
        <w:r w:rsidR="001D7A27">
          <w:rPr>
            <w:b/>
          </w:rPr>
          <w:t>)</w:t>
        </w:r>
      </w:ins>
      <w:r w:rsidR="005D3470" w:rsidRPr="007D1415">
        <w:rPr>
          <w:b/>
        </w:rPr>
        <w:t>(may check one, both, or neither):</w:t>
      </w:r>
    </w:p>
    <w:p w14:paraId="14D6C1B1" w14:textId="62438EC3" w:rsidR="005D3470" w:rsidRPr="005665E9" w:rsidRDefault="005D3470" w:rsidP="005D3470">
      <w:pPr>
        <w:contextualSpacing/>
        <w:rPr>
          <w:lang w:val="fr-FR"/>
          <w:rPrChange w:id="124" w:author="JOEBEST" w:date="2016-09-24T19:58:00Z">
            <w:rPr/>
          </w:rPrChange>
        </w:rPr>
      </w:pPr>
      <w:r w:rsidRPr="007D1415">
        <w:lastRenderedPageBreak/>
        <w:sym w:font="Wingdings" w:char="F0A8"/>
      </w:r>
      <w:r w:rsidRPr="005665E9">
        <w:rPr>
          <w:lang w:val="fr-FR"/>
          <w:rPrChange w:id="125" w:author="JOEBEST" w:date="2016-09-24T19:58:00Z">
            <w:rPr/>
          </w:rPrChange>
        </w:rPr>
        <w:t xml:space="preserve"> </w:t>
      </w:r>
      <w:ins w:id="126" w:author="JOEBEST" w:date="2016-09-24T19:58:00Z">
        <w:r w:rsidR="005665E9" w:rsidRPr="005665E9">
          <w:rPr>
            <w:lang w:val="fr-FR"/>
            <w:rPrChange w:id="127" w:author="JOEBEST" w:date="2016-09-24T19:58:00Z">
              <w:rPr/>
            </w:rPrChange>
          </w:rPr>
          <w:t xml:space="preserve">A moins de 3 mètres de </w:t>
        </w:r>
        <w:proofErr w:type="spellStart"/>
        <w:r w:rsidR="005665E9" w:rsidRPr="005665E9">
          <w:rPr>
            <w:lang w:val="fr-FR"/>
            <w:rPrChange w:id="128" w:author="JOEBEST" w:date="2016-09-24T19:58:00Z">
              <w:rPr/>
            </w:rPrChange>
          </w:rPr>
          <w:t>fèces</w:t>
        </w:r>
      </w:ins>
      <w:r w:rsidRPr="005665E9">
        <w:rPr>
          <w:lang w:val="fr-FR"/>
          <w:rPrChange w:id="129" w:author="JOEBEST" w:date="2016-09-24T19:58:00Z">
            <w:rPr/>
          </w:rPrChange>
        </w:rPr>
        <w:t>Within</w:t>
      </w:r>
      <w:proofErr w:type="spellEnd"/>
      <w:r w:rsidRPr="005665E9">
        <w:rPr>
          <w:lang w:val="fr-FR"/>
          <w:rPrChange w:id="130" w:author="JOEBEST" w:date="2016-09-24T19:58:00Z">
            <w:rPr/>
          </w:rPrChange>
        </w:rPr>
        <w:t xml:space="preserve"> 3 </w:t>
      </w:r>
      <w:proofErr w:type="spellStart"/>
      <w:r w:rsidRPr="005665E9">
        <w:rPr>
          <w:lang w:val="fr-FR"/>
          <w:rPrChange w:id="131" w:author="JOEBEST" w:date="2016-09-24T19:58:00Z">
            <w:rPr/>
          </w:rPrChange>
        </w:rPr>
        <w:t>meters</w:t>
      </w:r>
      <w:proofErr w:type="spellEnd"/>
      <w:r w:rsidRPr="005665E9">
        <w:rPr>
          <w:lang w:val="fr-FR"/>
          <w:rPrChange w:id="132" w:author="JOEBEST" w:date="2016-09-24T19:58:00Z">
            <w:rPr/>
          </w:rPrChange>
        </w:rPr>
        <w:t xml:space="preserve"> of </w:t>
      </w:r>
      <w:proofErr w:type="spellStart"/>
      <w:r w:rsidRPr="005665E9">
        <w:rPr>
          <w:lang w:val="fr-FR"/>
          <w:rPrChange w:id="133" w:author="JOEBEST" w:date="2016-09-24T19:58:00Z">
            <w:rPr/>
          </w:rPrChange>
        </w:rPr>
        <w:t>feces</w:t>
      </w:r>
      <w:proofErr w:type="spellEnd"/>
      <w:r w:rsidRPr="005665E9">
        <w:rPr>
          <w:lang w:val="fr-FR"/>
          <w:rPrChange w:id="134" w:author="JOEBEST" w:date="2016-09-24T19:58:00Z">
            <w:rPr/>
          </w:rPrChange>
        </w:rPr>
        <w:t xml:space="preserve">      </w:t>
      </w:r>
    </w:p>
    <w:p w14:paraId="2439C808" w14:textId="6BE25C31" w:rsidR="005D3470" w:rsidRPr="001D7A27" w:rsidRDefault="005D3470" w:rsidP="005D3470">
      <w:pPr>
        <w:contextualSpacing/>
        <w:rPr>
          <w:lang w:val="fr-FR"/>
          <w:rPrChange w:id="135" w:author="JOEBEST" w:date="2016-09-24T20:22:00Z">
            <w:rPr/>
          </w:rPrChange>
        </w:rPr>
      </w:pPr>
      <w:r w:rsidRPr="007D1415">
        <w:sym w:font="Wingdings" w:char="F0A8"/>
      </w:r>
      <w:ins w:id="136" w:author="JOEBEST" w:date="2016-09-24T19:59:00Z">
        <w:r w:rsidR="00696385" w:rsidRPr="001D7A27">
          <w:rPr>
            <w:lang w:val="fr-FR"/>
            <w:rPrChange w:id="137" w:author="JOEBEST" w:date="2016-09-24T20:22:00Z">
              <w:rPr/>
            </w:rPrChange>
          </w:rPr>
          <w:t>A</w:t>
        </w:r>
      </w:ins>
      <w:ins w:id="138" w:author="JOEBEST" w:date="2016-09-24T19:58:00Z">
        <w:r w:rsidR="00696385" w:rsidRPr="001D7A27">
          <w:rPr>
            <w:lang w:val="fr-FR"/>
            <w:rPrChange w:id="139" w:author="JOEBEST" w:date="2016-09-24T20:22:00Z">
              <w:rPr/>
            </w:rPrChange>
          </w:rPr>
          <w:t xml:space="preserve"> moins de 3 m</w:t>
        </w:r>
      </w:ins>
      <w:ins w:id="140" w:author="JOEBEST" w:date="2016-09-24T19:59:00Z">
        <w:r w:rsidR="00696385" w:rsidRPr="001D7A27">
          <w:rPr>
            <w:lang w:val="fr-FR"/>
            <w:rPrChange w:id="141" w:author="JOEBEST" w:date="2016-09-24T20:22:00Z">
              <w:rPr/>
            </w:rPrChange>
          </w:rPr>
          <w:t>ètres de toilettes</w:t>
        </w:r>
      </w:ins>
      <w:r w:rsidRPr="001D7A27">
        <w:rPr>
          <w:lang w:val="fr-FR"/>
          <w:rPrChange w:id="142" w:author="JOEBEST" w:date="2016-09-24T20:22:00Z">
            <w:rPr/>
          </w:rPrChange>
        </w:rPr>
        <w:t xml:space="preserve"> </w:t>
      </w:r>
      <w:proofErr w:type="spellStart"/>
      <w:r w:rsidRPr="001D7A27">
        <w:rPr>
          <w:lang w:val="fr-FR"/>
          <w:rPrChange w:id="143" w:author="JOEBEST" w:date="2016-09-24T20:22:00Z">
            <w:rPr/>
          </w:rPrChange>
        </w:rPr>
        <w:t>Within</w:t>
      </w:r>
      <w:proofErr w:type="spellEnd"/>
      <w:r w:rsidRPr="001D7A27">
        <w:rPr>
          <w:lang w:val="fr-FR"/>
          <w:rPrChange w:id="144" w:author="JOEBEST" w:date="2016-09-24T20:22:00Z">
            <w:rPr/>
          </w:rPrChange>
        </w:rPr>
        <w:t xml:space="preserve"> 30 </w:t>
      </w:r>
      <w:proofErr w:type="spellStart"/>
      <w:r w:rsidRPr="001D7A27">
        <w:rPr>
          <w:lang w:val="fr-FR"/>
          <w:rPrChange w:id="145" w:author="JOEBEST" w:date="2016-09-24T20:22:00Z">
            <w:rPr/>
          </w:rPrChange>
        </w:rPr>
        <w:t>meters</w:t>
      </w:r>
      <w:proofErr w:type="spellEnd"/>
      <w:r w:rsidRPr="001D7A27">
        <w:rPr>
          <w:lang w:val="fr-FR"/>
          <w:rPrChange w:id="146" w:author="JOEBEST" w:date="2016-09-24T20:22:00Z">
            <w:rPr/>
          </w:rPrChange>
        </w:rPr>
        <w:t xml:space="preserve"> of latrine     </w:t>
      </w:r>
    </w:p>
    <w:p w14:paraId="57BB981F" w14:textId="77777777" w:rsidR="005D3470" w:rsidRPr="001D7A27" w:rsidRDefault="005D3470" w:rsidP="005D3470">
      <w:pPr>
        <w:contextualSpacing/>
        <w:rPr>
          <w:b/>
          <w:lang w:val="fr-FR"/>
          <w:rPrChange w:id="147" w:author="JOEBEST" w:date="2016-09-24T20:22:00Z">
            <w:rPr>
              <w:b/>
            </w:rPr>
          </w:rPrChange>
        </w:rPr>
        <w:sectPr w:rsidR="005D3470" w:rsidRPr="001D7A27" w:rsidSect="002135C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2C7C676" w14:textId="77777777" w:rsidR="005D3470" w:rsidRPr="001D7A27" w:rsidRDefault="005D3470" w:rsidP="005D3470">
      <w:pPr>
        <w:contextualSpacing/>
        <w:rPr>
          <w:b/>
          <w:lang w:val="fr-FR"/>
          <w:rPrChange w:id="148" w:author="JOEBEST" w:date="2016-09-24T20:22:00Z">
            <w:rPr>
              <w:b/>
            </w:rPr>
          </w:rPrChange>
        </w:rPr>
      </w:pPr>
    </w:p>
    <w:p w14:paraId="5515779B" w14:textId="6B94C2E7" w:rsidR="005D3470" w:rsidRPr="001D7A27" w:rsidRDefault="001D7A27" w:rsidP="005D3470">
      <w:pPr>
        <w:contextualSpacing/>
        <w:rPr>
          <w:b/>
          <w:lang w:val="fr-FR"/>
          <w:rPrChange w:id="149" w:author="JOEBEST" w:date="2016-09-24T20:22:00Z">
            <w:rPr>
              <w:b/>
            </w:rPr>
          </w:rPrChange>
        </w:rPr>
        <w:sectPr w:rsidR="005D3470" w:rsidRPr="001D7A27" w:rsidSect="002135C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ins w:id="150" w:author="JOEBEST" w:date="2016-09-24T20:21:00Z">
        <w:r w:rsidRPr="001D7A27">
          <w:rPr>
            <w:b/>
            <w:lang w:val="fr-FR"/>
            <w:rPrChange w:id="151" w:author="JOEBEST" w:date="2016-09-24T20:22:00Z">
              <w:rPr>
                <w:b/>
              </w:rPr>
            </w:rPrChange>
          </w:rPr>
          <w:t xml:space="preserve">Échantillon de </w:t>
        </w:r>
        <w:proofErr w:type="spellStart"/>
        <w:r w:rsidRPr="001D7A27">
          <w:rPr>
            <w:b/>
            <w:lang w:val="fr-FR"/>
            <w:rPrChange w:id="152" w:author="JOEBEST" w:date="2016-09-24T20:22:00Z">
              <w:rPr>
                <w:b/>
              </w:rPr>
            </w:rPrChange>
          </w:rPr>
          <w:t>Particule</w:t>
        </w:r>
      </w:ins>
      <w:r w:rsidR="005D3470" w:rsidRPr="001D7A27">
        <w:rPr>
          <w:b/>
          <w:lang w:val="fr-FR"/>
          <w:rPrChange w:id="153" w:author="JOEBEST" w:date="2016-09-24T20:22:00Z">
            <w:rPr>
              <w:b/>
            </w:rPr>
          </w:rPrChange>
        </w:rPr>
        <w:t>Particle</w:t>
      </w:r>
      <w:proofErr w:type="spellEnd"/>
      <w:r w:rsidR="005D3470" w:rsidRPr="001D7A27">
        <w:rPr>
          <w:b/>
          <w:lang w:val="fr-FR"/>
          <w:rPrChange w:id="154" w:author="JOEBEST" w:date="2016-09-24T20:22:00Z">
            <w:rPr>
              <w:b/>
            </w:rPr>
          </w:rPrChange>
        </w:rPr>
        <w:t xml:space="preserve"> </w:t>
      </w:r>
      <w:proofErr w:type="spellStart"/>
      <w:r w:rsidR="005D3470" w:rsidRPr="001D7A27">
        <w:rPr>
          <w:b/>
          <w:lang w:val="fr-FR"/>
          <w:rPrChange w:id="155" w:author="JOEBEST" w:date="2016-09-24T20:22:00Z">
            <w:rPr>
              <w:b/>
            </w:rPr>
          </w:rPrChange>
        </w:rPr>
        <w:t>Sample</w:t>
      </w:r>
      <w:proofErr w:type="spellEnd"/>
      <w:r w:rsidR="005D3470" w:rsidRPr="001D7A27">
        <w:rPr>
          <w:b/>
          <w:lang w:val="fr-FR"/>
          <w:rPrChange w:id="156" w:author="JOEBEST" w:date="2016-09-24T20:22:00Z">
            <w:rPr>
              <w:b/>
            </w:rPr>
          </w:rPrChange>
        </w:rPr>
        <w:t xml:space="preserve"> Type (</w:t>
      </w:r>
      <w:ins w:id="157" w:author="JOEBEST" w:date="2016-09-24T20:29:00Z">
        <w:r w:rsidRPr="001D7A27">
          <w:rPr>
            <w:b/>
            <w:lang w:val="fr-FR"/>
          </w:rPr>
          <w:t xml:space="preserve">Sélectionnez un ; si autre, veuillez </w:t>
        </w:r>
        <w:proofErr w:type="gramStart"/>
        <w:r w:rsidRPr="001D7A27">
          <w:rPr>
            <w:b/>
            <w:lang w:val="fr-FR"/>
          </w:rPr>
          <w:t xml:space="preserve">préciser </w:t>
        </w:r>
      </w:ins>
      <w:ins w:id="158" w:author="JOEBEST" w:date="2016-09-28T14:16:00Z">
        <w:r w:rsidR="00821690">
          <w:rPr>
            <w:b/>
            <w:lang w:val="fr-FR"/>
          </w:rPr>
          <w:t>)</w:t>
        </w:r>
      </w:ins>
      <w:r w:rsidR="005D3470" w:rsidRPr="001D7A27">
        <w:rPr>
          <w:b/>
          <w:lang w:val="fr-FR"/>
          <w:rPrChange w:id="159" w:author="JOEBEST" w:date="2016-09-24T20:22:00Z">
            <w:rPr>
              <w:b/>
            </w:rPr>
          </w:rPrChange>
        </w:rPr>
        <w:t>select</w:t>
      </w:r>
      <w:proofErr w:type="gramEnd"/>
      <w:r w:rsidR="005D3470" w:rsidRPr="001D7A27">
        <w:rPr>
          <w:b/>
          <w:lang w:val="fr-FR"/>
          <w:rPrChange w:id="160" w:author="JOEBEST" w:date="2016-09-24T20:22:00Z">
            <w:rPr>
              <w:b/>
            </w:rPr>
          </w:rPrChange>
        </w:rPr>
        <w:t xml:space="preserve"> one; if </w:t>
      </w:r>
      <w:proofErr w:type="spellStart"/>
      <w:r w:rsidR="005D3470" w:rsidRPr="001D7A27">
        <w:rPr>
          <w:b/>
          <w:lang w:val="fr-FR"/>
          <w:rPrChange w:id="161" w:author="JOEBEST" w:date="2016-09-24T20:22:00Z">
            <w:rPr>
              <w:b/>
            </w:rPr>
          </w:rPrChange>
        </w:rPr>
        <w:t>other</w:t>
      </w:r>
      <w:proofErr w:type="spellEnd"/>
      <w:r w:rsidR="005D3470" w:rsidRPr="001D7A27">
        <w:rPr>
          <w:b/>
          <w:lang w:val="fr-FR"/>
          <w:rPrChange w:id="162" w:author="JOEBEST" w:date="2016-09-24T20:22:00Z">
            <w:rPr>
              <w:b/>
            </w:rPr>
          </w:rPrChange>
        </w:rPr>
        <w:t xml:space="preserve">, </w:t>
      </w:r>
      <w:proofErr w:type="spellStart"/>
      <w:r w:rsidR="005D3470" w:rsidRPr="001D7A27">
        <w:rPr>
          <w:b/>
          <w:lang w:val="fr-FR"/>
          <w:rPrChange w:id="163" w:author="JOEBEST" w:date="2016-09-24T20:22:00Z">
            <w:rPr>
              <w:b/>
            </w:rPr>
          </w:rPrChange>
        </w:rPr>
        <w:t>please</w:t>
      </w:r>
      <w:proofErr w:type="spellEnd"/>
      <w:r w:rsidR="005D3470" w:rsidRPr="001D7A27">
        <w:rPr>
          <w:b/>
          <w:lang w:val="fr-FR"/>
          <w:rPrChange w:id="164" w:author="JOEBEST" w:date="2016-09-24T20:22:00Z">
            <w:rPr>
              <w:b/>
            </w:rPr>
          </w:rPrChange>
        </w:rPr>
        <w:t xml:space="preserve"> </w:t>
      </w:r>
      <w:proofErr w:type="spellStart"/>
      <w:r w:rsidR="005D3470" w:rsidRPr="001D7A27">
        <w:rPr>
          <w:b/>
          <w:lang w:val="fr-FR"/>
          <w:rPrChange w:id="165" w:author="JOEBEST" w:date="2016-09-24T20:22:00Z">
            <w:rPr>
              <w:b/>
            </w:rPr>
          </w:rPrChange>
        </w:rPr>
        <w:t>explain</w:t>
      </w:r>
      <w:proofErr w:type="spellEnd"/>
      <w:r w:rsidR="005D3470" w:rsidRPr="001D7A27">
        <w:rPr>
          <w:b/>
          <w:lang w:val="fr-FR"/>
          <w:rPrChange w:id="166" w:author="JOEBEST" w:date="2016-09-24T20:22:00Z">
            <w:rPr>
              <w:b/>
            </w:rPr>
          </w:rPrChange>
        </w:rPr>
        <w:t>)</w:t>
      </w:r>
    </w:p>
    <w:p w14:paraId="78A8EFBC" w14:textId="63586D47" w:rsidR="005D3470" w:rsidRPr="00407FE0" w:rsidRDefault="005D3470" w:rsidP="005D3470">
      <w:pPr>
        <w:contextualSpacing/>
        <w:rPr>
          <w:lang w:val="fr-FR"/>
          <w:rPrChange w:id="167" w:author="JOEBEST" w:date="2016-09-25T09:59:00Z">
            <w:rPr/>
          </w:rPrChange>
        </w:rPr>
      </w:pPr>
      <w:r w:rsidRPr="007D1415">
        <w:lastRenderedPageBreak/>
        <w:sym w:font="Wingdings" w:char="F0A8"/>
      </w:r>
      <w:r w:rsidRPr="00407FE0">
        <w:rPr>
          <w:lang w:val="fr-FR"/>
          <w:rPrChange w:id="168" w:author="JOEBEST" w:date="2016-09-25T09:59:00Z">
            <w:rPr/>
          </w:rPrChange>
        </w:rPr>
        <w:t xml:space="preserve"> </w:t>
      </w:r>
      <w:ins w:id="169" w:author="JOEBEST" w:date="2016-09-24T20:32:00Z">
        <w:r w:rsidR="00F03ECC" w:rsidRPr="00407FE0">
          <w:rPr>
            <w:lang w:val="fr-FR"/>
            <w:rPrChange w:id="170" w:author="JOEBEST" w:date="2016-09-25T09:59:00Z">
              <w:rPr/>
            </w:rPrChange>
          </w:rPr>
          <w:t xml:space="preserve">Sol </w:t>
        </w:r>
      </w:ins>
      <w:proofErr w:type="spellStart"/>
      <w:r w:rsidRPr="00407FE0">
        <w:rPr>
          <w:lang w:val="fr-FR"/>
          <w:rPrChange w:id="171" w:author="JOEBEST" w:date="2016-09-25T09:59:00Z">
            <w:rPr/>
          </w:rPrChange>
        </w:rPr>
        <w:t>Soil</w:t>
      </w:r>
      <w:proofErr w:type="spellEnd"/>
      <w:r w:rsidRPr="00407FE0">
        <w:rPr>
          <w:lang w:val="fr-FR"/>
          <w:rPrChange w:id="172" w:author="JOEBEST" w:date="2016-09-25T09:59:00Z">
            <w:rPr/>
          </w:rPrChange>
        </w:rPr>
        <w:t xml:space="preserve">      </w:t>
      </w:r>
    </w:p>
    <w:p w14:paraId="59917BD1" w14:textId="52651954" w:rsidR="005D3470" w:rsidRPr="00407FE0" w:rsidRDefault="005D3470" w:rsidP="005D3470">
      <w:pPr>
        <w:contextualSpacing/>
        <w:rPr>
          <w:lang w:val="fr-FR"/>
          <w:rPrChange w:id="173" w:author="JOEBEST" w:date="2016-09-25T09:59:00Z">
            <w:rPr/>
          </w:rPrChange>
        </w:rPr>
      </w:pPr>
      <w:r w:rsidRPr="007D1415">
        <w:sym w:font="Wingdings" w:char="F0A8"/>
      </w:r>
      <w:r w:rsidRPr="00407FE0">
        <w:rPr>
          <w:lang w:val="fr-FR"/>
          <w:rPrChange w:id="174" w:author="JOEBEST" w:date="2016-09-25T09:59:00Z">
            <w:rPr/>
          </w:rPrChange>
        </w:rPr>
        <w:t xml:space="preserve"> </w:t>
      </w:r>
      <w:ins w:id="175" w:author="JOEBEST" w:date="2016-09-24T20:33:00Z">
        <w:r w:rsidR="00F03ECC" w:rsidRPr="00407FE0">
          <w:rPr>
            <w:lang w:val="fr-FR"/>
            <w:rPrChange w:id="176" w:author="JOEBEST" w:date="2016-09-25T09:59:00Z">
              <w:rPr/>
            </w:rPrChange>
          </w:rPr>
          <w:t xml:space="preserve">Sable </w:t>
        </w:r>
      </w:ins>
      <w:r w:rsidRPr="00407FE0">
        <w:rPr>
          <w:lang w:val="fr-FR"/>
          <w:rPrChange w:id="177" w:author="JOEBEST" w:date="2016-09-25T09:59:00Z">
            <w:rPr/>
          </w:rPrChange>
        </w:rPr>
        <w:t xml:space="preserve">Sand       </w:t>
      </w:r>
    </w:p>
    <w:p w14:paraId="339A4DE0" w14:textId="13409677" w:rsidR="005D3470" w:rsidRPr="00407FE0" w:rsidRDefault="005D3470" w:rsidP="005D3470">
      <w:pPr>
        <w:contextualSpacing/>
        <w:rPr>
          <w:lang w:val="fr-FR"/>
          <w:rPrChange w:id="178" w:author="JOEBEST" w:date="2016-09-25T09:59:00Z">
            <w:rPr/>
          </w:rPrChange>
        </w:rPr>
        <w:sectPr w:rsidR="005D3470" w:rsidRPr="00407FE0" w:rsidSect="002135C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D1415">
        <w:sym w:font="Wingdings" w:char="F0A8"/>
      </w:r>
      <w:r w:rsidRPr="00407FE0">
        <w:rPr>
          <w:lang w:val="fr-FR"/>
          <w:rPrChange w:id="179" w:author="JOEBEST" w:date="2016-09-25T09:59:00Z">
            <w:rPr/>
          </w:rPrChange>
        </w:rPr>
        <w:t xml:space="preserve"> </w:t>
      </w:r>
      <w:proofErr w:type="spellStart"/>
      <w:ins w:id="180" w:author="JOEBEST" w:date="2016-09-24T19:53:00Z">
        <w:r w:rsidR="005A38E6" w:rsidRPr="00407FE0">
          <w:rPr>
            <w:lang w:val="fr-FR"/>
            <w:rPrChange w:id="181" w:author="JOEBEST" w:date="2016-09-25T09:59:00Z">
              <w:rPr/>
            </w:rPrChange>
          </w:rPr>
          <w:t>Autre</w:t>
        </w:r>
      </w:ins>
      <w:r w:rsidRPr="00407FE0">
        <w:rPr>
          <w:lang w:val="fr-FR"/>
          <w:rPrChange w:id="182" w:author="JOEBEST" w:date="2016-09-25T09:59:00Z">
            <w:rPr/>
          </w:rPrChange>
        </w:rPr>
        <w:t>Other</w:t>
      </w:r>
      <w:proofErr w:type="spellEnd"/>
      <w:r w:rsidRPr="00407FE0">
        <w:rPr>
          <w:lang w:val="fr-FR"/>
          <w:rPrChange w:id="183" w:author="JOEBEST" w:date="2016-09-25T09:59:00Z">
            <w:rPr/>
          </w:rPrChange>
        </w:rPr>
        <w:t>: ___________________</w:t>
      </w:r>
    </w:p>
    <w:p w14:paraId="41AA58AD" w14:textId="77777777" w:rsidR="005D3470" w:rsidRPr="00407FE0" w:rsidRDefault="005D3470" w:rsidP="005D3470">
      <w:pPr>
        <w:contextualSpacing/>
        <w:rPr>
          <w:b/>
          <w:lang w:val="fr-FR"/>
          <w:rPrChange w:id="184" w:author="JOEBEST" w:date="2016-09-25T09:59:00Z">
            <w:rPr>
              <w:b/>
            </w:rPr>
          </w:rPrChange>
        </w:rPr>
      </w:pPr>
    </w:p>
    <w:p w14:paraId="3F18B792" w14:textId="4E82CC13" w:rsidR="005D3470" w:rsidRPr="00EF047F" w:rsidRDefault="004828A2" w:rsidP="005D3470">
      <w:pPr>
        <w:contextualSpacing/>
        <w:rPr>
          <w:b/>
          <w:lang w:val="fr-FR"/>
          <w:rPrChange w:id="185" w:author="JOEBEST" w:date="2016-09-24T19:41:00Z">
            <w:rPr>
              <w:b/>
            </w:rPr>
          </w:rPrChange>
        </w:rPr>
      </w:pPr>
      <w:ins w:id="186" w:author="JOEBEST" w:date="2016-09-24T19:41:00Z">
        <w:r w:rsidRPr="008807A5">
          <w:rPr>
            <w:b/>
            <w:lang w:val="fr-FR"/>
          </w:rPr>
          <w:t>Distance aux latrines les plus proches (mètres ;  &lt;1000)</w:t>
        </w:r>
        <w:r>
          <w:rPr>
            <w:b/>
            <w:lang w:val="fr-FR"/>
          </w:rPr>
          <w:t xml:space="preserve"> </w:t>
        </w:r>
      </w:ins>
      <w:r w:rsidR="005D3470" w:rsidRPr="007D1415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60B1C7" wp14:editId="5090E068">
                <wp:simplePos x="0" y="0"/>
                <wp:positionH relativeFrom="column">
                  <wp:posOffset>0</wp:posOffset>
                </wp:positionH>
                <wp:positionV relativeFrom="paragraph">
                  <wp:posOffset>208230</wp:posOffset>
                </wp:positionV>
                <wp:extent cx="2286000" cy="241300"/>
                <wp:effectExtent l="0" t="0" r="19050" b="254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D8440E" id="Rounded Rectangle 4" o:spid="_x0000_s1026" style="position:absolute;margin-left:0;margin-top:16.4pt;width:180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" filled="f" strokecolor="#d8d8d8 [2732]" strokeweight="1pt">
                <v:stroke joinstyle="miter"/>
              </v:roundrect>
            </w:pict>
          </mc:Fallback>
        </mc:AlternateContent>
      </w:r>
      <w:r w:rsidR="005D3470" w:rsidRPr="00EF047F">
        <w:rPr>
          <w:b/>
          <w:lang w:val="fr-FR"/>
          <w:rPrChange w:id="187" w:author="JOEBEST" w:date="2016-09-24T19:41:00Z">
            <w:rPr>
              <w:b/>
            </w:rPr>
          </w:rPrChange>
        </w:rPr>
        <w:t xml:space="preserve">Distance </w:t>
      </w:r>
      <w:proofErr w:type="spellStart"/>
      <w:r w:rsidR="005D3470" w:rsidRPr="00EF047F">
        <w:rPr>
          <w:b/>
          <w:lang w:val="fr-FR"/>
          <w:rPrChange w:id="188" w:author="JOEBEST" w:date="2016-09-24T19:41:00Z">
            <w:rPr>
              <w:b/>
            </w:rPr>
          </w:rPrChange>
        </w:rPr>
        <w:t>from</w:t>
      </w:r>
      <w:proofErr w:type="spellEnd"/>
      <w:r w:rsidR="005D3470" w:rsidRPr="00EF047F">
        <w:rPr>
          <w:b/>
          <w:lang w:val="fr-FR"/>
          <w:rPrChange w:id="189" w:author="JOEBEST" w:date="2016-09-24T19:41:00Z">
            <w:rPr>
              <w:b/>
            </w:rPr>
          </w:rPrChange>
        </w:rPr>
        <w:t xml:space="preserve"> </w:t>
      </w:r>
      <w:proofErr w:type="spellStart"/>
      <w:r w:rsidR="005D3470" w:rsidRPr="00EF047F">
        <w:rPr>
          <w:b/>
          <w:lang w:val="fr-FR"/>
          <w:rPrChange w:id="190" w:author="JOEBEST" w:date="2016-09-24T19:41:00Z">
            <w:rPr>
              <w:b/>
            </w:rPr>
          </w:rPrChange>
        </w:rPr>
        <w:t>Closest</w:t>
      </w:r>
      <w:proofErr w:type="spellEnd"/>
      <w:r w:rsidR="005D3470" w:rsidRPr="00EF047F">
        <w:rPr>
          <w:b/>
          <w:lang w:val="fr-FR"/>
          <w:rPrChange w:id="191" w:author="JOEBEST" w:date="2016-09-24T19:41:00Z">
            <w:rPr>
              <w:b/>
            </w:rPr>
          </w:rPrChange>
        </w:rPr>
        <w:t xml:space="preserve"> Latrine (</w:t>
      </w:r>
      <w:proofErr w:type="spellStart"/>
      <w:r w:rsidR="005D3470" w:rsidRPr="00EF047F">
        <w:rPr>
          <w:b/>
          <w:lang w:val="fr-FR"/>
          <w:rPrChange w:id="192" w:author="JOEBEST" w:date="2016-09-24T19:41:00Z">
            <w:rPr>
              <w:b/>
            </w:rPr>
          </w:rPrChange>
        </w:rPr>
        <w:t>meters</w:t>
      </w:r>
      <w:proofErr w:type="spellEnd"/>
      <w:r w:rsidR="005D3470" w:rsidRPr="00EF047F">
        <w:rPr>
          <w:b/>
          <w:lang w:val="fr-FR"/>
          <w:rPrChange w:id="193" w:author="JOEBEST" w:date="2016-09-24T19:41:00Z">
            <w:rPr>
              <w:b/>
            </w:rPr>
          </w:rPrChange>
        </w:rPr>
        <w:t>; &lt;1000):</w:t>
      </w:r>
    </w:p>
    <w:p w14:paraId="5A4B465A" w14:textId="77777777" w:rsidR="005D3470" w:rsidRPr="00EF047F" w:rsidRDefault="005D3470" w:rsidP="005D3470">
      <w:pPr>
        <w:contextualSpacing/>
        <w:rPr>
          <w:b/>
          <w:lang w:val="fr-FR"/>
          <w:rPrChange w:id="194" w:author="JOEBEST" w:date="2016-09-24T19:41:00Z">
            <w:rPr>
              <w:b/>
            </w:rPr>
          </w:rPrChange>
        </w:rPr>
      </w:pPr>
    </w:p>
    <w:p w14:paraId="324723E5" w14:textId="77777777" w:rsidR="005D3470" w:rsidRPr="00EF047F" w:rsidRDefault="005D3470" w:rsidP="005D3470">
      <w:pPr>
        <w:contextualSpacing/>
        <w:rPr>
          <w:lang w:val="fr-FR"/>
          <w:rPrChange w:id="195" w:author="JOEBEST" w:date="2016-09-24T19:41:00Z">
            <w:rPr/>
          </w:rPrChange>
        </w:rPr>
        <w:sectPr w:rsidR="005D3470" w:rsidRPr="00EF047F" w:rsidSect="0016301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255BF7" w14:textId="6E38E972" w:rsidR="00163010" w:rsidRPr="00EF047F" w:rsidRDefault="005D3470" w:rsidP="005D3470">
      <w:pPr>
        <w:pBdr>
          <w:bottom w:val="single" w:sz="6" w:space="1" w:color="auto"/>
        </w:pBdr>
        <w:contextualSpacing/>
        <w:rPr>
          <w:b/>
          <w:lang w:val="fr-FR"/>
          <w:rPrChange w:id="196" w:author="JOEBEST" w:date="2016-09-24T19:41:00Z">
            <w:rPr>
              <w:b/>
            </w:rPr>
          </w:rPrChange>
        </w:rPr>
      </w:pPr>
      <w:r w:rsidRPr="00EF047F">
        <w:rPr>
          <w:b/>
          <w:lang w:val="fr-FR"/>
          <w:rPrChange w:id="197" w:author="JOEBEST" w:date="2016-09-24T19:41:00Z">
            <w:rPr>
              <w:b/>
            </w:rPr>
          </w:rPrChange>
        </w:rPr>
        <w:lastRenderedPageBreak/>
        <w:tab/>
      </w:r>
      <w:r w:rsidRPr="00EF047F">
        <w:rPr>
          <w:b/>
          <w:lang w:val="fr-FR"/>
          <w:rPrChange w:id="198" w:author="JOEBEST" w:date="2016-09-24T19:41:00Z">
            <w:rPr>
              <w:b/>
            </w:rPr>
          </w:rPrChange>
        </w:rPr>
        <w:tab/>
      </w:r>
      <w:r w:rsidRPr="00EF047F">
        <w:rPr>
          <w:b/>
          <w:lang w:val="fr-FR"/>
          <w:rPrChange w:id="199" w:author="JOEBEST" w:date="2016-09-24T19:41:00Z">
            <w:rPr>
              <w:b/>
            </w:rPr>
          </w:rPrChange>
        </w:rPr>
        <w:tab/>
      </w:r>
      <w:r w:rsidRPr="00EF047F">
        <w:rPr>
          <w:b/>
          <w:lang w:val="fr-FR"/>
          <w:rPrChange w:id="200" w:author="JOEBEST" w:date="2016-09-24T19:41:00Z">
            <w:rPr>
              <w:b/>
            </w:rPr>
          </w:rPrChange>
        </w:rPr>
        <w:tab/>
      </w:r>
      <w:r w:rsidRPr="00EF047F">
        <w:rPr>
          <w:b/>
          <w:lang w:val="fr-FR"/>
          <w:rPrChange w:id="201" w:author="JOEBEST" w:date="2016-09-24T19:41:00Z">
            <w:rPr>
              <w:b/>
            </w:rPr>
          </w:rPrChange>
        </w:rPr>
        <w:tab/>
      </w:r>
      <w:r w:rsidRPr="00EF047F">
        <w:rPr>
          <w:b/>
          <w:lang w:val="fr-FR"/>
          <w:rPrChange w:id="202" w:author="JOEBEST" w:date="2016-09-24T19:41:00Z">
            <w:rPr>
              <w:b/>
            </w:rPr>
          </w:rPrChange>
        </w:rPr>
        <w:tab/>
      </w:r>
    </w:p>
    <w:p w14:paraId="61D265E0" w14:textId="6271C5FA" w:rsidR="009A2DC8" w:rsidRPr="00EF047F" w:rsidRDefault="009A2DC8" w:rsidP="00163010">
      <w:pPr>
        <w:contextualSpacing/>
        <w:rPr>
          <w:b/>
          <w:lang w:val="fr-FR"/>
          <w:rPrChange w:id="203" w:author="JOEBEST" w:date="2016-09-24T19:41:00Z">
            <w:rPr>
              <w:b/>
            </w:rPr>
          </w:rPrChange>
        </w:rPr>
      </w:pPr>
    </w:p>
    <w:p w14:paraId="32F00FF7" w14:textId="2A8201BF" w:rsidR="00163010" w:rsidRPr="00EF047F" w:rsidRDefault="00EF047F" w:rsidP="00163010">
      <w:pPr>
        <w:contextualSpacing/>
        <w:rPr>
          <w:b/>
          <w:lang w:val="fr-FR"/>
          <w:rPrChange w:id="204" w:author="JOEBEST" w:date="2016-09-24T19:41:00Z">
            <w:rPr>
              <w:b/>
            </w:rPr>
          </w:rPrChange>
        </w:rPr>
      </w:pPr>
      <w:ins w:id="205" w:author="JOEBEST" w:date="2016-09-24T19:41:00Z">
        <w:r w:rsidRPr="008807A5">
          <w:rPr>
            <w:b/>
            <w:lang w:val="fr-FR"/>
          </w:rPr>
          <w:lastRenderedPageBreak/>
          <w:t xml:space="preserve">Noms du personnel qui sont engagés dans </w:t>
        </w:r>
      </w:ins>
      <w:ins w:id="206" w:author="JOEBEST" w:date="2016-09-28T14:17:00Z">
        <w:r w:rsidR="00FB136B">
          <w:rPr>
            <w:b/>
            <w:lang w:val="fr-FR"/>
          </w:rPr>
          <w:t xml:space="preserve">la collection de </w:t>
        </w:r>
      </w:ins>
      <w:ins w:id="207" w:author="JOEBEST" w:date="2016-09-24T19:41:00Z">
        <w:r w:rsidRPr="008807A5">
          <w:rPr>
            <w:b/>
            <w:lang w:val="fr-FR"/>
          </w:rPr>
          <w:t xml:space="preserve">cet </w:t>
        </w:r>
        <w:proofErr w:type="gramStart"/>
        <w:r w:rsidRPr="008807A5">
          <w:rPr>
            <w:b/>
            <w:lang w:val="fr-FR"/>
          </w:rPr>
          <w:t>échantillon(</w:t>
        </w:r>
        <w:proofErr w:type="spellStart"/>
        <w:proofErr w:type="gramEnd"/>
        <w:r w:rsidRPr="008807A5">
          <w:rPr>
            <w:b/>
            <w:lang w:val="fr-FR"/>
          </w:rPr>
          <w:t>separés</w:t>
        </w:r>
        <w:proofErr w:type="spellEnd"/>
        <w:r w:rsidRPr="008807A5">
          <w:rPr>
            <w:b/>
            <w:lang w:val="fr-FR"/>
          </w:rPr>
          <w:t xml:space="preserve"> par virgule)</w:t>
        </w:r>
      </w:ins>
      <w:proofErr w:type="spellStart"/>
      <w:r w:rsidR="00163010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7D2422" wp14:editId="54E00CB5">
                <wp:simplePos x="0" y="0"/>
                <wp:positionH relativeFrom="column">
                  <wp:posOffset>0</wp:posOffset>
                </wp:positionH>
                <wp:positionV relativeFrom="paragraph">
                  <wp:posOffset>217805</wp:posOffset>
                </wp:positionV>
                <wp:extent cx="5943600" cy="317500"/>
                <wp:effectExtent l="0" t="0" r="19050" b="2540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17500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32C535" id="Rounded Rectangle 14" o:spid="_x0000_s1026" style="position:absolute;margin-left:0;margin-top:17.15pt;width:468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" filled="f" strokecolor="#d8d8d8 [2732]" strokeweight="1pt">
                <v:stroke joinstyle="miter"/>
              </v:roundrect>
            </w:pict>
          </mc:Fallback>
        </mc:AlternateContent>
      </w:r>
      <w:r w:rsidR="00163010" w:rsidRPr="00EF047F">
        <w:rPr>
          <w:b/>
          <w:lang w:val="fr-FR"/>
          <w:rPrChange w:id="208" w:author="JOEBEST" w:date="2016-09-24T19:41:00Z">
            <w:rPr>
              <w:b/>
            </w:rPr>
          </w:rPrChange>
        </w:rPr>
        <w:t>Names</w:t>
      </w:r>
      <w:proofErr w:type="spellEnd"/>
      <w:r w:rsidR="00163010" w:rsidRPr="00EF047F">
        <w:rPr>
          <w:b/>
          <w:lang w:val="fr-FR"/>
          <w:rPrChange w:id="209" w:author="JOEBEST" w:date="2016-09-24T19:41:00Z">
            <w:rPr>
              <w:b/>
            </w:rPr>
          </w:rPrChange>
        </w:rPr>
        <w:t xml:space="preserve"> of all staff </w:t>
      </w:r>
      <w:proofErr w:type="spellStart"/>
      <w:r w:rsidR="00163010" w:rsidRPr="00EF047F">
        <w:rPr>
          <w:b/>
          <w:lang w:val="fr-FR"/>
          <w:rPrChange w:id="210" w:author="JOEBEST" w:date="2016-09-24T19:41:00Z">
            <w:rPr>
              <w:b/>
            </w:rPr>
          </w:rPrChange>
        </w:rPr>
        <w:t>involved</w:t>
      </w:r>
      <w:proofErr w:type="spellEnd"/>
      <w:r w:rsidR="00163010" w:rsidRPr="00EF047F">
        <w:rPr>
          <w:b/>
          <w:lang w:val="fr-FR"/>
          <w:rPrChange w:id="211" w:author="JOEBEST" w:date="2016-09-24T19:41:00Z">
            <w:rPr>
              <w:b/>
            </w:rPr>
          </w:rPrChange>
        </w:rPr>
        <w:t xml:space="preserve"> in </w:t>
      </w:r>
      <w:proofErr w:type="spellStart"/>
      <w:r w:rsidR="00163010" w:rsidRPr="00EF047F">
        <w:rPr>
          <w:b/>
          <w:lang w:val="fr-FR"/>
          <w:rPrChange w:id="212" w:author="JOEBEST" w:date="2016-09-24T19:41:00Z">
            <w:rPr>
              <w:b/>
            </w:rPr>
          </w:rPrChange>
        </w:rPr>
        <w:t>collecting</w:t>
      </w:r>
      <w:proofErr w:type="spellEnd"/>
      <w:r w:rsidR="00163010" w:rsidRPr="00EF047F">
        <w:rPr>
          <w:b/>
          <w:lang w:val="fr-FR"/>
          <w:rPrChange w:id="213" w:author="JOEBEST" w:date="2016-09-24T19:41:00Z">
            <w:rPr>
              <w:b/>
            </w:rPr>
          </w:rPrChange>
        </w:rPr>
        <w:t xml:space="preserve"> </w:t>
      </w:r>
      <w:proofErr w:type="spellStart"/>
      <w:r w:rsidR="00163010" w:rsidRPr="00EF047F">
        <w:rPr>
          <w:b/>
          <w:lang w:val="fr-FR"/>
          <w:rPrChange w:id="214" w:author="JOEBEST" w:date="2016-09-24T19:41:00Z">
            <w:rPr>
              <w:b/>
            </w:rPr>
          </w:rPrChange>
        </w:rPr>
        <w:t>this</w:t>
      </w:r>
      <w:proofErr w:type="spellEnd"/>
      <w:r w:rsidR="00163010" w:rsidRPr="00EF047F">
        <w:rPr>
          <w:b/>
          <w:lang w:val="fr-FR"/>
          <w:rPrChange w:id="215" w:author="JOEBEST" w:date="2016-09-24T19:41:00Z">
            <w:rPr>
              <w:b/>
            </w:rPr>
          </w:rPrChange>
        </w:rPr>
        <w:t xml:space="preserve"> </w:t>
      </w:r>
      <w:proofErr w:type="spellStart"/>
      <w:r w:rsidR="00163010" w:rsidRPr="00EF047F">
        <w:rPr>
          <w:b/>
          <w:lang w:val="fr-FR"/>
          <w:rPrChange w:id="216" w:author="JOEBEST" w:date="2016-09-24T19:41:00Z">
            <w:rPr>
              <w:b/>
            </w:rPr>
          </w:rPrChange>
        </w:rPr>
        <w:t>sample</w:t>
      </w:r>
      <w:proofErr w:type="spellEnd"/>
      <w:r w:rsidR="00E91B4E" w:rsidRPr="00EF047F">
        <w:rPr>
          <w:b/>
          <w:lang w:val="fr-FR"/>
          <w:rPrChange w:id="217" w:author="JOEBEST" w:date="2016-09-24T19:41:00Z">
            <w:rPr>
              <w:b/>
            </w:rPr>
          </w:rPrChange>
        </w:rPr>
        <w:t xml:space="preserve"> (</w:t>
      </w:r>
      <w:proofErr w:type="spellStart"/>
      <w:r w:rsidR="00E91B4E" w:rsidRPr="00EF047F">
        <w:rPr>
          <w:b/>
          <w:lang w:val="fr-FR"/>
          <w:rPrChange w:id="218" w:author="JOEBEST" w:date="2016-09-24T19:41:00Z">
            <w:rPr>
              <w:b/>
            </w:rPr>
          </w:rPrChange>
        </w:rPr>
        <w:t>separated</w:t>
      </w:r>
      <w:proofErr w:type="spellEnd"/>
      <w:r w:rsidR="00E91B4E" w:rsidRPr="00EF047F">
        <w:rPr>
          <w:b/>
          <w:lang w:val="fr-FR"/>
          <w:rPrChange w:id="219" w:author="JOEBEST" w:date="2016-09-24T19:41:00Z">
            <w:rPr>
              <w:b/>
            </w:rPr>
          </w:rPrChange>
        </w:rPr>
        <w:t xml:space="preserve"> by comma)</w:t>
      </w:r>
    </w:p>
    <w:p w14:paraId="3EA14FBF" w14:textId="77777777" w:rsidR="00163010" w:rsidRPr="00EF047F" w:rsidRDefault="00163010" w:rsidP="00163010">
      <w:pPr>
        <w:contextualSpacing/>
        <w:rPr>
          <w:lang w:val="fr-FR"/>
          <w:rPrChange w:id="220" w:author="JOEBEST" w:date="2016-09-24T19:41:00Z">
            <w:rPr/>
          </w:rPrChange>
        </w:rPr>
      </w:pPr>
    </w:p>
    <w:p w14:paraId="03ECA4E6" w14:textId="77777777" w:rsidR="00163010" w:rsidRPr="00EF047F" w:rsidRDefault="00163010">
      <w:pPr>
        <w:contextualSpacing/>
        <w:rPr>
          <w:b/>
          <w:lang w:val="fr-FR"/>
          <w:rPrChange w:id="221" w:author="JOEBEST" w:date="2016-09-24T19:41:00Z">
            <w:rPr>
              <w:b/>
            </w:rPr>
          </w:rPrChange>
        </w:rPr>
      </w:pPr>
    </w:p>
    <w:p w14:paraId="3863F106" w14:textId="51B56A08" w:rsidR="00163010" w:rsidRPr="00EF047F" w:rsidRDefault="00163010">
      <w:pPr>
        <w:contextualSpacing/>
        <w:rPr>
          <w:b/>
          <w:lang w:val="fr-FR"/>
          <w:rPrChange w:id="222" w:author="JOEBEST" w:date="2016-09-24T19:41:00Z">
            <w:rPr>
              <w:b/>
            </w:rPr>
          </w:rPrChange>
        </w:rPr>
      </w:pPr>
    </w:p>
    <w:p w14:paraId="5D2EE028" w14:textId="1CB785C8" w:rsidR="00F00670" w:rsidRPr="00F952B3" w:rsidRDefault="00EF047F">
      <w:pPr>
        <w:contextualSpacing/>
        <w:rPr>
          <w:b/>
          <w:lang w:val="fr-FR"/>
          <w:rPrChange w:id="223" w:author="JOEBEST" w:date="2016-09-25T09:59:00Z">
            <w:rPr>
              <w:b/>
            </w:rPr>
          </w:rPrChange>
        </w:rPr>
      </w:pPr>
      <w:ins w:id="224" w:author="JOEBEST" w:date="2016-09-24T19:42:00Z">
        <w:r w:rsidRPr="00F952B3">
          <w:rPr>
            <w:b/>
            <w:lang w:val="fr-FR"/>
            <w:rPrChange w:id="225" w:author="JOEBEST" w:date="2016-09-25T09:59:00Z">
              <w:rPr>
                <w:b/>
              </w:rPr>
            </w:rPrChange>
          </w:rPr>
          <w:t xml:space="preserve">Observations </w:t>
        </w:r>
      </w:ins>
      <w:r w:rsidR="00693F6E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01F8807" wp14:editId="4A06C9EE">
                <wp:simplePos x="0" y="0"/>
                <wp:positionH relativeFrom="column">
                  <wp:posOffset>-5080</wp:posOffset>
                </wp:positionH>
                <wp:positionV relativeFrom="paragraph">
                  <wp:posOffset>191770</wp:posOffset>
                </wp:positionV>
                <wp:extent cx="5943600" cy="647700"/>
                <wp:effectExtent l="0" t="0" r="25400" b="3810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647700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16287F" id="Rounded Rectangle 19" o:spid="_x0000_s1026" style="position:absolute;margin-left:-.4pt;margin-top:15.1pt;width:468pt;height:5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" filled="f" strokecolor="#d8d8d8 [2732]" strokeweight="1pt">
                <v:stroke joinstyle="miter"/>
              </v:roundrect>
            </w:pict>
          </mc:Fallback>
        </mc:AlternateContent>
      </w:r>
      <w:r w:rsidR="00917622" w:rsidRPr="00F952B3">
        <w:rPr>
          <w:b/>
          <w:lang w:val="fr-FR"/>
          <w:rPrChange w:id="226" w:author="JOEBEST" w:date="2016-09-25T09:59:00Z">
            <w:rPr>
              <w:b/>
            </w:rPr>
          </w:rPrChange>
        </w:rPr>
        <w:t>Notes</w:t>
      </w:r>
    </w:p>
    <w:p w14:paraId="1335D118" w14:textId="77777777" w:rsidR="006169F0" w:rsidRPr="00F952B3" w:rsidRDefault="006169F0" w:rsidP="006169F0">
      <w:pPr>
        <w:spacing w:line="48" w:lineRule="auto"/>
        <w:contextualSpacing/>
        <w:rPr>
          <w:lang w:val="fr-FR"/>
          <w:rPrChange w:id="227" w:author="JOEBEST" w:date="2016-09-25T09:59:00Z">
            <w:rPr/>
          </w:rPrChange>
        </w:rPr>
      </w:pPr>
    </w:p>
    <w:p w14:paraId="331ABC7A" w14:textId="77777777" w:rsidR="00162EFB" w:rsidRPr="00F952B3" w:rsidRDefault="00162EFB" w:rsidP="00162EFB">
      <w:pPr>
        <w:spacing w:line="48" w:lineRule="auto"/>
        <w:contextualSpacing/>
        <w:rPr>
          <w:lang w:val="fr-FR"/>
          <w:rPrChange w:id="228" w:author="JOEBEST" w:date="2016-09-25T09:59:00Z">
            <w:rPr/>
          </w:rPrChange>
        </w:rPr>
      </w:pPr>
    </w:p>
    <w:p w14:paraId="4BF59629" w14:textId="77777777" w:rsidR="00693F6E" w:rsidRPr="00F952B3" w:rsidRDefault="00693F6E" w:rsidP="00D01726">
      <w:pPr>
        <w:ind w:left="2070"/>
        <w:contextualSpacing/>
        <w:rPr>
          <w:rFonts w:ascii="Arial" w:hAnsi="Arial" w:cs="Arial"/>
          <w:b/>
          <w:sz w:val="40"/>
          <w:szCs w:val="40"/>
          <w:lang w:val="fr-FR"/>
          <w:rPrChange w:id="229" w:author="JOEBEST" w:date="2016-09-25T09:59:00Z">
            <w:rPr>
              <w:rFonts w:ascii="Arial" w:hAnsi="Arial" w:cs="Arial"/>
              <w:b/>
              <w:sz w:val="40"/>
              <w:szCs w:val="40"/>
            </w:rPr>
          </w:rPrChange>
        </w:rPr>
      </w:pPr>
    </w:p>
    <w:p w14:paraId="7BAEDE4A" w14:textId="77777777" w:rsidR="005D3470" w:rsidRPr="00F952B3" w:rsidRDefault="005D3470">
      <w:pPr>
        <w:rPr>
          <w:rFonts w:ascii="Arial" w:hAnsi="Arial" w:cs="Arial"/>
          <w:b/>
          <w:sz w:val="40"/>
          <w:szCs w:val="40"/>
          <w:lang w:val="fr-FR"/>
          <w:rPrChange w:id="230" w:author="JOEBEST" w:date="2016-09-25T09:59:00Z">
            <w:rPr>
              <w:rFonts w:ascii="Arial" w:hAnsi="Arial" w:cs="Arial"/>
              <w:b/>
              <w:sz w:val="40"/>
              <w:szCs w:val="40"/>
            </w:rPr>
          </w:rPrChange>
        </w:rPr>
      </w:pPr>
      <w:r w:rsidRPr="00F952B3">
        <w:rPr>
          <w:rFonts w:ascii="Arial" w:hAnsi="Arial" w:cs="Arial"/>
          <w:b/>
          <w:sz w:val="40"/>
          <w:szCs w:val="40"/>
          <w:lang w:val="fr-FR"/>
          <w:rPrChange w:id="231" w:author="JOEBEST" w:date="2016-09-25T09:59:00Z">
            <w:rPr>
              <w:rFonts w:ascii="Arial" w:hAnsi="Arial" w:cs="Arial"/>
              <w:b/>
              <w:sz w:val="40"/>
              <w:szCs w:val="40"/>
            </w:rPr>
          </w:rPrChange>
        </w:rPr>
        <w:br w:type="page"/>
      </w:r>
    </w:p>
    <w:p w14:paraId="307E2076" w14:textId="4DA99460" w:rsidR="00D01726" w:rsidRPr="00F952B3" w:rsidRDefault="00693F6E" w:rsidP="00D01726">
      <w:pPr>
        <w:ind w:left="2070"/>
        <w:contextualSpacing/>
        <w:rPr>
          <w:rFonts w:ascii="Arial" w:hAnsi="Arial" w:cs="Arial"/>
          <w:b/>
          <w:sz w:val="40"/>
          <w:szCs w:val="40"/>
          <w:lang w:val="fr-FR"/>
          <w:rPrChange w:id="232" w:author="JOEBEST" w:date="2016-09-25T09:59:00Z">
            <w:rPr>
              <w:rFonts w:ascii="Arial" w:hAnsi="Arial" w:cs="Arial"/>
              <w:b/>
              <w:sz w:val="40"/>
              <w:szCs w:val="40"/>
            </w:rPr>
          </w:rPrChange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53120" behindDoc="0" locked="0" layoutInCell="1" allowOverlap="1" wp14:anchorId="37F6A034" wp14:editId="7FD51230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1028700" cy="640715"/>
            <wp:effectExtent l="0" t="0" r="1270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YK-ver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2" b="19926"/>
                    <a:stretch/>
                  </pic:blipFill>
                  <pic:spPr bwMode="auto">
                    <a:xfrm>
                      <a:off x="0" y="0"/>
                      <a:ext cx="1028700" cy="640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9BB2B9C" wp14:editId="144163FC">
                <wp:simplePos x="0" y="0"/>
                <wp:positionH relativeFrom="column">
                  <wp:posOffset>1143000</wp:posOffset>
                </wp:positionH>
                <wp:positionV relativeFrom="paragraph">
                  <wp:posOffset>-114300</wp:posOffset>
                </wp:positionV>
                <wp:extent cx="0" cy="603250"/>
                <wp:effectExtent l="25400" t="0" r="25400" b="63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0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4F866" id="Straight Connector 1" o:spid="_x0000_s1026" style="position:absolute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pt,-9pt" to="90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" strokecolor="#4068b0" strokeweight="3pt">
                <v:stroke joinstyle="miter"/>
              </v:line>
            </w:pict>
          </mc:Fallback>
        </mc:AlternateContent>
      </w:r>
      <w:proofErr w:type="spellStart"/>
      <w:ins w:id="233" w:author="JOEBEST" w:date="2016-09-24T19:43:00Z">
        <w:r w:rsidR="00FB1E9C" w:rsidRPr="00F952B3">
          <w:rPr>
            <w:rFonts w:ascii="Arial" w:hAnsi="Arial" w:cs="Arial"/>
            <w:b/>
            <w:sz w:val="40"/>
            <w:szCs w:val="40"/>
            <w:lang w:val="fr-FR"/>
            <w:rPrChange w:id="234" w:author="JOEBEST" w:date="2016-09-25T09:59:00Z">
              <w:rPr>
                <w:rFonts w:ascii="Arial" w:hAnsi="Arial" w:cs="Arial"/>
                <w:b/>
                <w:sz w:val="40"/>
                <w:szCs w:val="40"/>
              </w:rPr>
            </w:rPrChange>
          </w:rPr>
          <w:t>Particulaire</w:t>
        </w:r>
      </w:ins>
      <w:r w:rsidR="005D3470" w:rsidRPr="00F952B3">
        <w:rPr>
          <w:rFonts w:ascii="Arial" w:hAnsi="Arial" w:cs="Arial"/>
          <w:b/>
          <w:sz w:val="40"/>
          <w:szCs w:val="40"/>
          <w:lang w:val="fr-FR"/>
          <w:rPrChange w:id="235" w:author="JOEBEST" w:date="2016-09-25T09:59:00Z">
            <w:rPr>
              <w:rFonts w:ascii="Arial" w:hAnsi="Arial" w:cs="Arial"/>
              <w:b/>
              <w:sz w:val="40"/>
              <w:szCs w:val="40"/>
            </w:rPr>
          </w:rPrChange>
        </w:rPr>
        <w:t>Particulate</w:t>
      </w:r>
      <w:proofErr w:type="spellEnd"/>
    </w:p>
    <w:p w14:paraId="2B9610FB" w14:textId="2889E882" w:rsidR="00D01726" w:rsidRPr="00F952B3" w:rsidRDefault="00FB1E9C" w:rsidP="00693F6E">
      <w:pPr>
        <w:ind w:left="2070"/>
        <w:contextualSpacing/>
        <w:rPr>
          <w:rFonts w:ascii="Arial" w:hAnsi="Arial" w:cs="Arial"/>
          <w:sz w:val="24"/>
          <w:szCs w:val="24"/>
          <w:lang w:val="fr-FR"/>
          <w:rPrChange w:id="236" w:author="JOEBEST" w:date="2016-09-25T09:59:00Z">
            <w:rPr>
              <w:rFonts w:ascii="Arial" w:hAnsi="Arial" w:cs="Arial"/>
              <w:sz w:val="24"/>
              <w:szCs w:val="24"/>
            </w:rPr>
          </w:rPrChange>
        </w:rPr>
        <w:sectPr w:rsidR="00D01726" w:rsidRPr="00F952B3" w:rsidSect="008D6E24">
          <w:footerReference w:type="default" r:id="rId9"/>
          <w:type w:val="continuous"/>
          <w:pgSz w:w="12240" w:h="15840"/>
          <w:pgMar w:top="990" w:right="1440" w:bottom="1440" w:left="1440" w:header="720" w:footer="181" w:gutter="0"/>
          <w:cols w:space="720"/>
          <w:docGrid w:linePitch="360"/>
        </w:sectPr>
      </w:pPr>
      <w:ins w:id="239" w:author="JOEBEST" w:date="2016-09-24T19:43:00Z">
        <w:r w:rsidRPr="00F952B3">
          <w:rPr>
            <w:rFonts w:ascii="Arial" w:hAnsi="Arial" w:cs="Arial"/>
            <w:sz w:val="24"/>
            <w:szCs w:val="24"/>
            <w:lang w:val="fr-FR"/>
          </w:rPr>
          <w:t xml:space="preserve">Fiche de Traitement </w:t>
        </w:r>
        <w:proofErr w:type="spellStart"/>
        <w:r w:rsidRPr="00F952B3">
          <w:rPr>
            <w:rFonts w:ascii="Arial" w:hAnsi="Arial" w:cs="Arial"/>
            <w:sz w:val="24"/>
            <w:szCs w:val="24"/>
            <w:lang w:val="fr-FR"/>
          </w:rPr>
          <w:t>Laboratoire</w:t>
        </w:r>
      </w:ins>
      <w:r w:rsidR="00D01726" w:rsidRPr="00F952B3">
        <w:rPr>
          <w:rFonts w:ascii="Arial" w:hAnsi="Arial" w:cs="Arial"/>
          <w:sz w:val="24"/>
          <w:szCs w:val="24"/>
          <w:lang w:val="fr-FR"/>
          <w:rPrChange w:id="240" w:author="JOEBEST" w:date="2016-09-25T09:59:00Z">
            <w:rPr>
              <w:rFonts w:ascii="Arial" w:hAnsi="Arial" w:cs="Arial"/>
              <w:sz w:val="24"/>
              <w:szCs w:val="24"/>
            </w:rPr>
          </w:rPrChange>
        </w:rPr>
        <w:t>Laboratory</w:t>
      </w:r>
      <w:proofErr w:type="spellEnd"/>
      <w:r w:rsidR="00D01726" w:rsidRPr="00F952B3">
        <w:rPr>
          <w:rFonts w:ascii="Arial" w:hAnsi="Arial" w:cs="Arial"/>
          <w:sz w:val="24"/>
          <w:szCs w:val="24"/>
          <w:lang w:val="fr-FR"/>
          <w:rPrChange w:id="241" w:author="JOEBEST" w:date="2016-09-25T09:59:00Z">
            <w:rPr>
              <w:rFonts w:ascii="Arial" w:hAnsi="Arial" w:cs="Arial"/>
              <w:sz w:val="24"/>
              <w:szCs w:val="24"/>
            </w:rPr>
          </w:rPrChange>
        </w:rPr>
        <w:t xml:space="preserve"> </w:t>
      </w:r>
      <w:proofErr w:type="spellStart"/>
      <w:r w:rsidR="00D01726" w:rsidRPr="00F952B3">
        <w:rPr>
          <w:rFonts w:ascii="Arial" w:hAnsi="Arial" w:cs="Arial"/>
          <w:sz w:val="24"/>
          <w:szCs w:val="24"/>
          <w:lang w:val="fr-FR"/>
          <w:rPrChange w:id="242" w:author="JOEBEST" w:date="2016-09-25T09:59:00Z">
            <w:rPr>
              <w:rFonts w:ascii="Arial" w:hAnsi="Arial" w:cs="Arial"/>
              <w:sz w:val="24"/>
              <w:szCs w:val="24"/>
            </w:rPr>
          </w:rPrChange>
        </w:rPr>
        <w:t>Processing</w:t>
      </w:r>
      <w:proofErr w:type="spellEnd"/>
      <w:r w:rsidR="00D01726" w:rsidRPr="00F952B3">
        <w:rPr>
          <w:rFonts w:ascii="Arial" w:hAnsi="Arial" w:cs="Arial"/>
          <w:sz w:val="24"/>
          <w:szCs w:val="24"/>
          <w:lang w:val="fr-FR"/>
          <w:rPrChange w:id="243" w:author="JOEBEST" w:date="2016-09-25T09:59:00Z">
            <w:rPr>
              <w:rFonts w:ascii="Arial" w:hAnsi="Arial" w:cs="Arial"/>
              <w:sz w:val="24"/>
              <w:szCs w:val="24"/>
            </w:rPr>
          </w:rPrChange>
        </w:rPr>
        <w:t xml:space="preserve"> </w:t>
      </w:r>
      <w:proofErr w:type="spellStart"/>
      <w:r w:rsidR="00D01726" w:rsidRPr="00F952B3">
        <w:rPr>
          <w:rFonts w:ascii="Arial" w:hAnsi="Arial" w:cs="Arial"/>
          <w:sz w:val="24"/>
          <w:szCs w:val="24"/>
          <w:lang w:val="fr-FR"/>
          <w:rPrChange w:id="244" w:author="JOEBEST" w:date="2016-09-25T09:59:00Z">
            <w:rPr>
              <w:rFonts w:ascii="Arial" w:hAnsi="Arial" w:cs="Arial"/>
              <w:sz w:val="24"/>
              <w:szCs w:val="24"/>
            </w:rPr>
          </w:rPrChange>
        </w:rPr>
        <w:t>Fo</w:t>
      </w:r>
      <w:r w:rsidR="00693F6E" w:rsidRPr="00F952B3">
        <w:rPr>
          <w:rFonts w:ascii="Arial" w:hAnsi="Arial" w:cs="Arial"/>
          <w:sz w:val="24"/>
          <w:szCs w:val="24"/>
          <w:lang w:val="fr-FR"/>
          <w:rPrChange w:id="245" w:author="JOEBEST" w:date="2016-09-25T09:59:00Z">
            <w:rPr>
              <w:rFonts w:ascii="Arial" w:hAnsi="Arial" w:cs="Arial"/>
              <w:sz w:val="24"/>
              <w:szCs w:val="24"/>
            </w:rPr>
          </w:rPrChange>
        </w:rPr>
        <w:t>r</w:t>
      </w:r>
      <w:r w:rsidR="005D4378" w:rsidRPr="00F952B3">
        <w:rPr>
          <w:rFonts w:ascii="Arial" w:hAnsi="Arial" w:cs="Arial"/>
          <w:sz w:val="24"/>
          <w:szCs w:val="24"/>
          <w:lang w:val="fr-FR"/>
          <w:rPrChange w:id="246" w:author="JOEBEST" w:date="2016-09-25T09:59:00Z">
            <w:rPr>
              <w:rFonts w:ascii="Arial" w:hAnsi="Arial" w:cs="Arial"/>
              <w:sz w:val="24"/>
              <w:szCs w:val="24"/>
            </w:rPr>
          </w:rPrChange>
        </w:rPr>
        <w:t>m</w:t>
      </w:r>
      <w:proofErr w:type="spellEnd"/>
    </w:p>
    <w:p w14:paraId="65E7DA71" w14:textId="496E3068" w:rsidR="00D01726" w:rsidRPr="00F952B3" w:rsidRDefault="00D01726" w:rsidP="00693F6E">
      <w:pPr>
        <w:pBdr>
          <w:bottom w:val="single" w:sz="6" w:space="0" w:color="auto"/>
        </w:pBdr>
        <w:contextualSpacing/>
        <w:rPr>
          <w:b/>
          <w:lang w:val="fr-FR"/>
          <w:rPrChange w:id="247" w:author="JOEBEST" w:date="2016-09-25T09:59:00Z">
            <w:rPr>
              <w:b/>
            </w:rPr>
          </w:rPrChange>
        </w:rPr>
      </w:pPr>
    </w:p>
    <w:p w14:paraId="731BAC4E" w14:textId="2B2D8E2F" w:rsidR="00E12ED3" w:rsidRPr="00F952B3" w:rsidRDefault="00E12ED3" w:rsidP="00E12ED3">
      <w:pPr>
        <w:contextualSpacing/>
        <w:rPr>
          <w:b/>
          <w:lang w:val="fr-FR"/>
          <w:rPrChange w:id="248" w:author="JOEBEST" w:date="2016-09-25T09:59:00Z">
            <w:rPr>
              <w:b/>
            </w:rPr>
          </w:rPrChange>
        </w:rPr>
      </w:pPr>
    </w:p>
    <w:p w14:paraId="4BF0E7E3" w14:textId="30810E30" w:rsidR="00E12ED3" w:rsidRPr="00C745E1" w:rsidRDefault="00407FE0" w:rsidP="00E12ED3">
      <w:pPr>
        <w:contextualSpacing/>
        <w:rPr>
          <w:lang w:val="fr-FR"/>
          <w:rPrChange w:id="249" w:author="JOEBEST" w:date="2016-09-24T19:45:00Z">
            <w:rPr/>
          </w:rPrChange>
        </w:rPr>
        <w:sectPr w:rsidR="00E12ED3" w:rsidRPr="00C745E1" w:rsidSect="00693F6E">
          <w:footerReference w:type="default" r:id="rId10"/>
          <w:type w:val="continuous"/>
          <w:pgSz w:w="12240" w:h="15840"/>
          <w:pgMar w:top="1440" w:right="1440" w:bottom="1440" w:left="1440" w:header="720" w:footer="181" w:gutter="0"/>
          <w:cols w:space="720"/>
          <w:docGrid w:linePitch="360"/>
        </w:sectPr>
      </w:pPr>
      <w:ins w:id="250" w:author="JOEBEST" w:date="2016-09-24T19:44:00Z">
        <w:r>
          <w:rPr>
            <w:b/>
            <w:lang w:val="fr-FR"/>
          </w:rPr>
          <w:t>Code d’Identification d’</w:t>
        </w:r>
      </w:ins>
      <w:ins w:id="251" w:author="JOEBEST" w:date="2016-09-25T09:59:00Z">
        <w:r>
          <w:rPr>
            <w:b/>
            <w:lang w:val="fr-FR"/>
          </w:rPr>
          <w:t>É</w:t>
        </w:r>
      </w:ins>
      <w:ins w:id="252" w:author="JOEBEST" w:date="2016-09-24T19:44:00Z">
        <w:r w:rsidR="00C745E1" w:rsidRPr="00C745E1">
          <w:rPr>
            <w:b/>
            <w:lang w:val="fr-FR"/>
          </w:rPr>
          <w:t>chantillon</w:t>
        </w:r>
        <w:r w:rsidR="00C745E1" w:rsidRPr="00C745E1">
          <w:rPr>
            <w:noProof/>
            <w:lang w:val="fr-FR"/>
          </w:rPr>
          <w:t xml:space="preserve"> </w:t>
        </w:r>
      </w:ins>
      <w:r w:rsidR="00E12ED3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E380636" wp14:editId="46534FDC">
                <wp:simplePos x="0" y="0"/>
                <wp:positionH relativeFrom="column">
                  <wp:posOffset>3168015</wp:posOffset>
                </wp:positionH>
                <wp:positionV relativeFrom="paragraph">
                  <wp:posOffset>126365</wp:posOffset>
                </wp:positionV>
                <wp:extent cx="1511300" cy="453390"/>
                <wp:effectExtent l="0" t="0" r="12700" b="38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35001" y="67757"/>
                            <a:ext cx="1476342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4B3794" w14:textId="68C918B8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CB73F7" w14:textId="05C63F83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380636" id="Group 5" o:spid="_x0000_s1036" style="position:absolute;margin-left:249.45pt;margin-top:9.95pt;width:119pt;height:35.7pt;z-index:251665408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">
                <v:roundrect id="Rounded Rectangle 6" o:spid="_x0000_s1037" style="position:absolute;left:350;top:677;width:14763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cwZcEA&#10;AADaAAAADwAAAGRycy9kb3ducmV2LnhtbESPQYvCMBSE78L+h/AW9qaprnSXahQRBS8i1j3s8dE8&#10;02LzUppY6783guBxmJlvmPmyt7XoqPWVYwXjUQKCuHC6YqPg77Qd/oLwAVlj7ZgU3MnDcvExmGOm&#10;3Y2P1OXBiAhhn6GCMoQmk9IXJVn0I9cQR+/sWoshytZI3eItwm0tJ0mSSosVx4USG1qXVFzyq1Uw&#10;rY3uV4ef/UG6rtHf/xuzTzdKfX32qxmIQH14h1/tnVaQwvNKvA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nMGXBAAAA2gAAAA8AAAAAAAAAAAAAAAAAmAIAAGRycy9kb3du&#10;cmV2LnhtbFBLBQYAAAAABAAEAPUAAACGAwAAAAA=&#10;" filled="f" strokecolor="#d8d8d8 [2732]" strokeweight="1pt">
                  <v:stroke joinstyle="miter"/>
                </v:roundrect>
                <v:shape id="Text Box 2" o:spid="_x0000_s1038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14:paraId="114B3794" w14:textId="68C918B8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  ___ </w:t>
                        </w:r>
                      </w:p>
                    </w:txbxContent>
                  </v:textbox>
                </v:shape>
                <v:shape id="Text Box 2" o:spid="_x0000_s1039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14:paraId="47CB73F7" w14:textId="05C63F83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12ED3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52B89B6" wp14:editId="724EB5F9">
                <wp:simplePos x="0" y="0"/>
                <wp:positionH relativeFrom="column">
                  <wp:posOffset>1333500</wp:posOffset>
                </wp:positionH>
                <wp:positionV relativeFrom="paragraph">
                  <wp:posOffset>122555</wp:posOffset>
                </wp:positionV>
                <wp:extent cx="1581150" cy="456109"/>
                <wp:effectExtent l="0" t="0" r="0" b="127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56765C" w14:textId="1C096148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E299EC" w14:textId="77777777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2B89B6" id="Group 21" o:spid="_x0000_s1040" style="position:absolute;margin-left:105pt;margin-top:9.65pt;width:124.5pt;height:35.9pt;z-index:251663360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">
                <v:shape id="Text Box 2" o:spid="_x0000_s1041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14:paraId="4156765C" w14:textId="1C096148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 Box 2" o:spid="_x0000_s1042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14:paraId="13E299EC" w14:textId="77777777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28" o:spid="_x0000_s1043" style="position:absolute;left:318;top:491;width:14809;height:2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cxW8AA&#10;AADbAAAADwAAAGRycy9kb3ducmV2LnhtbERPTYvCMBC9C/6HMII3TdcVd6mmRcQFLyLWPexxaMa0&#10;bDMpTaz135uD4PHxvjf5YBvRU+drxwo+5gkI4tLpmo2C38vP7BuED8gaG8ek4EEe8mw82mCq3Z3P&#10;1BfBiBjCPkUFVQhtKqUvK7Lo564ljtzVdRZDhJ2RusN7DLeNXCTJSlqsOTZU2NKuovK/uFkFy8bo&#10;YXv6Op6k61v9+bc3x9Veqelk2K5BBBrCW/xyH7SCRRwbv8QfIL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jcxW8AAAADbAAAADwAAAAAAAAAAAAAAAACYAgAAZHJzL2Rvd25y&#10;ZXYueG1sUEsFBgAAAAAEAAQA9QAAAIUDAAAAAA==&#10;" filled="f" strokecolor="#d8d8d8 [2732]" strokeweight="1pt">
                  <v:stroke joinstyle="miter"/>
                </v:roundrect>
              </v:group>
            </w:pict>
          </mc:Fallback>
        </mc:AlternateContent>
      </w:r>
      <w:r w:rsidR="00E12ED3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A80DC3" wp14:editId="5A24D8DD">
                <wp:simplePos x="0" y="0"/>
                <wp:positionH relativeFrom="column">
                  <wp:posOffset>-635</wp:posOffset>
                </wp:positionH>
                <wp:positionV relativeFrom="paragraph">
                  <wp:posOffset>166370</wp:posOffset>
                </wp:positionV>
                <wp:extent cx="914400" cy="235836"/>
                <wp:effectExtent l="0" t="0" r="19050" b="1206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BAD9E8" id="Rounded Rectangle 29" o:spid="_x0000_s1026" style="position:absolute;margin-left:-.05pt;margin-top:13.1pt;width:1in;height:18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proofErr w:type="spellStart"/>
      <w:r w:rsidR="00E12ED3" w:rsidRPr="00C745E1">
        <w:rPr>
          <w:b/>
          <w:lang w:val="fr-FR"/>
          <w:rPrChange w:id="253" w:author="JOEBEST" w:date="2016-09-24T19:45:00Z">
            <w:rPr>
              <w:b/>
            </w:rPr>
          </w:rPrChange>
        </w:rPr>
        <w:t>Sample</w:t>
      </w:r>
      <w:proofErr w:type="spellEnd"/>
      <w:r w:rsidR="00E12ED3" w:rsidRPr="00C745E1">
        <w:rPr>
          <w:b/>
          <w:lang w:val="fr-FR"/>
          <w:rPrChange w:id="254" w:author="JOEBEST" w:date="2016-09-24T19:45:00Z">
            <w:rPr>
              <w:b/>
            </w:rPr>
          </w:rPrChange>
        </w:rPr>
        <w:t xml:space="preserve"> ID </w:t>
      </w:r>
      <w:r w:rsidR="00E12ED3" w:rsidRPr="00C745E1">
        <w:rPr>
          <w:b/>
          <w:lang w:val="fr-FR"/>
          <w:rPrChange w:id="255" w:author="JOEBEST" w:date="2016-09-24T19:45:00Z">
            <w:rPr>
              <w:b/>
            </w:rPr>
          </w:rPrChange>
        </w:rPr>
        <w:tab/>
      </w:r>
      <w:r w:rsidR="00E12ED3" w:rsidRPr="00C745E1">
        <w:rPr>
          <w:b/>
          <w:lang w:val="fr-FR"/>
          <w:rPrChange w:id="256" w:author="JOEBEST" w:date="2016-09-24T19:45:00Z">
            <w:rPr>
              <w:b/>
            </w:rPr>
          </w:rPrChange>
        </w:rPr>
        <w:tab/>
      </w:r>
      <w:ins w:id="257" w:author="JOEBEST" w:date="2016-09-24T19:44:00Z">
        <w:r w:rsidR="00C745E1" w:rsidRPr="00C745E1">
          <w:rPr>
            <w:b/>
            <w:lang w:val="fr-FR"/>
          </w:rPr>
          <w:t>Date de Traitement d’</w:t>
        </w:r>
        <w:proofErr w:type="spellStart"/>
        <w:r w:rsidR="00C745E1" w:rsidRPr="00C745E1">
          <w:rPr>
            <w:b/>
            <w:lang w:val="fr-FR"/>
          </w:rPr>
          <w:t>Échantillon</w:t>
        </w:r>
      </w:ins>
      <w:r w:rsidR="00E12ED3" w:rsidRPr="00C745E1">
        <w:rPr>
          <w:b/>
          <w:lang w:val="fr-FR"/>
          <w:rPrChange w:id="258" w:author="JOEBEST" w:date="2016-09-24T19:45:00Z">
            <w:rPr>
              <w:b/>
            </w:rPr>
          </w:rPrChange>
        </w:rPr>
        <w:t>Sample</w:t>
      </w:r>
      <w:proofErr w:type="spellEnd"/>
      <w:r w:rsidR="00E12ED3" w:rsidRPr="00C745E1">
        <w:rPr>
          <w:b/>
          <w:lang w:val="fr-FR"/>
          <w:rPrChange w:id="259" w:author="JOEBEST" w:date="2016-09-24T19:45:00Z">
            <w:rPr>
              <w:b/>
            </w:rPr>
          </w:rPrChange>
        </w:rPr>
        <w:t xml:space="preserve"> </w:t>
      </w:r>
      <w:proofErr w:type="spellStart"/>
      <w:r w:rsidR="00E12ED3" w:rsidRPr="00C745E1">
        <w:rPr>
          <w:b/>
          <w:lang w:val="fr-FR"/>
          <w:rPrChange w:id="260" w:author="JOEBEST" w:date="2016-09-24T19:45:00Z">
            <w:rPr>
              <w:b/>
            </w:rPr>
          </w:rPrChange>
        </w:rPr>
        <w:t>Processing</w:t>
      </w:r>
      <w:proofErr w:type="spellEnd"/>
      <w:r w:rsidR="00E12ED3" w:rsidRPr="00C745E1">
        <w:rPr>
          <w:b/>
          <w:lang w:val="fr-FR"/>
          <w:rPrChange w:id="261" w:author="JOEBEST" w:date="2016-09-24T19:45:00Z">
            <w:rPr>
              <w:b/>
            </w:rPr>
          </w:rPrChange>
        </w:rPr>
        <w:t xml:space="preserve"> Date</w:t>
      </w:r>
      <w:r w:rsidR="00E12ED3" w:rsidRPr="00C745E1">
        <w:rPr>
          <w:b/>
          <w:lang w:val="fr-FR"/>
          <w:rPrChange w:id="262" w:author="JOEBEST" w:date="2016-09-24T19:45:00Z">
            <w:rPr>
              <w:b/>
            </w:rPr>
          </w:rPrChange>
        </w:rPr>
        <w:tab/>
      </w:r>
      <w:ins w:id="263" w:author="JOEBEST" w:date="2016-09-24T19:45:00Z">
        <w:r w:rsidR="00C745E1">
          <w:rPr>
            <w:b/>
            <w:lang w:val="fr-FR"/>
          </w:rPr>
          <w:t xml:space="preserve">Heure de Commencement d’Échantillon </w:t>
        </w:r>
      </w:ins>
      <w:proofErr w:type="spellStart"/>
      <w:r w:rsidR="00E12ED3" w:rsidRPr="00C745E1">
        <w:rPr>
          <w:b/>
          <w:lang w:val="fr-FR"/>
          <w:rPrChange w:id="264" w:author="JOEBEST" w:date="2016-09-24T19:45:00Z">
            <w:rPr>
              <w:b/>
            </w:rPr>
          </w:rPrChange>
        </w:rPr>
        <w:t>Sample</w:t>
      </w:r>
      <w:proofErr w:type="spellEnd"/>
      <w:r w:rsidR="00E12ED3" w:rsidRPr="00C745E1">
        <w:rPr>
          <w:b/>
          <w:lang w:val="fr-FR"/>
          <w:rPrChange w:id="265" w:author="JOEBEST" w:date="2016-09-24T19:45:00Z">
            <w:rPr>
              <w:b/>
            </w:rPr>
          </w:rPrChange>
        </w:rPr>
        <w:t xml:space="preserve"> </w:t>
      </w:r>
      <w:proofErr w:type="spellStart"/>
      <w:r w:rsidR="00E12ED3" w:rsidRPr="00C745E1">
        <w:rPr>
          <w:b/>
          <w:lang w:val="fr-FR"/>
          <w:rPrChange w:id="266" w:author="JOEBEST" w:date="2016-09-24T19:45:00Z">
            <w:rPr>
              <w:b/>
            </w:rPr>
          </w:rPrChange>
        </w:rPr>
        <w:t>Processing</w:t>
      </w:r>
      <w:proofErr w:type="spellEnd"/>
      <w:r w:rsidR="00E12ED3" w:rsidRPr="00C745E1">
        <w:rPr>
          <w:b/>
          <w:lang w:val="fr-FR"/>
          <w:rPrChange w:id="267" w:author="JOEBEST" w:date="2016-09-24T19:45:00Z">
            <w:rPr>
              <w:b/>
            </w:rPr>
          </w:rPrChange>
        </w:rPr>
        <w:t xml:space="preserve"> Time</w:t>
      </w:r>
    </w:p>
    <w:p w14:paraId="73FCDF8E" w14:textId="77777777" w:rsidR="00E12ED3" w:rsidRPr="00C745E1" w:rsidRDefault="00E12ED3" w:rsidP="00E12ED3">
      <w:pPr>
        <w:contextualSpacing/>
        <w:rPr>
          <w:i/>
          <w:lang w:val="fr-FR"/>
          <w:rPrChange w:id="268" w:author="JOEBEST" w:date="2016-09-24T19:45:00Z">
            <w:rPr>
              <w:i/>
            </w:rPr>
          </w:rPrChange>
        </w:rPr>
      </w:pPr>
    </w:p>
    <w:p w14:paraId="30A664C5" w14:textId="02910549" w:rsidR="00E12ED3" w:rsidRPr="00C745E1" w:rsidRDefault="00E12ED3" w:rsidP="00E12ED3">
      <w:pPr>
        <w:contextualSpacing/>
        <w:rPr>
          <w:b/>
          <w:lang w:val="fr-FR"/>
          <w:rPrChange w:id="269" w:author="JOEBEST" w:date="2016-09-24T19:45:00Z">
            <w:rPr>
              <w:b/>
            </w:rPr>
          </w:rPrChange>
        </w:rPr>
      </w:pPr>
    </w:p>
    <w:p w14:paraId="38828765" w14:textId="77777777" w:rsidR="00183D10" w:rsidRPr="00C745E1" w:rsidRDefault="00183D10" w:rsidP="00E12ED3">
      <w:pPr>
        <w:contextualSpacing/>
        <w:rPr>
          <w:b/>
          <w:lang w:val="fr-FR"/>
          <w:rPrChange w:id="270" w:author="JOEBEST" w:date="2016-09-24T19:45:00Z">
            <w:rPr>
              <w:b/>
            </w:rPr>
          </w:rPrChange>
        </w:rPr>
      </w:pPr>
    </w:p>
    <w:p w14:paraId="2DF39FED" w14:textId="6DA19549" w:rsidR="00E12ED3" w:rsidRPr="00C147F5" w:rsidRDefault="00A5200F" w:rsidP="00E12ED3">
      <w:pPr>
        <w:contextualSpacing/>
        <w:rPr>
          <w:b/>
        </w:rPr>
      </w:pPr>
      <w:ins w:id="271" w:author="JOEBEST" w:date="2016-09-28T14:17:00Z">
        <w:r>
          <w:rPr>
            <w:b/>
            <w:lang w:val="fr-FR"/>
          </w:rPr>
          <w:t>Quartier</w:t>
        </w:r>
        <w:r w:rsidR="00B5053F">
          <w:rPr>
            <w:b/>
            <w:lang w:val="fr-FR"/>
          </w:rPr>
          <w:t xml:space="preserve"> </w:t>
        </w:r>
      </w:ins>
      <w:r w:rsidR="00E12ED3" w:rsidRPr="00C147F5">
        <w:rPr>
          <w:b/>
        </w:rPr>
        <w:t>Neighborhood</w:t>
      </w:r>
    </w:p>
    <w:p w14:paraId="764B11B9" w14:textId="77777777" w:rsidR="00E12ED3" w:rsidRDefault="00E12ED3" w:rsidP="00E12ED3">
      <w:pPr>
        <w:contextualSpacing/>
        <w:sectPr w:rsidR="00E12ED3" w:rsidSect="008D6E24">
          <w:type w:val="continuous"/>
          <w:pgSz w:w="12240" w:h="15840"/>
          <w:pgMar w:top="1440" w:right="1440" w:bottom="1440" w:left="1440" w:header="720" w:footer="181" w:gutter="0"/>
          <w:cols w:space="720"/>
          <w:docGrid w:linePitch="360"/>
        </w:sectPr>
      </w:pPr>
    </w:p>
    <w:p w14:paraId="31385090" w14:textId="77777777" w:rsidR="00912A60" w:rsidRDefault="00912A60" w:rsidP="00912A60">
      <w:pPr>
        <w:contextualSpacing/>
      </w:pPr>
      <w:r w:rsidRPr="00A87BAE">
        <w:lastRenderedPageBreak/>
        <w:sym w:font="Wingdings" w:char="F0A8"/>
      </w:r>
      <w:r w:rsidRPr="00A87BAE">
        <w:t xml:space="preserve"> </w:t>
      </w:r>
      <w:r>
        <w:t>_____________________</w:t>
      </w:r>
      <w:r>
        <w:tab/>
      </w:r>
      <w:r>
        <w:tab/>
      </w:r>
      <w:r w:rsidRPr="00A87BAE">
        <w:sym w:font="Wingdings" w:char="F0A8"/>
      </w:r>
      <w:r w:rsidRPr="00A87BAE">
        <w:t xml:space="preserve"> </w:t>
      </w:r>
      <w:r>
        <w:t>_____________________</w:t>
      </w:r>
    </w:p>
    <w:p w14:paraId="58777948" w14:textId="3F2D4E8E" w:rsidR="00912A60" w:rsidRDefault="00912A60" w:rsidP="00912A60">
      <w:pPr>
        <w:pBdr>
          <w:bottom w:val="single" w:sz="6" w:space="1" w:color="auto"/>
        </w:pBdr>
        <w:contextualSpacing/>
      </w:pPr>
      <w:r w:rsidRPr="00A87BAE">
        <w:sym w:font="Wingdings" w:char="F0A8"/>
      </w:r>
      <w:r w:rsidRPr="00A87BAE">
        <w:t xml:space="preserve"> </w:t>
      </w:r>
      <w:r>
        <w:t>_____________________</w:t>
      </w:r>
      <w:r>
        <w:tab/>
      </w:r>
      <w:r>
        <w:tab/>
      </w:r>
      <w:r w:rsidRPr="00A87BAE">
        <w:sym w:font="Wingdings" w:char="F0A8"/>
      </w:r>
      <w:r w:rsidRPr="00A87BAE">
        <w:t xml:space="preserve"> </w:t>
      </w:r>
      <w:r>
        <w:t>_____________________</w:t>
      </w:r>
    </w:p>
    <w:p w14:paraId="62D5CD2E" w14:textId="77777777" w:rsidR="00912A60" w:rsidRDefault="00912A60" w:rsidP="00912A60">
      <w:pPr>
        <w:pBdr>
          <w:bottom w:val="single" w:sz="6" w:space="1" w:color="auto"/>
        </w:pBdr>
        <w:contextualSpacing/>
      </w:pPr>
    </w:p>
    <w:p w14:paraId="538AEE4B" w14:textId="77777777" w:rsidR="00183D10" w:rsidRDefault="00183D10" w:rsidP="00E12ED3">
      <w:pPr>
        <w:contextualSpacing/>
        <w:rPr>
          <w:b/>
        </w:rPr>
      </w:pPr>
    </w:p>
    <w:p w14:paraId="58270646" w14:textId="08620839" w:rsidR="00E12ED3" w:rsidRDefault="00C745E1" w:rsidP="00E12ED3">
      <w:pPr>
        <w:contextualSpacing/>
        <w:sectPr w:rsidR="00E12ED3" w:rsidSect="008D6E24">
          <w:footerReference w:type="default" r:id="rId11"/>
          <w:type w:val="continuous"/>
          <w:pgSz w:w="12240" w:h="15840"/>
          <w:pgMar w:top="1440" w:right="1440" w:bottom="1440" w:left="1440" w:header="720" w:footer="181" w:gutter="0"/>
          <w:cols w:space="720"/>
          <w:docGrid w:linePitch="360"/>
        </w:sectPr>
      </w:pPr>
      <w:ins w:id="272" w:author="JOEBEST" w:date="2016-09-24T19:46:00Z">
        <w:r w:rsidRPr="00AD334F">
          <w:rPr>
            <w:b/>
          </w:rPr>
          <w:t xml:space="preserve">Date et </w:t>
        </w:r>
        <w:proofErr w:type="spellStart"/>
        <w:r w:rsidRPr="00AD334F">
          <w:rPr>
            <w:b/>
          </w:rPr>
          <w:t>heure</w:t>
        </w:r>
        <w:proofErr w:type="spellEnd"/>
        <w:r w:rsidRPr="00AD334F">
          <w:rPr>
            <w:b/>
          </w:rPr>
          <w:t xml:space="preserve"> de commencement </w:t>
        </w:r>
        <w:proofErr w:type="spellStart"/>
        <w:r w:rsidRPr="00AD334F">
          <w:rPr>
            <w:b/>
          </w:rPr>
          <w:t>d’incubation</w:t>
        </w:r>
        <w:proofErr w:type="spellEnd"/>
        <w:r>
          <w:rPr>
            <w:noProof/>
          </w:rPr>
          <w:t xml:space="preserve"> </w:t>
        </w:r>
      </w:ins>
      <w:r w:rsidR="00E12ED3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F11E5F6" wp14:editId="54EEF520">
                <wp:simplePos x="0" y="0"/>
                <wp:positionH relativeFrom="column">
                  <wp:posOffset>4586605</wp:posOffset>
                </wp:positionH>
                <wp:positionV relativeFrom="paragraph">
                  <wp:posOffset>121920</wp:posOffset>
                </wp:positionV>
                <wp:extent cx="1511300" cy="453390"/>
                <wp:effectExtent l="0" t="0" r="0" b="381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54" name="Rounded Rectangle 5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C9EA60" w14:textId="4CA9D39C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3164C6" w14:textId="2A27D8AC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11E5F6" id="Group 53" o:spid="_x0000_s1044" style="position:absolute;margin-left:361.15pt;margin-top:9.6pt;width:119pt;height:35.7pt;z-index:251669504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">
                <v:roundrect id="Rounded Rectangle 54" o:spid="_x0000_s1045" style="position:absolute;left:350;top:677;width:13195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xII8QA&#10;AADbAAAADwAAAGRycy9kb3ducmV2LnhtbESPzWrDMBCE74W+g9hCb43cNnWCG8WYkEIvIeTnkONi&#10;bWRTa2UkxXHfvgoEehxm5htmUY62EwP50DpW8DrJQBDXTrdsFBwPXy9zECEia+wck4JfClAuHx8W&#10;WGh35R0N+2hEgnAoUEETY19IGeqGLIaJ64mTd3beYkzSG6k9XhPcdvIty3JpseW00GBPq4bqn/3F&#10;Kph2Ro/VdrbZSjf0+v20Npt8rdTz01h9gog0xv/wvf2tFXxM4fYl/QC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8SCPEAAAA2wAAAA8AAAAAAAAAAAAAAAAAmAIAAGRycy9k&#10;b3ducmV2LnhtbFBLBQYAAAAABAAEAPUAAACJAwAAAAA=&#10;" filled="f" strokecolor="#d8d8d8 [2732]" strokeweight="1pt">
                  <v:stroke joinstyle="miter"/>
                </v:roundrect>
                <v:shape id="Text Box 2" o:spid="_x0000_s1046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<v:textbox>
                    <w:txbxContent>
                      <w:p w14:paraId="6DC9EA60" w14:textId="4CA9D39C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___ </w:t>
                        </w:r>
                      </w:p>
                    </w:txbxContent>
                  </v:textbox>
                </v:shape>
                <v:shape id="Text Box 2" o:spid="_x0000_s1047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<v:textbox>
                    <w:txbxContent>
                      <w:p w14:paraId="763164C6" w14:textId="2A27D8AC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12ED3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1819EA3" wp14:editId="43CC6087">
                <wp:simplePos x="0" y="0"/>
                <wp:positionH relativeFrom="column">
                  <wp:posOffset>3047783</wp:posOffset>
                </wp:positionH>
                <wp:positionV relativeFrom="paragraph">
                  <wp:posOffset>122110</wp:posOffset>
                </wp:positionV>
                <wp:extent cx="1581150" cy="456109"/>
                <wp:effectExtent l="0" t="0" r="0" b="127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7122FA" w14:textId="05372ED3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57BE84" w14:textId="77777777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Rounded Rectangle 48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819EA3" id="Group 45" o:spid="_x0000_s1048" style="position:absolute;margin-left:240pt;margin-top:9.6pt;width:124.5pt;height:35.9pt;z-index:251668480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">
                <v:shape id="Text Box 2" o:spid="_x0000_s1049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<v:textbox>
                    <w:txbxContent>
                      <w:p w14:paraId="627122FA" w14:textId="05372ED3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 Box 2" o:spid="_x0000_s1050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<v:textbox>
                    <w:txbxContent>
                      <w:p w14:paraId="2957BE84" w14:textId="77777777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48" o:spid="_x0000_s1051" style="position:absolute;left:318;top:491;width:14809;height:2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jU+78A&#10;AADbAAAADwAAAGRycy9kb3ducmV2LnhtbERPTWvCQBC9F/wPywje6kYttqSuIqLgRaRpDz0O2XET&#10;zM6G7Brjv3cOhR4f73u1GXyjeupiHdjAbJqBIi6DrdkZ+Pk+vH6AignZYhOYDDwowmY9ellhbsOd&#10;v6gvklMSwjFHA1VKba51LCvyGKehJRbuEjqPSWDntO3wLuG+0fMsW2qPNUtDhS3tKiqvxc0beGuc&#10;Hbbn99NZh761i9+9Oy33xkzGw/YTVKIh/Yv/3EcrPhkrX+QH6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6NT7vwAAANsAAAAPAAAAAAAAAAAAAAAAAJgCAABkcnMvZG93bnJl&#10;di54bWxQSwUGAAAAAAQABAD1AAAAhAMAAAAA&#10;" filled="f" strokecolor="#d8d8d8 [2732]" strokeweight="1pt">
                  <v:stroke joinstyle="miter"/>
                </v:roundrect>
              </v:group>
            </w:pict>
          </mc:Fallback>
        </mc:AlternateContent>
      </w:r>
      <w:r w:rsidR="00E12ED3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ED8F842" wp14:editId="4CE4566C">
                <wp:simplePos x="0" y="0"/>
                <wp:positionH relativeFrom="column">
                  <wp:posOffset>-44450</wp:posOffset>
                </wp:positionH>
                <wp:positionV relativeFrom="paragraph">
                  <wp:posOffset>123825</wp:posOffset>
                </wp:positionV>
                <wp:extent cx="1581150" cy="456109"/>
                <wp:effectExtent l="0" t="0" r="0" b="127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16A373" w14:textId="2CD0B88A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96D2B8" w14:textId="77777777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Rounded Rectangle 42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D8F842" id="Group 39" o:spid="_x0000_s1052" style="position:absolute;margin-left:-3.5pt;margin-top:9.75pt;width:124.5pt;height:35.9pt;z-index:251666432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">
                <v:shape id="Text Box 2" o:spid="_x0000_s1053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14:paraId="7D16A373" w14:textId="2CD0B88A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Month                          Year</w:t>
                        </w:r>
                      </w:p>
                    </w:txbxContent>
                  </v:textbox>
                </v:shape>
                <v:shape id="Text Box 2" o:spid="_x0000_s1054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14:paraId="7C96D2B8" w14:textId="77777777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42" o:spid="_x0000_s1055" style="position:absolute;left:318;top:491;width:14809;height:2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DjEcIA&#10;AADbAAAADwAAAGRycy9kb3ducmV2LnhtbESPT4vCMBTE7wt+h/AEb2vqH1RqUxFxwYvIqgePj+aZ&#10;FpuX0mRr/fZmYWGPw8xvhsk2va1FR62vHCuYjBMQxIXTFRsF18vX5wqED8gaa8ek4EUeNvngI8NU&#10;uyd/U3cORsQS9ikqKENoUil9UZJFP3YNcfTurrUYomyN1C0+Y7mt5TRJFtJixXGhxIZ2JRWP849V&#10;MK+N7ren5fEkXdfo2W1vjou9UqNhv12DCNSH//AffdCRm8Lvl/gDZP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AOMRwgAAANsAAAAPAAAAAAAAAAAAAAAAAJgCAABkcnMvZG93&#10;bnJldi54bWxQSwUGAAAAAAQABAD1AAAAhwMAAAAA&#10;" filled="f" strokecolor="#d8d8d8 [2732]" strokeweight="1pt">
                  <v:stroke joinstyle="miter"/>
                </v:roundrect>
              </v:group>
            </w:pict>
          </mc:Fallback>
        </mc:AlternateContent>
      </w:r>
      <w:r w:rsidR="00E12ED3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37BCC25" wp14:editId="3EDC4F71">
                <wp:simplePos x="0" y="0"/>
                <wp:positionH relativeFrom="column">
                  <wp:posOffset>1495425</wp:posOffset>
                </wp:positionH>
                <wp:positionV relativeFrom="paragraph">
                  <wp:posOffset>126111</wp:posOffset>
                </wp:positionV>
                <wp:extent cx="1511300" cy="453390"/>
                <wp:effectExtent l="0" t="0" r="0" b="381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34" name="Rounded Rectangle 3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3C4C64" w14:textId="4EEF033B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0648B6" w14:textId="425BDA1B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7BCC25" id="Group 30" o:spid="_x0000_s1056" style="position:absolute;margin-left:117.75pt;margin-top:9.95pt;width:119pt;height:35.7pt;z-index:251667456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">
                <v:roundrect id="Rounded Rectangle 34" o:spid="_x0000_s1057" style="position:absolute;left:350;top:677;width:13195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Otg8MA&#10;AADbAAAADwAAAGRycy9kb3ducmV2LnhtbESPQWvCQBSE7wX/w/KE3upGDVaiq4ik4EVCtQePj+xz&#10;E8y+Ddltkv57t1DocZiZb5jtfrSN6KnztWMF81kCgrh0umaj4Ov68bYG4QOyxsYxKfghD/vd5GWL&#10;mXYDf1J/CUZECPsMFVQhtJmUvqzIop+5ljh6d9dZDFF2RuoOhwi3jVwkyUparDkuVNjSsaLycfm2&#10;CtLG6PFQvJ8L6fpWL2+5Oa9ypV6n42EDItAY/sN/7ZNWsEzh90v8AXL3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Otg8MAAADbAAAADwAAAAAAAAAAAAAAAACYAgAAZHJzL2Rv&#10;d25yZXYueG1sUEsFBgAAAAAEAAQA9QAAAIgDAAAAAA==&#10;" filled="f" strokecolor="#d8d8d8 [2732]" strokeweight="1pt">
                  <v:stroke joinstyle="miter"/>
                </v:roundrect>
                <v:shape id="Text Box 2" o:spid="_x0000_s1058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14:paraId="3E3C4C64" w14:textId="4EEF033B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___ </w:t>
                        </w:r>
                      </w:p>
                    </w:txbxContent>
                  </v:textbox>
                </v:shape>
                <v:shape id="Text Box 2" o:spid="_x0000_s1059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<v:textbox>
                    <w:txbxContent>
                      <w:p w14:paraId="290648B6" w14:textId="425BDA1B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12ED3">
        <w:rPr>
          <w:b/>
        </w:rPr>
        <w:t>Date and Time Place</w:t>
      </w:r>
      <w:r w:rsidR="00EE7C8A">
        <w:rPr>
          <w:b/>
        </w:rPr>
        <w:t>d</w:t>
      </w:r>
      <w:r w:rsidR="00E12ED3">
        <w:rPr>
          <w:b/>
        </w:rPr>
        <w:t xml:space="preserve"> in Incubator</w:t>
      </w:r>
      <w:r w:rsidR="00E12ED3" w:rsidRPr="00C147F5">
        <w:rPr>
          <w:b/>
        </w:rPr>
        <w:t xml:space="preserve"> </w:t>
      </w:r>
      <w:r w:rsidR="00E12ED3">
        <w:rPr>
          <w:b/>
        </w:rPr>
        <w:tab/>
      </w:r>
      <w:r w:rsidR="00E12ED3">
        <w:rPr>
          <w:b/>
        </w:rPr>
        <w:tab/>
        <w:t xml:space="preserve">           </w:t>
      </w:r>
      <w:ins w:id="273" w:author="JOEBEST" w:date="2016-09-24T19:46:00Z">
        <w:r w:rsidR="00EF0975" w:rsidRPr="00AD334F">
          <w:rPr>
            <w:b/>
          </w:rPr>
          <w:t xml:space="preserve">Date et </w:t>
        </w:r>
        <w:proofErr w:type="spellStart"/>
        <w:r w:rsidR="00EF0975" w:rsidRPr="00AD334F">
          <w:rPr>
            <w:b/>
          </w:rPr>
          <w:t>heure</w:t>
        </w:r>
        <w:proofErr w:type="spellEnd"/>
        <w:r w:rsidR="00EF0975" w:rsidRPr="00AD334F">
          <w:rPr>
            <w:b/>
          </w:rPr>
          <w:t xml:space="preserve"> </w:t>
        </w:r>
        <w:proofErr w:type="gramStart"/>
        <w:r w:rsidR="00EF0975" w:rsidRPr="00AD334F">
          <w:rPr>
            <w:b/>
          </w:rPr>
          <w:t>de  fin</w:t>
        </w:r>
        <w:proofErr w:type="gramEnd"/>
        <w:r w:rsidR="00EF0975" w:rsidRPr="00AD334F">
          <w:rPr>
            <w:b/>
          </w:rPr>
          <w:t xml:space="preserve"> </w:t>
        </w:r>
        <w:proofErr w:type="spellStart"/>
        <w:r w:rsidR="00EF0975" w:rsidRPr="00AD334F">
          <w:rPr>
            <w:b/>
          </w:rPr>
          <w:t>d’incubation</w:t>
        </w:r>
        <w:proofErr w:type="spellEnd"/>
        <w:r w:rsidR="00EF0975">
          <w:rPr>
            <w:b/>
          </w:rPr>
          <w:t xml:space="preserve"> </w:t>
        </w:r>
      </w:ins>
      <w:r w:rsidR="00E12ED3">
        <w:rPr>
          <w:b/>
        </w:rPr>
        <w:t>Date and Time Removed from Incubator</w:t>
      </w:r>
      <w:r w:rsidR="00E12ED3">
        <w:rPr>
          <w:b/>
        </w:rPr>
        <w:tab/>
      </w:r>
    </w:p>
    <w:p w14:paraId="6C289C45" w14:textId="47B43678" w:rsidR="00E12ED3" w:rsidRDefault="00E12ED3" w:rsidP="00E12ED3">
      <w:pPr>
        <w:contextualSpacing/>
        <w:rPr>
          <w:i/>
        </w:rPr>
      </w:pPr>
    </w:p>
    <w:p w14:paraId="6CFFF208" w14:textId="7DA435BD" w:rsidR="00E12ED3" w:rsidRDefault="00E12ED3" w:rsidP="00E12ED3">
      <w:pPr>
        <w:pBdr>
          <w:bottom w:val="single" w:sz="6" w:space="1" w:color="auto"/>
        </w:pBdr>
        <w:contextualSpacing/>
        <w:rPr>
          <w:i/>
        </w:rPr>
      </w:pPr>
    </w:p>
    <w:p w14:paraId="31F51D8F" w14:textId="2823300C" w:rsidR="00E12ED3" w:rsidRDefault="00E12ED3" w:rsidP="00E12ED3">
      <w:pPr>
        <w:contextualSpacing/>
        <w:rPr>
          <w:i/>
        </w:rPr>
      </w:pPr>
    </w:p>
    <w:p w14:paraId="622050DA" w14:textId="1B496412" w:rsidR="00245EDC" w:rsidRPr="00245EDC" w:rsidRDefault="008E3FE9">
      <w:pPr>
        <w:contextualSpacing/>
        <w:rPr>
          <w:i/>
        </w:rPr>
        <w:sectPr w:rsidR="00245EDC" w:rsidRPr="00245EDC" w:rsidSect="008D6E24">
          <w:footerReference w:type="default" r:id="rId12"/>
          <w:type w:val="continuous"/>
          <w:pgSz w:w="12240" w:h="15840"/>
          <w:pgMar w:top="1440" w:right="1440" w:bottom="1440" w:left="1440" w:header="720" w:footer="181" w:gutter="0"/>
          <w:cols w:space="720"/>
          <w:docGrid w:linePitch="360"/>
        </w:sectPr>
      </w:pPr>
      <w:proofErr w:type="spellStart"/>
      <w:ins w:id="276" w:author="JOEBEST" w:date="2016-09-24T19:47:00Z">
        <w:r w:rsidRPr="00445EF4">
          <w:rPr>
            <w:i/>
            <w:lang w:val="fr-FR"/>
          </w:rPr>
          <w:t>Completez</w:t>
        </w:r>
        <w:proofErr w:type="spellEnd"/>
        <w:r w:rsidRPr="00445EF4">
          <w:rPr>
            <w:i/>
            <w:lang w:val="fr-FR"/>
          </w:rPr>
          <w:t xml:space="preserve"> l’information suivante en ordre de concentration </w:t>
        </w:r>
        <w:r w:rsidRPr="00FA4423">
          <w:rPr>
            <w:i/>
            <w:lang w:val="fr-FR"/>
          </w:rPr>
          <w:t>décroissante</w:t>
        </w:r>
        <w:r w:rsidRPr="00445EF4">
          <w:rPr>
            <w:i/>
            <w:lang w:val="fr-FR"/>
          </w:rPr>
          <w:t xml:space="preserve">. </w:t>
        </w:r>
        <w:r w:rsidRPr="00FA4423">
          <w:rPr>
            <w:i/>
            <w:lang w:val="fr-FR"/>
          </w:rPr>
          <w:t xml:space="preserve">Si vous pouvez enregistrer  la numération de </w:t>
        </w:r>
        <w:r w:rsidRPr="00445EF4">
          <w:rPr>
            <w:i/>
            <w:lang w:val="fr-FR"/>
          </w:rPr>
          <w:t xml:space="preserve"> colibacill</w:t>
        </w:r>
        <w:r w:rsidRPr="00FA4423">
          <w:rPr>
            <w:i/>
            <w:lang w:val="fr-FR"/>
          </w:rPr>
          <w:t>es</w:t>
        </w:r>
        <w:r w:rsidRPr="00445EF4">
          <w:rPr>
            <w:i/>
            <w:lang w:val="fr-FR"/>
          </w:rPr>
          <w:t>, indiquez que l’</w:t>
        </w:r>
        <w:r w:rsidRPr="00FA4423">
          <w:rPr>
            <w:i/>
            <w:lang w:val="fr-FR"/>
          </w:rPr>
          <w:t>é</w:t>
        </w:r>
        <w:r w:rsidRPr="00445EF4">
          <w:rPr>
            <w:i/>
            <w:lang w:val="fr-FR"/>
          </w:rPr>
          <w:t xml:space="preserve">tat de lecture est </w:t>
        </w:r>
        <w:r w:rsidRPr="00FA4423">
          <w:rPr>
            <w:b/>
            <w:i/>
            <w:lang w:val="fr-FR"/>
          </w:rPr>
          <w:t xml:space="preserve">Valable. Si </w:t>
        </w:r>
        <w:r w:rsidRPr="00445EF4">
          <w:rPr>
            <w:b/>
            <w:i/>
            <w:lang w:val="fr-FR"/>
          </w:rPr>
          <w:t xml:space="preserve">vous ne pouvez pas </w:t>
        </w:r>
        <w:r w:rsidRPr="00FA4423">
          <w:rPr>
            <w:b/>
            <w:i/>
            <w:lang w:val="fr-FR"/>
          </w:rPr>
          <w:t>enregistrer le nombre des co</w:t>
        </w:r>
        <w:r w:rsidRPr="00445EF4">
          <w:rPr>
            <w:b/>
            <w:i/>
            <w:lang w:val="fr-FR"/>
          </w:rPr>
          <w:t>li</w:t>
        </w:r>
        <w:r w:rsidRPr="00FA4423">
          <w:rPr>
            <w:b/>
            <w:i/>
            <w:lang w:val="fr-FR"/>
          </w:rPr>
          <w:t>bacilles</w:t>
        </w:r>
        <w:r w:rsidRPr="00445EF4">
          <w:rPr>
            <w:b/>
            <w:i/>
            <w:lang w:val="fr-FR"/>
          </w:rPr>
          <w:t xml:space="preserve">, </w:t>
        </w:r>
        <w:r w:rsidRPr="00FA4423">
          <w:rPr>
            <w:b/>
            <w:i/>
            <w:lang w:val="fr-FR"/>
          </w:rPr>
          <w:t>indiquez si le</w:t>
        </w:r>
      </w:ins>
      <w:ins w:id="277" w:author="JOEBEST" w:date="2016-09-28T14:19:00Z">
        <w:r w:rsidR="00BD072B">
          <w:rPr>
            <w:b/>
            <w:i/>
            <w:lang w:val="fr-FR"/>
          </w:rPr>
          <w:t>s</w:t>
        </w:r>
      </w:ins>
      <w:ins w:id="278" w:author="JOEBEST" w:date="2016-09-24T19:47:00Z">
        <w:r w:rsidRPr="00FA4423">
          <w:rPr>
            <w:b/>
            <w:i/>
            <w:lang w:val="fr-FR"/>
          </w:rPr>
          <w:t xml:space="preserve"> </w:t>
        </w:r>
        <w:proofErr w:type="spellStart"/>
        <w:r w:rsidRPr="00FA4423">
          <w:rPr>
            <w:b/>
            <w:i/>
            <w:lang w:val="fr-FR"/>
          </w:rPr>
          <w:t>colobacille</w:t>
        </w:r>
      </w:ins>
      <w:ins w:id="279" w:author="JOEBEST" w:date="2016-09-28T14:18:00Z">
        <w:r w:rsidR="00BD072B">
          <w:rPr>
            <w:b/>
            <w:i/>
            <w:lang w:val="fr-FR"/>
          </w:rPr>
          <w:t>s</w:t>
        </w:r>
      </w:ins>
      <w:proofErr w:type="spellEnd"/>
      <w:ins w:id="280" w:author="JOEBEST" w:date="2016-09-24T19:47:00Z">
        <w:r w:rsidR="00BD072B">
          <w:rPr>
            <w:b/>
            <w:i/>
            <w:lang w:val="fr-FR"/>
          </w:rPr>
          <w:t xml:space="preserve"> </w:t>
        </w:r>
      </w:ins>
      <w:ins w:id="281" w:author="JOEBEST" w:date="2016-09-28T14:18:00Z">
        <w:r w:rsidR="00BD072B">
          <w:rPr>
            <w:b/>
            <w:i/>
            <w:lang w:val="fr-FR"/>
          </w:rPr>
          <w:t xml:space="preserve">sont </w:t>
        </w:r>
      </w:ins>
      <w:ins w:id="282" w:author="JOEBEST" w:date="2016-09-24T19:47:00Z">
        <w:r w:rsidRPr="00FA4423">
          <w:rPr>
            <w:b/>
            <w:i/>
            <w:lang w:val="fr-FR"/>
          </w:rPr>
          <w:t xml:space="preserve"> trop nombreux pour compter</w:t>
        </w:r>
        <w:proofErr w:type="gramStart"/>
        <w:r w:rsidRPr="00FA4423">
          <w:rPr>
            <w:b/>
            <w:i/>
            <w:lang w:val="fr-FR"/>
          </w:rPr>
          <w:t>.(</w:t>
        </w:r>
        <w:proofErr w:type="gramEnd"/>
        <w:r w:rsidRPr="00FA4423">
          <w:rPr>
            <w:b/>
            <w:i/>
            <w:lang w:val="fr-FR"/>
          </w:rPr>
          <w:t xml:space="preserve"> </w:t>
        </w:r>
        <w:r w:rsidRPr="00445EF4">
          <w:rPr>
            <w:b/>
            <w:i/>
          </w:rPr>
          <w:t>TNPC</w:t>
        </w:r>
        <w:r w:rsidRPr="002C49E4">
          <w:rPr>
            <w:b/>
            <w:i/>
          </w:rPr>
          <w:t xml:space="preserve">*; &gt;200 </w:t>
        </w:r>
        <w:proofErr w:type="spellStart"/>
        <w:r w:rsidRPr="002C49E4">
          <w:rPr>
            <w:b/>
            <w:i/>
          </w:rPr>
          <w:t>colibacille</w:t>
        </w:r>
        <w:proofErr w:type="spellEnd"/>
        <w:r w:rsidRPr="00445EF4">
          <w:rPr>
            <w:b/>
            <w:i/>
          </w:rPr>
          <w:t>)</w:t>
        </w:r>
        <w:r w:rsidRPr="002C49E4">
          <w:rPr>
            <w:b/>
            <w:i/>
          </w:rPr>
          <w:t xml:space="preserve"> </w:t>
        </w:r>
        <w:proofErr w:type="spellStart"/>
        <w:r w:rsidRPr="002C49E4">
          <w:rPr>
            <w:b/>
            <w:i/>
          </w:rPr>
          <w:t>ou</w:t>
        </w:r>
        <w:proofErr w:type="spellEnd"/>
        <w:r w:rsidRPr="002C49E4">
          <w:rPr>
            <w:b/>
            <w:i/>
          </w:rPr>
          <w:t xml:space="preserve"> la</w:t>
        </w:r>
        <w:r w:rsidRPr="00445EF4">
          <w:rPr>
            <w:b/>
            <w:i/>
          </w:rPr>
          <w:t xml:space="preserve"> plaque </w:t>
        </w:r>
        <w:proofErr w:type="spellStart"/>
        <w:r w:rsidRPr="00445EF4">
          <w:rPr>
            <w:b/>
            <w:i/>
          </w:rPr>
          <w:t>est</w:t>
        </w:r>
        <w:proofErr w:type="spellEnd"/>
        <w:r w:rsidRPr="00445EF4">
          <w:rPr>
            <w:b/>
            <w:i/>
          </w:rPr>
          <w:t xml:space="preserve"> trop sale pour </w:t>
        </w:r>
        <w:proofErr w:type="spellStart"/>
        <w:r w:rsidRPr="002C49E4">
          <w:rPr>
            <w:b/>
            <w:i/>
          </w:rPr>
          <w:t>compter</w:t>
        </w:r>
        <w:proofErr w:type="spellEnd"/>
        <w:r w:rsidRPr="002C49E4">
          <w:rPr>
            <w:b/>
            <w:i/>
          </w:rPr>
          <w:t>.(</w:t>
        </w:r>
        <w:r w:rsidRPr="00445EF4">
          <w:rPr>
            <w:b/>
            <w:i/>
          </w:rPr>
          <w:t>TSPC**)</w:t>
        </w:r>
      </w:ins>
      <w:r w:rsidR="007D06FB" w:rsidRPr="00245EDC">
        <w:rPr>
          <w:i/>
        </w:rPr>
        <w:t>Fill in the following information in order of decreasing concentration.</w:t>
      </w:r>
      <w:r w:rsidR="0037577C">
        <w:rPr>
          <w:i/>
        </w:rPr>
        <w:t xml:space="preserve"> If you can record the E.</w:t>
      </w:r>
      <w:r w:rsidR="00417938">
        <w:rPr>
          <w:i/>
        </w:rPr>
        <w:t xml:space="preserve"> </w:t>
      </w:r>
      <w:r w:rsidR="0037577C">
        <w:rPr>
          <w:i/>
        </w:rPr>
        <w:t xml:space="preserve">coli count, indicate that the reading status is </w:t>
      </w:r>
      <w:r w:rsidR="0037577C" w:rsidRPr="008D6E24">
        <w:rPr>
          <w:b/>
          <w:i/>
        </w:rPr>
        <w:t>Valid</w:t>
      </w:r>
      <w:r w:rsidR="0037577C">
        <w:rPr>
          <w:i/>
        </w:rPr>
        <w:t>.</w:t>
      </w:r>
      <w:r w:rsidR="007D06FB" w:rsidRPr="00245EDC">
        <w:rPr>
          <w:i/>
        </w:rPr>
        <w:t xml:space="preserve"> </w:t>
      </w:r>
      <w:r w:rsidR="00A828A0" w:rsidRPr="00245EDC">
        <w:rPr>
          <w:i/>
        </w:rPr>
        <w:t>If you cannot record the E.</w:t>
      </w:r>
      <w:r w:rsidR="00417938">
        <w:rPr>
          <w:i/>
        </w:rPr>
        <w:t xml:space="preserve"> </w:t>
      </w:r>
      <w:r w:rsidR="00A828A0" w:rsidRPr="00245EDC">
        <w:rPr>
          <w:i/>
        </w:rPr>
        <w:t xml:space="preserve">coli count, indicate </w:t>
      </w:r>
      <w:r w:rsidR="0018029D" w:rsidRPr="00245EDC">
        <w:rPr>
          <w:i/>
        </w:rPr>
        <w:t>whether the E. coli</w:t>
      </w:r>
      <w:r w:rsidR="00A828A0" w:rsidRPr="00245EDC">
        <w:rPr>
          <w:i/>
        </w:rPr>
        <w:t xml:space="preserve"> is too </w:t>
      </w:r>
      <w:r w:rsidR="0018029D" w:rsidRPr="00245EDC">
        <w:rPr>
          <w:i/>
        </w:rPr>
        <w:t>numerous</w:t>
      </w:r>
      <w:r w:rsidR="00A828A0" w:rsidRPr="00245EDC">
        <w:rPr>
          <w:i/>
        </w:rPr>
        <w:t xml:space="preserve"> to count (</w:t>
      </w:r>
      <w:r w:rsidR="00A828A0" w:rsidRPr="008D6E24">
        <w:rPr>
          <w:b/>
          <w:i/>
        </w:rPr>
        <w:t>T</w:t>
      </w:r>
      <w:r w:rsidR="0018029D" w:rsidRPr="008D6E24">
        <w:rPr>
          <w:b/>
          <w:i/>
        </w:rPr>
        <w:t>N</w:t>
      </w:r>
      <w:r w:rsidR="00A828A0" w:rsidRPr="008D6E24">
        <w:rPr>
          <w:b/>
          <w:i/>
        </w:rPr>
        <w:t>TC</w:t>
      </w:r>
      <w:r w:rsidR="0018029D" w:rsidRPr="008D6E24">
        <w:rPr>
          <w:b/>
          <w:i/>
        </w:rPr>
        <w:t>*</w:t>
      </w:r>
      <w:r w:rsidR="00A828A0" w:rsidRPr="008D6E24">
        <w:rPr>
          <w:b/>
          <w:i/>
        </w:rPr>
        <w:t xml:space="preserve">; </w:t>
      </w:r>
      <w:r w:rsidR="0018029D" w:rsidRPr="008D6E24">
        <w:rPr>
          <w:b/>
          <w:i/>
        </w:rPr>
        <w:t>&gt; 200 E. coli</w:t>
      </w:r>
      <w:r w:rsidR="0018029D" w:rsidRPr="00245EDC">
        <w:rPr>
          <w:i/>
        </w:rPr>
        <w:t>) or the plate is too dirty to count (</w:t>
      </w:r>
      <w:r w:rsidR="0018029D" w:rsidRPr="008D6E24">
        <w:rPr>
          <w:b/>
          <w:i/>
        </w:rPr>
        <w:t>TDTC**</w:t>
      </w:r>
      <w:r w:rsidR="0018029D" w:rsidRPr="00245EDC">
        <w:rPr>
          <w:i/>
        </w:rPr>
        <w:t>).</w:t>
      </w:r>
      <w:r w:rsidR="00F3390D">
        <w:rPr>
          <w:i/>
        </w:rPr>
        <w:t xml:space="preserve"> </w:t>
      </w:r>
    </w:p>
    <w:tbl>
      <w:tblPr>
        <w:tblStyle w:val="TableGrid1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2"/>
        <w:gridCol w:w="2877"/>
        <w:gridCol w:w="1531"/>
        <w:gridCol w:w="1348"/>
        <w:gridCol w:w="985"/>
        <w:gridCol w:w="805"/>
        <w:gridCol w:w="912"/>
      </w:tblGrid>
      <w:tr w:rsidR="00E91B4E" w:rsidRPr="00F3390D" w14:paraId="0D45EF91" w14:textId="77777777" w:rsidTr="00E91B4E">
        <w:trPr>
          <w:trHeight w:val="287"/>
        </w:trPr>
        <w:tc>
          <w:tcPr>
            <w:tcW w:w="482" w:type="pct"/>
          </w:tcPr>
          <w:p w14:paraId="3C2C5B0A" w14:textId="77777777" w:rsidR="00E91B4E" w:rsidRDefault="00E91B4E" w:rsidP="00CC474A">
            <w:pPr>
              <w:contextualSpacing/>
              <w:rPr>
                <w:b/>
              </w:rPr>
            </w:pPr>
          </w:p>
        </w:tc>
        <w:tc>
          <w:tcPr>
            <w:tcW w:w="1537" w:type="pct"/>
          </w:tcPr>
          <w:p w14:paraId="0CAD7031" w14:textId="77777777" w:rsidR="00E91B4E" w:rsidRDefault="00E91B4E" w:rsidP="00CC474A">
            <w:pPr>
              <w:contextualSpacing/>
              <w:rPr>
                <w:b/>
              </w:rPr>
            </w:pPr>
          </w:p>
        </w:tc>
        <w:tc>
          <w:tcPr>
            <w:tcW w:w="818" w:type="pct"/>
          </w:tcPr>
          <w:p w14:paraId="74B5CE4E" w14:textId="6AE90DAC" w:rsidR="00E91B4E" w:rsidRDefault="00B5053F" w:rsidP="00CC474A">
            <w:pPr>
              <w:contextualSpacing/>
              <w:rPr>
                <w:b/>
              </w:rPr>
            </w:pPr>
            <w:ins w:id="283" w:author="JOEBEST" w:date="2016-09-28T14:18:00Z">
              <w:r>
                <w:rPr>
                  <w:b/>
                </w:rPr>
                <w:t xml:space="preserve">Volume </w:t>
              </w:r>
            </w:ins>
            <w:proofErr w:type="spellStart"/>
            <w:r w:rsidR="00512AA4">
              <w:rPr>
                <w:b/>
              </w:rPr>
              <w:t>Volume</w:t>
            </w:r>
            <w:proofErr w:type="spellEnd"/>
          </w:p>
        </w:tc>
        <w:tc>
          <w:tcPr>
            <w:tcW w:w="720" w:type="pct"/>
          </w:tcPr>
          <w:p w14:paraId="7DB8839D" w14:textId="77777777" w:rsidR="00E91B4E" w:rsidRDefault="00E91B4E" w:rsidP="00CC474A">
            <w:pPr>
              <w:contextualSpacing/>
              <w:rPr>
                <w:b/>
              </w:rPr>
            </w:pPr>
          </w:p>
        </w:tc>
        <w:tc>
          <w:tcPr>
            <w:tcW w:w="1443" w:type="pct"/>
            <w:gridSpan w:val="3"/>
          </w:tcPr>
          <w:p w14:paraId="2A9E12DA" w14:textId="37D961AF" w:rsidR="00E91B4E" w:rsidRPr="00F3390D" w:rsidRDefault="00550C5B" w:rsidP="00CC474A">
            <w:pPr>
              <w:contextualSpacing/>
              <w:rPr>
                <w:b/>
                <w:u w:val="single"/>
              </w:rPr>
            </w:pPr>
            <w:proofErr w:type="spellStart"/>
            <w:ins w:id="284" w:author="JOEBEST" w:date="2016-09-24T19:47:00Z">
              <w:r>
                <w:rPr>
                  <w:b/>
                  <w:u w:val="single"/>
                </w:rPr>
                <w:t>État</w:t>
              </w:r>
              <w:proofErr w:type="spellEnd"/>
              <w:r>
                <w:rPr>
                  <w:b/>
                  <w:u w:val="single"/>
                </w:rPr>
                <w:t xml:space="preserve"> de </w:t>
              </w:r>
              <w:proofErr w:type="spellStart"/>
              <w:r>
                <w:rPr>
                  <w:b/>
                  <w:u w:val="single"/>
                </w:rPr>
                <w:t>Lecture</w:t>
              </w:r>
            </w:ins>
            <w:r w:rsidR="00E91B4E" w:rsidRPr="00F3390D">
              <w:rPr>
                <w:b/>
                <w:u w:val="single"/>
              </w:rPr>
              <w:t>Reading</w:t>
            </w:r>
            <w:proofErr w:type="spellEnd"/>
            <w:r w:rsidR="00E91B4E" w:rsidRPr="00F3390D">
              <w:rPr>
                <w:b/>
                <w:u w:val="single"/>
              </w:rPr>
              <w:t xml:space="preserve"> Status </w:t>
            </w:r>
            <w:ins w:id="285" w:author="JOEBEST" w:date="2016-09-24T19:47:00Z">
              <w:r>
                <w:rPr>
                  <w:b/>
                  <w:u w:val="single"/>
                </w:rPr>
                <w:t>(</w:t>
              </w:r>
              <w:proofErr w:type="spellStart"/>
              <w:r>
                <w:rPr>
                  <w:b/>
                  <w:u w:val="single"/>
                </w:rPr>
                <w:t>Vérifiez</w:t>
              </w:r>
              <w:proofErr w:type="spellEnd"/>
              <w:r>
                <w:rPr>
                  <w:b/>
                  <w:u w:val="single"/>
                </w:rPr>
                <w:t>)</w:t>
              </w:r>
              <w:r w:rsidRPr="00F3390D">
                <w:rPr>
                  <w:i/>
                  <w:u w:val="single"/>
                </w:rPr>
                <w:t xml:space="preserve"> </w:t>
              </w:r>
            </w:ins>
            <w:r w:rsidR="00E91B4E" w:rsidRPr="00F3390D">
              <w:rPr>
                <w:i/>
                <w:u w:val="single"/>
              </w:rPr>
              <w:t>(check one)</w:t>
            </w:r>
          </w:p>
        </w:tc>
      </w:tr>
      <w:tr w:rsidR="00E91B4E" w14:paraId="3C81CDFF" w14:textId="77777777" w:rsidTr="00E91B4E">
        <w:trPr>
          <w:trHeight w:val="287"/>
        </w:trPr>
        <w:tc>
          <w:tcPr>
            <w:tcW w:w="482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4F045442" w14:textId="46D713D8" w:rsidR="00E91B4E" w:rsidRPr="00742C36" w:rsidRDefault="00220024" w:rsidP="00CC474A">
            <w:pPr>
              <w:contextualSpacing/>
              <w:rPr>
                <w:b/>
              </w:rPr>
            </w:pPr>
            <w:proofErr w:type="spellStart"/>
            <w:ins w:id="286" w:author="JOEBEST" w:date="2016-09-24T19:49:00Z">
              <w:r>
                <w:rPr>
                  <w:b/>
                </w:rPr>
                <w:t>Plaque</w:t>
              </w:r>
            </w:ins>
            <w:r w:rsidR="00E91B4E">
              <w:rPr>
                <w:b/>
              </w:rPr>
              <w:t>Plate</w:t>
            </w:r>
            <w:proofErr w:type="spellEnd"/>
          </w:p>
        </w:tc>
        <w:tc>
          <w:tcPr>
            <w:tcW w:w="1537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742145DC" w14:textId="0073D7FA" w:rsidR="00E91B4E" w:rsidRDefault="00D608DD" w:rsidP="00CC474A">
            <w:pPr>
              <w:contextualSpacing/>
              <w:rPr>
                <w:b/>
              </w:rPr>
            </w:pPr>
            <w:proofErr w:type="spellStart"/>
            <w:ins w:id="287" w:author="JOEBEST" w:date="2016-09-24T19:51:00Z">
              <w:r>
                <w:rPr>
                  <w:b/>
                </w:rPr>
                <w:t>Dilution</w:t>
              </w:r>
            </w:ins>
            <w:r w:rsidR="00E91B4E">
              <w:rPr>
                <w:b/>
              </w:rPr>
              <w:t>Dilution</w:t>
            </w:r>
            <w:proofErr w:type="spellEnd"/>
            <w:r w:rsidR="00E91B4E">
              <w:rPr>
                <w:b/>
              </w:rPr>
              <w:t xml:space="preserve"> (mL)</w:t>
            </w:r>
          </w:p>
        </w:tc>
        <w:tc>
          <w:tcPr>
            <w:tcW w:w="818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3B81F99D" w14:textId="74CB4D8A" w:rsidR="00E91B4E" w:rsidRPr="00CC474A" w:rsidRDefault="00220024" w:rsidP="00CC474A">
            <w:pPr>
              <w:contextualSpacing/>
              <w:rPr>
                <w:b/>
              </w:rPr>
            </w:pPr>
            <w:proofErr w:type="spellStart"/>
            <w:ins w:id="288" w:author="JOEBEST" w:date="2016-09-24T19:49:00Z">
              <w:r>
                <w:rPr>
                  <w:b/>
                </w:rPr>
                <w:t>Testés</w:t>
              </w:r>
            </w:ins>
            <w:r w:rsidR="00512AA4">
              <w:rPr>
                <w:b/>
              </w:rPr>
              <w:t>Tested</w:t>
            </w:r>
            <w:proofErr w:type="spellEnd"/>
            <w:r w:rsidR="00E91B4E" w:rsidRPr="00CC474A">
              <w:rPr>
                <w:b/>
              </w:rPr>
              <w:t xml:space="preserve"> (mL)</w:t>
            </w:r>
          </w:p>
        </w:tc>
        <w:tc>
          <w:tcPr>
            <w:tcW w:w="720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0451DD12" w14:textId="74D9AB2E" w:rsidR="00E91B4E" w:rsidRPr="00220024" w:rsidRDefault="00220024" w:rsidP="00CC474A">
            <w:pPr>
              <w:spacing w:after="160" w:line="259" w:lineRule="auto"/>
              <w:contextualSpacing/>
              <w:rPr>
                <w:b/>
                <w:lang w:val="fr-FR"/>
                <w:rPrChange w:id="289" w:author="JOEBEST" w:date="2016-09-24T19:49:00Z">
                  <w:rPr>
                    <w:b/>
                  </w:rPr>
                </w:rPrChange>
              </w:rPr>
            </w:pPr>
            <w:ins w:id="290" w:author="JOEBEST" w:date="2016-09-24T19:49:00Z">
              <w:r w:rsidRPr="00193822">
                <w:rPr>
                  <w:b/>
                  <w:i/>
                  <w:lang w:val="fr-FR"/>
                </w:rPr>
                <w:t>Numération de</w:t>
              </w:r>
            </w:ins>
            <w:ins w:id="291" w:author="JOEBEST" w:date="2016-09-28T14:18:00Z">
              <w:r w:rsidR="00B5053F">
                <w:rPr>
                  <w:b/>
                  <w:i/>
                  <w:lang w:val="fr-FR"/>
                </w:rPr>
                <w:t>s</w:t>
              </w:r>
            </w:ins>
            <w:ins w:id="292" w:author="JOEBEST" w:date="2016-09-24T19:49:00Z">
              <w:r w:rsidRPr="00193822">
                <w:rPr>
                  <w:b/>
                  <w:i/>
                  <w:lang w:val="fr-FR"/>
                </w:rPr>
                <w:t xml:space="preserve"> </w:t>
              </w:r>
              <w:proofErr w:type="spellStart"/>
              <w:r w:rsidRPr="00193822">
                <w:rPr>
                  <w:b/>
                  <w:i/>
                  <w:lang w:val="fr-FR"/>
                </w:rPr>
                <w:t>Colibacille</w:t>
              </w:r>
            </w:ins>
            <w:ins w:id="293" w:author="JOEBEST" w:date="2016-09-28T14:19:00Z">
              <w:r w:rsidR="00D31B3F">
                <w:rPr>
                  <w:b/>
                  <w:i/>
                  <w:lang w:val="fr-FR"/>
                </w:rPr>
                <w:t>s</w:t>
              </w:r>
            </w:ins>
            <w:r w:rsidR="00E91B4E" w:rsidRPr="00220024">
              <w:rPr>
                <w:b/>
                <w:i/>
                <w:lang w:val="fr-FR"/>
                <w:rPrChange w:id="294" w:author="JOEBEST" w:date="2016-09-24T19:49:00Z">
                  <w:rPr>
                    <w:b/>
                    <w:i/>
                  </w:rPr>
                </w:rPrChange>
              </w:rPr>
              <w:t>E</w:t>
            </w:r>
            <w:proofErr w:type="spellEnd"/>
            <w:r w:rsidR="00E91B4E" w:rsidRPr="00220024">
              <w:rPr>
                <w:b/>
                <w:i/>
                <w:lang w:val="fr-FR"/>
                <w:rPrChange w:id="295" w:author="JOEBEST" w:date="2016-09-24T19:49:00Z">
                  <w:rPr>
                    <w:b/>
                    <w:i/>
                  </w:rPr>
                </w:rPrChange>
              </w:rPr>
              <w:t>. coli</w:t>
            </w:r>
            <w:r w:rsidR="00E91B4E" w:rsidRPr="00220024">
              <w:rPr>
                <w:b/>
                <w:lang w:val="fr-FR"/>
                <w:rPrChange w:id="296" w:author="JOEBEST" w:date="2016-09-24T19:49:00Z">
                  <w:rPr>
                    <w:b/>
                  </w:rPr>
                </w:rPrChange>
              </w:rPr>
              <w:t xml:space="preserve"> Count</w:t>
            </w:r>
          </w:p>
        </w:tc>
        <w:tc>
          <w:tcPr>
            <w:tcW w:w="526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539AB7A1" w14:textId="344D6568" w:rsidR="00E91B4E" w:rsidRDefault="00550C5B" w:rsidP="00CC474A">
            <w:pPr>
              <w:contextualSpacing/>
              <w:jc w:val="center"/>
              <w:rPr>
                <w:b/>
              </w:rPr>
            </w:pPr>
            <w:proofErr w:type="spellStart"/>
            <w:ins w:id="297" w:author="JOEBEST" w:date="2016-09-24T19:48:00Z">
              <w:r>
                <w:rPr>
                  <w:b/>
                </w:rPr>
                <w:t>Valable</w:t>
              </w:r>
            </w:ins>
            <w:r w:rsidR="00E91B4E">
              <w:rPr>
                <w:b/>
              </w:rPr>
              <w:t>Valid</w:t>
            </w:r>
            <w:proofErr w:type="spellEnd"/>
          </w:p>
        </w:tc>
        <w:tc>
          <w:tcPr>
            <w:tcW w:w="430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71838F40" w14:textId="39F3E2DD" w:rsidR="00E91B4E" w:rsidRDefault="00550C5B" w:rsidP="00CC474A">
            <w:pPr>
              <w:contextualSpacing/>
              <w:jc w:val="center"/>
              <w:rPr>
                <w:b/>
              </w:rPr>
            </w:pPr>
            <w:ins w:id="298" w:author="JOEBEST" w:date="2016-09-24T19:48:00Z">
              <w:r>
                <w:rPr>
                  <w:b/>
                </w:rPr>
                <w:t>TNPC*</w:t>
              </w:r>
            </w:ins>
            <w:r w:rsidR="00E91B4E">
              <w:rPr>
                <w:b/>
              </w:rPr>
              <w:t>TNTC*</w:t>
            </w:r>
          </w:p>
        </w:tc>
        <w:tc>
          <w:tcPr>
            <w:tcW w:w="487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5F1B7C70" w14:textId="42F1CA37" w:rsidR="00E91B4E" w:rsidRDefault="00550C5B" w:rsidP="00CC474A">
            <w:pPr>
              <w:contextualSpacing/>
              <w:jc w:val="center"/>
              <w:rPr>
                <w:b/>
              </w:rPr>
            </w:pPr>
            <w:ins w:id="299" w:author="JOEBEST" w:date="2016-09-24T19:48:00Z">
              <w:r>
                <w:rPr>
                  <w:b/>
                </w:rPr>
                <w:t>TSPC**</w:t>
              </w:r>
            </w:ins>
            <w:r w:rsidR="00E91B4E">
              <w:rPr>
                <w:b/>
              </w:rPr>
              <w:t>TDTC**</w:t>
            </w:r>
          </w:p>
        </w:tc>
      </w:tr>
      <w:tr w:rsidR="00E91B4E" w14:paraId="7A89D6B0" w14:textId="77777777" w:rsidTr="00E91B4E">
        <w:trPr>
          <w:trHeight w:val="1584"/>
        </w:trPr>
        <w:tc>
          <w:tcPr>
            <w:tcW w:w="482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AC88C66" w14:textId="44211A5D" w:rsidR="00E91B4E" w:rsidRDefault="00220024" w:rsidP="00CC474A">
            <w:pPr>
              <w:contextualSpacing/>
              <w:rPr>
                <w:b/>
              </w:rPr>
            </w:pPr>
            <w:ins w:id="300" w:author="JOEBEST" w:date="2016-09-24T19:49:00Z">
              <w:r>
                <w:rPr>
                  <w:b/>
                  <w:color w:val="FFFFFF" w:themeColor="background1"/>
                  <w:highlight w:val="darkGray"/>
                </w:rPr>
                <w:t>Plaque 1</w:t>
              </w:r>
            </w:ins>
            <w:r w:rsidR="00E91B4E" w:rsidRPr="00245EDC">
              <w:rPr>
                <w:b/>
                <w:color w:val="FFFFFF" w:themeColor="background1"/>
                <w:highlight w:val="darkGray"/>
              </w:rPr>
              <w:t>Plate 1</w:t>
            </w:r>
          </w:p>
        </w:tc>
        <w:tc>
          <w:tcPr>
            <w:tcW w:w="153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C2BF304" w14:textId="2D319EEF" w:rsidR="00512AA4" w:rsidRDefault="00512AA4" w:rsidP="00512AA4">
            <w:r>
              <w:sym w:font="Wingdings" w:char="F0A8"/>
            </w:r>
            <w:r>
              <w:t xml:space="preserve"> </w:t>
            </w:r>
            <w:ins w:id="301" w:author="JOEBEST" w:date="2016-09-24T19:51:00Z">
              <w:r w:rsidR="00432E5E">
                <w:t xml:space="preserve">Non </w:t>
              </w:r>
              <w:proofErr w:type="spellStart"/>
              <w:r w:rsidR="00432E5E">
                <w:t>Dilué</w:t>
              </w:r>
              <w:proofErr w:type="spellEnd"/>
              <w:r w:rsidR="00432E5E">
                <w:t xml:space="preserve"> </w:t>
              </w:r>
            </w:ins>
            <w:r>
              <w:t>Undiluted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0D1697AE" w14:textId="77777777" w:rsidR="00512AA4" w:rsidRDefault="00512AA4" w:rsidP="00512AA4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36C59CAB" w14:textId="77777777" w:rsidR="00512AA4" w:rsidRDefault="00512AA4" w:rsidP="00512AA4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  <w:p w14:paraId="4C1D70C4" w14:textId="56181746" w:rsidR="00E91B4E" w:rsidRPr="00F3390D" w:rsidRDefault="00512AA4" w:rsidP="00512AA4">
            <w:pPr>
              <w:contextualSpacing/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</w:tc>
        <w:tc>
          <w:tcPr>
            <w:tcW w:w="81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07BE42D" w14:textId="77777777" w:rsidR="00E91B4E" w:rsidRDefault="00E91B4E" w:rsidP="00CC474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4BED4513" w14:textId="77777777" w:rsidR="00E91B4E" w:rsidRPr="00307151" w:rsidRDefault="00E91B4E" w:rsidP="00CC474A">
            <w:pPr>
              <w:ind w:left="252"/>
              <w:contextualSpacing/>
              <w:rPr>
                <w:vertAlign w:val="superscript"/>
              </w:rPr>
            </w:pPr>
            <w:r w:rsidRPr="00F3390D">
              <w:sym w:font="Wingdings" w:char="F0A8"/>
            </w:r>
            <w:r>
              <w:t xml:space="preserve"> 10</w:t>
            </w:r>
          </w:p>
          <w:p w14:paraId="687FC29E" w14:textId="77777777" w:rsidR="00E91B4E" w:rsidRPr="00CC474A" w:rsidRDefault="00E91B4E" w:rsidP="00CC474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720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85A03A4" w14:textId="77777777" w:rsidR="00E91B4E" w:rsidRDefault="00E91B4E" w:rsidP="00CC474A">
            <w:pPr>
              <w:contextualSpacing/>
              <w:rPr>
                <w:b/>
              </w:rPr>
            </w:pPr>
            <w:r w:rsidRPr="00001941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7EC8B98" wp14:editId="58B4242D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43180</wp:posOffset>
                      </wp:positionV>
                      <wp:extent cx="685800" cy="241300"/>
                      <wp:effectExtent l="0" t="0" r="25400" b="38100"/>
                      <wp:wrapNone/>
                      <wp:docPr id="2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DF82A1" id="Rounded Rectangle 23" o:spid="_x0000_s1026" style="position:absolute;margin-left:-.9pt;margin-top:3.4pt;width:54pt;height:1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26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004A4EB3" w14:textId="77777777" w:rsidR="00E91B4E" w:rsidRDefault="00E91B4E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30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3DB9CB45" w14:textId="77777777" w:rsidR="00E91B4E" w:rsidRDefault="00E91B4E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87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BB7F049" w14:textId="77777777" w:rsidR="00E91B4E" w:rsidRDefault="00E91B4E" w:rsidP="00CC474A">
            <w:pPr>
              <w:contextualSpacing/>
              <w:jc w:val="center"/>
            </w:pPr>
            <w:r>
              <w:sym w:font="Wingdings" w:char="F0A8"/>
            </w:r>
          </w:p>
        </w:tc>
      </w:tr>
      <w:tr w:rsidR="00E91B4E" w14:paraId="5507EE8C" w14:textId="77777777" w:rsidTr="00E91B4E">
        <w:trPr>
          <w:trHeight w:val="1584"/>
        </w:trPr>
        <w:tc>
          <w:tcPr>
            <w:tcW w:w="482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4FE2AA8" w14:textId="44FD33E8" w:rsidR="00E91B4E" w:rsidRDefault="00220024" w:rsidP="00CC474A">
            <w:pPr>
              <w:contextualSpacing/>
              <w:rPr>
                <w:b/>
              </w:rPr>
            </w:pPr>
            <w:ins w:id="302" w:author="JOEBEST" w:date="2016-09-24T19:49:00Z">
              <w:r>
                <w:rPr>
                  <w:b/>
                  <w:color w:val="FFFFFF" w:themeColor="background1"/>
                  <w:highlight w:val="darkGray"/>
                </w:rPr>
                <w:t>Plaque 2</w:t>
              </w:r>
            </w:ins>
            <w:r w:rsidR="00E91B4E" w:rsidRPr="00245EDC">
              <w:rPr>
                <w:b/>
                <w:color w:val="FFFFFF" w:themeColor="background1"/>
                <w:highlight w:val="darkGray"/>
              </w:rPr>
              <w:t>Plate 2</w:t>
            </w:r>
          </w:p>
        </w:tc>
        <w:tc>
          <w:tcPr>
            <w:tcW w:w="153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F770885" w14:textId="63AB0DBD" w:rsidR="00512AA4" w:rsidRDefault="00512AA4" w:rsidP="00512AA4">
            <w:r>
              <w:sym w:font="Wingdings" w:char="F0A8"/>
            </w:r>
            <w:r>
              <w:t xml:space="preserve"> </w:t>
            </w:r>
            <w:ins w:id="303" w:author="JOEBEST" w:date="2016-09-24T19:51:00Z">
              <w:r w:rsidR="00432E5E">
                <w:t xml:space="preserve">Non </w:t>
              </w:r>
              <w:proofErr w:type="spellStart"/>
              <w:r w:rsidR="00432E5E">
                <w:t>Dilué</w:t>
              </w:r>
              <w:proofErr w:type="spellEnd"/>
              <w:r w:rsidR="00432E5E">
                <w:t xml:space="preserve"> </w:t>
              </w:r>
            </w:ins>
            <w:r>
              <w:t>Undiluted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648E9435" w14:textId="77777777" w:rsidR="00512AA4" w:rsidRDefault="00512AA4" w:rsidP="00512AA4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4CD89071" w14:textId="77777777" w:rsidR="00512AA4" w:rsidRDefault="00512AA4" w:rsidP="00512AA4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  <w:p w14:paraId="11F644DC" w14:textId="2B2A1B10" w:rsidR="00E91B4E" w:rsidRPr="00F3390D" w:rsidRDefault="00512AA4" w:rsidP="00512AA4">
            <w:pPr>
              <w:contextualSpacing/>
              <w:rPr>
                <w:b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</w:tc>
        <w:tc>
          <w:tcPr>
            <w:tcW w:w="81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FBC743B" w14:textId="77777777" w:rsidR="00E91B4E" w:rsidRDefault="00E91B4E" w:rsidP="00CC474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6BC3B9C6" w14:textId="77777777" w:rsidR="00E91B4E" w:rsidRPr="00307151" w:rsidRDefault="00E91B4E" w:rsidP="00CC474A">
            <w:pPr>
              <w:ind w:left="252"/>
              <w:contextualSpacing/>
              <w:rPr>
                <w:vertAlign w:val="superscript"/>
              </w:rPr>
            </w:pPr>
            <w:r w:rsidRPr="00F3390D">
              <w:sym w:font="Wingdings" w:char="F0A8"/>
            </w:r>
            <w:r>
              <w:t xml:space="preserve"> 10</w:t>
            </w:r>
          </w:p>
          <w:p w14:paraId="4EBABF90" w14:textId="77777777" w:rsidR="00E91B4E" w:rsidRPr="00C147F5" w:rsidRDefault="00E91B4E" w:rsidP="00CC474A">
            <w:pPr>
              <w:ind w:left="252"/>
              <w:contextualSpacing/>
              <w:rPr>
                <w:b/>
                <w:noProof/>
              </w:rPr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720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D53E109" w14:textId="77777777" w:rsidR="00E91B4E" w:rsidRDefault="00E91B4E" w:rsidP="00CC474A">
            <w:pPr>
              <w:contextualSpacing/>
              <w:jc w:val="center"/>
              <w:rPr>
                <w:b/>
              </w:rPr>
            </w:pPr>
            <w:r w:rsidRPr="00001941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1DCCA03" wp14:editId="5E3E8BA3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39370</wp:posOffset>
                      </wp:positionV>
                      <wp:extent cx="685800" cy="241300"/>
                      <wp:effectExtent l="0" t="0" r="25400" b="38100"/>
                      <wp:wrapNone/>
                      <wp:docPr id="24" name="Rounded 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18F765" id="Rounded Rectangle 24" o:spid="_x0000_s1026" style="position:absolute;margin-left:-1.1pt;margin-top:3.1pt;width:54pt;height:1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26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45ECFB6C" w14:textId="77777777" w:rsidR="00E91B4E" w:rsidRDefault="00E91B4E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30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2F764077" w14:textId="77777777" w:rsidR="00E91B4E" w:rsidRDefault="00E91B4E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87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693F416" w14:textId="77777777" w:rsidR="00E91B4E" w:rsidRDefault="00E91B4E" w:rsidP="00CC474A">
            <w:pPr>
              <w:contextualSpacing/>
              <w:jc w:val="center"/>
            </w:pPr>
            <w:r>
              <w:sym w:font="Wingdings" w:char="F0A8"/>
            </w:r>
          </w:p>
        </w:tc>
      </w:tr>
      <w:tr w:rsidR="00E91B4E" w:rsidRPr="00F3390D" w14:paraId="2AA5F48A" w14:textId="77777777" w:rsidTr="00E91B4E">
        <w:trPr>
          <w:trHeight w:val="288"/>
        </w:trPr>
        <w:tc>
          <w:tcPr>
            <w:tcW w:w="5000" w:type="pct"/>
            <w:gridSpan w:val="7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C5742AF" w14:textId="5D88EE8F" w:rsidR="00E91B4E" w:rsidRPr="00F3390D" w:rsidRDefault="00D608DD" w:rsidP="00CC474A">
            <w:pPr>
              <w:contextualSpacing/>
              <w:rPr>
                <w:i/>
              </w:rPr>
            </w:pPr>
            <w:ins w:id="304" w:author="JOEBEST" w:date="2016-09-24T19:50:00Z">
              <w:r w:rsidRPr="00D31B3F">
                <w:rPr>
                  <w:i/>
                  <w:rPrChange w:id="305" w:author="JOEBEST" w:date="2016-09-28T14:19:00Z">
                    <w:rPr>
                      <w:i/>
                      <w:lang w:val="fr-FR"/>
                    </w:rPr>
                  </w:rPrChange>
                </w:rPr>
                <w:t xml:space="preserve">Si une troisieme dilution est effectuée, completez l’information pour </w:t>
              </w:r>
              <w:proofErr w:type="gramStart"/>
              <w:r w:rsidRPr="00D31B3F">
                <w:rPr>
                  <w:i/>
                  <w:rPrChange w:id="306" w:author="JOEBEST" w:date="2016-09-28T14:19:00Z">
                    <w:rPr>
                      <w:i/>
                      <w:lang w:val="fr-FR"/>
                    </w:rPr>
                  </w:rPrChange>
                </w:rPr>
                <w:t>plaque  3</w:t>
              </w:r>
            </w:ins>
            <w:proofErr w:type="gramEnd"/>
            <w:ins w:id="307" w:author="JOEBEST" w:date="2016-09-28T14:19:00Z">
              <w:r w:rsidR="00D31B3F" w:rsidRPr="00D31B3F">
                <w:rPr>
                  <w:i/>
                  <w:rPrChange w:id="308" w:author="JOEBEST" w:date="2016-09-28T14:19:00Z">
                    <w:rPr>
                      <w:i/>
                      <w:lang w:val="fr-FR"/>
                    </w:rPr>
                  </w:rPrChange>
                </w:rPr>
                <w:t>,</w:t>
              </w:r>
            </w:ins>
            <w:ins w:id="309" w:author="JOEBEST" w:date="2016-09-24T19:50:00Z">
              <w:r w:rsidRPr="00D31B3F">
                <w:rPr>
                  <w:i/>
                  <w:rPrChange w:id="310" w:author="JOEBEST" w:date="2016-09-28T14:19:00Z">
                    <w:rPr>
                      <w:i/>
                      <w:lang w:val="fr-FR"/>
                    </w:rPr>
                  </w:rPrChange>
                </w:rPr>
                <w:t xml:space="preserve"> sinon laisser-la  </w:t>
              </w:r>
              <w:r w:rsidRPr="00D31B3F">
                <w:rPr>
                  <w:i/>
                  <w:rPrChange w:id="311" w:author="JOEBEST" w:date="2016-09-28T14:19:00Z">
                    <w:rPr>
                      <w:i/>
                      <w:lang w:val="fr-FR"/>
                    </w:rPr>
                  </w:rPrChange>
                </w:rPr>
                <w:lastRenderedPageBreak/>
                <w:t>blanche.</w:t>
              </w:r>
            </w:ins>
            <w:r w:rsidR="00E91B4E" w:rsidRPr="00D31B3F">
              <w:rPr>
                <w:i/>
              </w:rPr>
              <w:t xml:space="preserve">If a third dilution has been performed, complete the information for Plate 3. </w:t>
            </w:r>
            <w:r w:rsidR="00E91B4E">
              <w:rPr>
                <w:i/>
              </w:rPr>
              <w:t>If not, leave Plate 3 blank.</w:t>
            </w:r>
          </w:p>
        </w:tc>
      </w:tr>
      <w:tr w:rsidR="00E91B4E" w14:paraId="630813CD" w14:textId="77777777" w:rsidTr="00E91B4E">
        <w:trPr>
          <w:trHeight w:val="1584"/>
        </w:trPr>
        <w:tc>
          <w:tcPr>
            <w:tcW w:w="482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BA3181E" w14:textId="40BD281E" w:rsidR="00E91B4E" w:rsidRDefault="00220024" w:rsidP="00CC474A">
            <w:pPr>
              <w:contextualSpacing/>
              <w:rPr>
                <w:b/>
              </w:rPr>
            </w:pPr>
            <w:ins w:id="312" w:author="JOEBEST" w:date="2016-09-24T19:50:00Z">
              <w:r>
                <w:rPr>
                  <w:b/>
                  <w:color w:val="FFFFFF" w:themeColor="background1"/>
                  <w:highlight w:val="darkGray"/>
                </w:rPr>
                <w:lastRenderedPageBreak/>
                <w:t>Plaque 3</w:t>
              </w:r>
            </w:ins>
            <w:r w:rsidR="00E91B4E" w:rsidRPr="00245EDC">
              <w:rPr>
                <w:b/>
                <w:color w:val="FFFFFF" w:themeColor="background1"/>
                <w:highlight w:val="darkGray"/>
              </w:rPr>
              <w:t>Plate 3</w:t>
            </w:r>
          </w:p>
        </w:tc>
        <w:tc>
          <w:tcPr>
            <w:tcW w:w="153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EFABC28" w14:textId="343B0079" w:rsidR="00512AA4" w:rsidRDefault="00512AA4" w:rsidP="00512AA4">
            <w:r>
              <w:sym w:font="Wingdings" w:char="F0A8"/>
            </w:r>
            <w:r>
              <w:t xml:space="preserve"> </w:t>
            </w:r>
            <w:ins w:id="313" w:author="JOEBEST" w:date="2016-09-24T19:52:00Z">
              <w:r w:rsidR="00432E5E">
                <w:t xml:space="preserve">Non </w:t>
              </w:r>
              <w:proofErr w:type="spellStart"/>
              <w:r w:rsidR="00432E5E">
                <w:t>Dilué</w:t>
              </w:r>
              <w:proofErr w:type="spellEnd"/>
              <w:r w:rsidR="00432E5E">
                <w:t xml:space="preserve"> </w:t>
              </w:r>
            </w:ins>
            <w:r>
              <w:t>Undiluted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04111EAE" w14:textId="77777777" w:rsidR="00512AA4" w:rsidRDefault="00512AA4" w:rsidP="00512AA4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1FD2AC04" w14:textId="77777777" w:rsidR="00512AA4" w:rsidRDefault="00512AA4" w:rsidP="00512AA4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  <w:p w14:paraId="6E5D7332" w14:textId="701DCEC5" w:rsidR="00E91B4E" w:rsidRPr="00F3390D" w:rsidRDefault="00512AA4" w:rsidP="00512AA4">
            <w:pPr>
              <w:contextualSpacing/>
              <w:rPr>
                <w:b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</w:tc>
        <w:tc>
          <w:tcPr>
            <w:tcW w:w="81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2194478" w14:textId="77777777" w:rsidR="00E91B4E" w:rsidRDefault="00E91B4E" w:rsidP="00CC474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6E647A72" w14:textId="77777777" w:rsidR="00E91B4E" w:rsidRPr="00307151" w:rsidRDefault="00E91B4E" w:rsidP="00CC474A">
            <w:pPr>
              <w:ind w:left="252"/>
              <w:contextualSpacing/>
              <w:rPr>
                <w:vertAlign w:val="superscript"/>
              </w:rPr>
            </w:pPr>
            <w:r w:rsidRPr="00F3390D">
              <w:sym w:font="Wingdings" w:char="F0A8"/>
            </w:r>
            <w:r>
              <w:t xml:space="preserve"> 10</w:t>
            </w:r>
          </w:p>
          <w:p w14:paraId="1FBA52DD" w14:textId="77777777" w:rsidR="00E91B4E" w:rsidRPr="00C147F5" w:rsidRDefault="00E91B4E" w:rsidP="00CC474A">
            <w:pPr>
              <w:ind w:left="252"/>
              <w:contextualSpacing/>
              <w:rPr>
                <w:b/>
                <w:noProof/>
              </w:rPr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720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A09AE0B" w14:textId="77777777" w:rsidR="00E91B4E" w:rsidRDefault="00E91B4E" w:rsidP="00CC474A">
            <w:pPr>
              <w:contextualSpacing/>
              <w:jc w:val="center"/>
              <w:rPr>
                <w:b/>
              </w:rPr>
            </w:pPr>
            <w:r w:rsidRPr="00001941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07FCF0C" wp14:editId="6236C93D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-5715</wp:posOffset>
                      </wp:positionV>
                      <wp:extent cx="685800" cy="241300"/>
                      <wp:effectExtent l="0" t="0" r="25400" b="38100"/>
                      <wp:wrapNone/>
                      <wp:docPr id="25" name="Rounded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A55A40" id="Rounded Rectangle 25" o:spid="_x0000_s1026" style="position:absolute;margin-left:-.8pt;margin-top:-.45pt;width:54pt;height:1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26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7066B9F4" w14:textId="77777777" w:rsidR="00E91B4E" w:rsidRDefault="00E91B4E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30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2FF8BD4D" w14:textId="77777777" w:rsidR="00E91B4E" w:rsidRDefault="00E91B4E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87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4830FF5" w14:textId="77777777" w:rsidR="00E91B4E" w:rsidRDefault="00E91B4E" w:rsidP="00CC474A">
            <w:pPr>
              <w:contextualSpacing/>
              <w:jc w:val="center"/>
            </w:pPr>
            <w:r>
              <w:sym w:font="Wingdings" w:char="F0A8"/>
            </w:r>
          </w:p>
        </w:tc>
      </w:tr>
    </w:tbl>
    <w:p w14:paraId="4F11D764" w14:textId="77777777" w:rsidR="00E91B4E" w:rsidRDefault="00E91B4E" w:rsidP="0018029D">
      <w:pPr>
        <w:contextualSpacing/>
        <w:rPr>
          <w:b/>
        </w:rPr>
      </w:pPr>
    </w:p>
    <w:p w14:paraId="3624D7E2" w14:textId="56DA64F6" w:rsidR="0018029D" w:rsidRPr="0021385E" w:rsidRDefault="00D608DD" w:rsidP="0018029D">
      <w:pPr>
        <w:contextualSpacing/>
        <w:rPr>
          <w:b/>
        </w:rPr>
      </w:pPr>
      <w:ins w:id="314" w:author="JOEBEST" w:date="2016-09-24T19:51:00Z">
        <w:r>
          <w:rPr>
            <w:b/>
          </w:rPr>
          <w:t xml:space="preserve">Nom de </w:t>
        </w:r>
        <w:proofErr w:type="spellStart"/>
        <w:proofErr w:type="gramStart"/>
        <w:r>
          <w:rPr>
            <w:b/>
          </w:rPr>
          <w:t>Laborantin</w:t>
        </w:r>
        <w:proofErr w:type="spellEnd"/>
        <w:r>
          <w:rPr>
            <w:b/>
          </w:rPr>
          <w:t>(</w:t>
        </w:r>
        <w:proofErr w:type="gramEnd"/>
        <w:r>
          <w:rPr>
            <w:b/>
          </w:rPr>
          <w:t>e)</w:t>
        </w:r>
      </w:ins>
      <w:r w:rsidR="0018029D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EF10C6" wp14:editId="1466C7F7">
                <wp:simplePos x="0" y="0"/>
                <wp:positionH relativeFrom="column">
                  <wp:posOffset>0</wp:posOffset>
                </wp:positionH>
                <wp:positionV relativeFrom="paragraph">
                  <wp:posOffset>184150</wp:posOffset>
                </wp:positionV>
                <wp:extent cx="2286000" cy="241300"/>
                <wp:effectExtent l="0" t="0" r="19050" b="2540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97A05D" id="Rounded Rectangle 35" o:spid="_x0000_s1026" style="position:absolute;margin-left:0;margin-top:14.5pt;width:180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 w:rsidR="00917622">
        <w:rPr>
          <w:b/>
        </w:rPr>
        <w:t>Lab Operator Name</w:t>
      </w:r>
    </w:p>
    <w:p w14:paraId="3E7ADA82" w14:textId="65AC947E" w:rsidR="0018029D" w:rsidRDefault="0018029D" w:rsidP="0018029D">
      <w:pPr>
        <w:contextualSpacing/>
      </w:pPr>
    </w:p>
    <w:p w14:paraId="77F605A2" w14:textId="495269AD" w:rsidR="00F3390D" w:rsidRDefault="005D3470" w:rsidP="005D3470">
      <w:pPr>
        <w:tabs>
          <w:tab w:val="left" w:pos="7580"/>
        </w:tabs>
        <w:contextualSpacing/>
        <w:rPr>
          <w:b/>
        </w:rPr>
      </w:pPr>
      <w:r>
        <w:rPr>
          <w:b/>
        </w:rPr>
        <w:tab/>
      </w:r>
    </w:p>
    <w:p w14:paraId="01705634" w14:textId="2F558FA1" w:rsidR="007A285E" w:rsidRDefault="00D608DD">
      <w:pPr>
        <w:contextualSpacing/>
      </w:pPr>
      <w:ins w:id="315" w:author="JOEBEST" w:date="2016-09-24T19:51:00Z">
        <w:r>
          <w:rPr>
            <w:b/>
          </w:rPr>
          <w:t>Observations</w:t>
        </w:r>
        <w:r w:rsidRPr="00C147F5">
          <w:rPr>
            <w:b/>
            <w:noProof/>
          </w:rPr>
          <w:t xml:space="preserve"> </w:t>
        </w:r>
      </w:ins>
      <w:r w:rsidR="00D01726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E2D8261" wp14:editId="61BFBAE8">
                <wp:simplePos x="0" y="0"/>
                <wp:positionH relativeFrom="column">
                  <wp:posOffset>0</wp:posOffset>
                </wp:positionH>
                <wp:positionV relativeFrom="paragraph">
                  <wp:posOffset>183342</wp:posOffset>
                </wp:positionV>
                <wp:extent cx="5943600" cy="574963"/>
                <wp:effectExtent l="0" t="0" r="19050" b="158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74963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A55F3F" id="Rounded Rectangle 3" o:spid="_x0000_s1026" style="position:absolute;margin-left:0;margin-top:14.45pt;width:468pt;height:45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" filled="f" strokecolor="#d8d8d8 [2732]" strokeweight="1pt">
                <v:stroke joinstyle="miter"/>
              </v:roundrect>
            </w:pict>
          </mc:Fallback>
        </mc:AlternateContent>
      </w:r>
      <w:r w:rsidR="00D01726">
        <w:rPr>
          <w:b/>
        </w:rPr>
        <w:t>Notes</w:t>
      </w:r>
    </w:p>
    <w:sectPr w:rsidR="007A285E" w:rsidSect="008D6E24">
      <w:type w:val="continuous"/>
      <w:pgSz w:w="12240" w:h="15840"/>
      <w:pgMar w:top="1260" w:right="1440" w:bottom="1440" w:left="1440" w:header="720" w:footer="18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2AD53C" w14:textId="77777777" w:rsidR="00EE005B" w:rsidRDefault="00EE005B" w:rsidP="0029131C">
      <w:pPr>
        <w:spacing w:after="0" w:line="240" w:lineRule="auto"/>
      </w:pPr>
      <w:r>
        <w:separator/>
      </w:r>
    </w:p>
  </w:endnote>
  <w:endnote w:type="continuationSeparator" w:id="0">
    <w:p w14:paraId="28E5FFAF" w14:textId="77777777" w:rsidR="00EE005B" w:rsidRDefault="00EE005B" w:rsidP="0029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Franklin Gothic Medium Cond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ED82F4" w14:textId="7742C5A3" w:rsidR="00244768" w:rsidRDefault="00EF047F" w:rsidP="0029131C">
    <w:pPr>
      <w:pStyle w:val="Footer"/>
      <w:jc w:val="right"/>
    </w:pPr>
    <w:proofErr w:type="spellStart"/>
    <w:ins w:id="18" w:author="JOEBEST" w:date="2016-09-24T19:42:00Z">
      <w:r>
        <w:t>Particulaire</w:t>
      </w:r>
    </w:ins>
    <w:r w:rsidR="005D3470">
      <w:t>Particulate</w:t>
    </w:r>
    <w:proofErr w:type="spellEnd"/>
    <w:r w:rsidR="00244768">
      <w:t xml:space="preserve"> | </w:t>
    </w:r>
    <w:proofErr w:type="spellStart"/>
    <w:ins w:id="19" w:author="JOEBEST" w:date="2016-09-24T19:43:00Z">
      <w:r>
        <w:t>É</w:t>
      </w:r>
    </w:ins>
    <w:ins w:id="20" w:author="JOEBEST" w:date="2016-09-24T19:42:00Z">
      <w:r>
        <w:t>chantillon</w:t>
      </w:r>
    </w:ins>
    <w:r w:rsidR="00244768">
      <w:t>Sample</w:t>
    </w:r>
    <w:proofErr w:type="spellEnd"/>
  </w:p>
  <w:p w14:paraId="6E9C83C4" w14:textId="77777777" w:rsidR="00244768" w:rsidRDefault="002447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87243" w14:textId="05ECF396" w:rsidR="00244768" w:rsidRDefault="00C84C55" w:rsidP="0029131C">
    <w:pPr>
      <w:pStyle w:val="Footer"/>
      <w:jc w:val="right"/>
    </w:pPr>
    <w:proofErr w:type="spellStart"/>
    <w:ins w:id="237" w:author="JOEBEST" w:date="2016-09-24T19:52:00Z">
      <w:r>
        <w:t>Particulaire</w:t>
      </w:r>
    </w:ins>
    <w:r w:rsidR="005D3470">
      <w:t>Particulate</w:t>
    </w:r>
    <w:proofErr w:type="spellEnd"/>
    <w:r w:rsidR="00244768">
      <w:t xml:space="preserve"> |</w:t>
    </w:r>
    <w:ins w:id="238" w:author="JOEBEST" w:date="2016-09-24T19:52:00Z">
      <w:r>
        <w:t>Lab</w:t>
      </w:r>
    </w:ins>
    <w:r w:rsidR="00244768">
      <w:t xml:space="preserve"> </w:t>
    </w:r>
    <w:proofErr w:type="spellStart"/>
    <w:r w:rsidR="00244768">
      <w:t>Lab</w:t>
    </w:r>
    <w:proofErr w:type="spellEnd"/>
  </w:p>
  <w:p w14:paraId="4AD46C13" w14:textId="77777777" w:rsidR="00244768" w:rsidRDefault="0024476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08D1F" w14:textId="77777777" w:rsidR="00244768" w:rsidRDefault="00244768" w:rsidP="0029131C">
    <w:pPr>
      <w:pStyle w:val="Footer"/>
      <w:jc w:val="right"/>
    </w:pPr>
    <w:r>
      <w:t>Bathing Water | Sample</w:t>
    </w:r>
  </w:p>
  <w:p w14:paraId="7452BB3F" w14:textId="77777777" w:rsidR="00244768" w:rsidRDefault="0024476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7A0265" w14:textId="77777777" w:rsidR="00244768" w:rsidRDefault="00244768" w:rsidP="0029131C">
    <w:pPr>
      <w:pStyle w:val="Footer"/>
      <w:jc w:val="right"/>
    </w:pPr>
    <w:r>
      <w:t>Bathing Water | Sample</w:t>
    </w:r>
  </w:p>
  <w:p w14:paraId="09BAC2BF" w14:textId="77777777" w:rsidR="00244768" w:rsidRDefault="00244768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CF4F60" w14:textId="06A350C2" w:rsidR="00244768" w:rsidRDefault="00C84C55" w:rsidP="0029131C">
    <w:pPr>
      <w:pStyle w:val="Footer"/>
      <w:jc w:val="right"/>
    </w:pPr>
    <w:proofErr w:type="spellStart"/>
    <w:ins w:id="274" w:author="JOEBEST" w:date="2016-09-24T19:52:00Z">
      <w:r>
        <w:t>Particulaire</w:t>
      </w:r>
    </w:ins>
    <w:r w:rsidR="00244768">
      <w:t>Bathing</w:t>
    </w:r>
    <w:proofErr w:type="spellEnd"/>
    <w:r w:rsidR="00244768">
      <w:t xml:space="preserve"> Water | </w:t>
    </w:r>
    <w:proofErr w:type="spellStart"/>
    <w:ins w:id="275" w:author="JOEBEST" w:date="2016-09-24T19:52:00Z">
      <w:r>
        <w:t>Lab</w:t>
      </w:r>
    </w:ins>
    <w:r w:rsidR="00244768">
      <w:t>Lab</w:t>
    </w:r>
    <w:proofErr w:type="spellEnd"/>
  </w:p>
  <w:p w14:paraId="3324E513" w14:textId="77777777" w:rsidR="00244768" w:rsidRDefault="002447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91A0D3" w14:textId="77777777" w:rsidR="00EE005B" w:rsidRDefault="00EE005B" w:rsidP="0029131C">
      <w:pPr>
        <w:spacing w:after="0" w:line="240" w:lineRule="auto"/>
      </w:pPr>
      <w:r>
        <w:separator/>
      </w:r>
    </w:p>
  </w:footnote>
  <w:footnote w:type="continuationSeparator" w:id="0">
    <w:p w14:paraId="748DA2CF" w14:textId="77777777" w:rsidR="00EE005B" w:rsidRDefault="00EE005B" w:rsidP="002913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5E"/>
    <w:rsid w:val="00001941"/>
    <w:rsid w:val="00043E09"/>
    <w:rsid w:val="0008013F"/>
    <w:rsid w:val="000B5020"/>
    <w:rsid w:val="000E032A"/>
    <w:rsid w:val="00162A21"/>
    <w:rsid w:val="00162EFB"/>
    <w:rsid w:val="00163010"/>
    <w:rsid w:val="0018029D"/>
    <w:rsid w:val="00183D10"/>
    <w:rsid w:val="001D7A27"/>
    <w:rsid w:val="002135CB"/>
    <w:rsid w:val="0021385E"/>
    <w:rsid w:val="00220024"/>
    <w:rsid w:val="00244768"/>
    <w:rsid w:val="00245EDC"/>
    <w:rsid w:val="0029131C"/>
    <w:rsid w:val="002A731B"/>
    <w:rsid w:val="002C63D7"/>
    <w:rsid w:val="00362151"/>
    <w:rsid w:val="0037577C"/>
    <w:rsid w:val="003E141E"/>
    <w:rsid w:val="003F504A"/>
    <w:rsid w:val="00407FE0"/>
    <w:rsid w:val="00417938"/>
    <w:rsid w:val="00432E5E"/>
    <w:rsid w:val="0045747E"/>
    <w:rsid w:val="004828A2"/>
    <w:rsid w:val="00491D94"/>
    <w:rsid w:val="004970CB"/>
    <w:rsid w:val="00512AA4"/>
    <w:rsid w:val="00550C5B"/>
    <w:rsid w:val="005665E9"/>
    <w:rsid w:val="005A38E6"/>
    <w:rsid w:val="005D3470"/>
    <w:rsid w:val="005D4378"/>
    <w:rsid w:val="005E03A8"/>
    <w:rsid w:val="00603B5E"/>
    <w:rsid w:val="006169F0"/>
    <w:rsid w:val="0066680E"/>
    <w:rsid w:val="00693F6E"/>
    <w:rsid w:val="00696385"/>
    <w:rsid w:val="006D5546"/>
    <w:rsid w:val="006E59D4"/>
    <w:rsid w:val="00710743"/>
    <w:rsid w:val="00731678"/>
    <w:rsid w:val="0073613C"/>
    <w:rsid w:val="00742C36"/>
    <w:rsid w:val="00742DAA"/>
    <w:rsid w:val="00752D0F"/>
    <w:rsid w:val="00754D74"/>
    <w:rsid w:val="007A285E"/>
    <w:rsid w:val="007D06FB"/>
    <w:rsid w:val="00803A89"/>
    <w:rsid w:val="00811AA6"/>
    <w:rsid w:val="00821690"/>
    <w:rsid w:val="00892CA6"/>
    <w:rsid w:val="008D6E24"/>
    <w:rsid w:val="008E3FE9"/>
    <w:rsid w:val="008F38A2"/>
    <w:rsid w:val="008F7956"/>
    <w:rsid w:val="00912A60"/>
    <w:rsid w:val="00917622"/>
    <w:rsid w:val="00956604"/>
    <w:rsid w:val="00963114"/>
    <w:rsid w:val="00966444"/>
    <w:rsid w:val="009A2DC8"/>
    <w:rsid w:val="009F2EE1"/>
    <w:rsid w:val="009F78C3"/>
    <w:rsid w:val="00A21E37"/>
    <w:rsid w:val="00A4398D"/>
    <w:rsid w:val="00A5200F"/>
    <w:rsid w:val="00A828A0"/>
    <w:rsid w:val="00A8307F"/>
    <w:rsid w:val="00A87BAE"/>
    <w:rsid w:val="00B03CF3"/>
    <w:rsid w:val="00B36C3F"/>
    <w:rsid w:val="00B43222"/>
    <w:rsid w:val="00B5053F"/>
    <w:rsid w:val="00BA7362"/>
    <w:rsid w:val="00BD072B"/>
    <w:rsid w:val="00BE2881"/>
    <w:rsid w:val="00BF4BDA"/>
    <w:rsid w:val="00C147F5"/>
    <w:rsid w:val="00C745E1"/>
    <w:rsid w:val="00C84C55"/>
    <w:rsid w:val="00CA5151"/>
    <w:rsid w:val="00D01726"/>
    <w:rsid w:val="00D20AA3"/>
    <w:rsid w:val="00D21A90"/>
    <w:rsid w:val="00D31B3F"/>
    <w:rsid w:val="00D44560"/>
    <w:rsid w:val="00D521BD"/>
    <w:rsid w:val="00D608DD"/>
    <w:rsid w:val="00DA5E18"/>
    <w:rsid w:val="00E12ED3"/>
    <w:rsid w:val="00E306F7"/>
    <w:rsid w:val="00E75BDB"/>
    <w:rsid w:val="00E91B4E"/>
    <w:rsid w:val="00EE005B"/>
    <w:rsid w:val="00EE7C8A"/>
    <w:rsid w:val="00EF047F"/>
    <w:rsid w:val="00EF0975"/>
    <w:rsid w:val="00F00670"/>
    <w:rsid w:val="00F03ECC"/>
    <w:rsid w:val="00F12E37"/>
    <w:rsid w:val="00F3390D"/>
    <w:rsid w:val="00F405C7"/>
    <w:rsid w:val="00F43F7F"/>
    <w:rsid w:val="00F52511"/>
    <w:rsid w:val="00F952B3"/>
    <w:rsid w:val="00FA39E4"/>
    <w:rsid w:val="00FB136B"/>
    <w:rsid w:val="00FB1E9C"/>
    <w:rsid w:val="00FF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AD64C0"/>
  <w15:docId w15:val="{B163863B-1305-4622-B305-C50B6D336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31C"/>
  </w:style>
  <w:style w:type="paragraph" w:styleId="Footer">
    <w:name w:val="footer"/>
    <w:basedOn w:val="Normal"/>
    <w:link w:val="Foot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31C"/>
  </w:style>
  <w:style w:type="table" w:styleId="TableGrid">
    <w:name w:val="Table Grid"/>
    <w:basedOn w:val="TableNormal"/>
    <w:uiPriority w:val="39"/>
    <w:rsid w:val="00742C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05C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5C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3F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F6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F6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F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F6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7577C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E91B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6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72B9A-24D6-479C-8409-E791FD294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Kyndall White</dc:creator>
  <cp:lastModifiedBy>hyakubu</cp:lastModifiedBy>
  <cp:revision>2</cp:revision>
  <dcterms:created xsi:type="dcterms:W3CDTF">2016-09-30T06:26:00Z</dcterms:created>
  <dcterms:modified xsi:type="dcterms:W3CDTF">2016-09-30T06:26:00Z</dcterms:modified>
</cp:coreProperties>
</file>